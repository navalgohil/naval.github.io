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045" w:rsidRPr="000C6045" w:rsidRDefault="000C6045" w:rsidP="000C6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6045">
        <w:rPr>
          <w:rFonts w:ascii="Times New Roman" w:eastAsia="Times New Roman" w:hAnsi="Times New Roman" w:cs="Times New Roman"/>
          <w:b/>
          <w:bCs/>
          <w:kern w:val="36"/>
          <w:sz w:val="48"/>
          <w:szCs w:val="48"/>
        </w:rPr>
        <w:t>What Is Spring Framework, Spring Introduction</w:t>
      </w:r>
    </w:p>
    <w:p w:rsidR="000C6045" w:rsidRDefault="000C6045" w:rsidP="000C6045">
      <w:pPr>
        <w:numPr>
          <w:ilvl w:val="0"/>
          <w:numId w:val="1"/>
        </w:numPr>
        <w:spacing w:before="100" w:beforeAutospacing="1" w:after="100" w:afterAutospacing="1" w:line="240" w:lineRule="auto"/>
      </w:pPr>
      <w:r>
        <w:t xml:space="preserve">Spring is a light weight and open source framework created by </w:t>
      </w:r>
      <w:r>
        <w:rPr>
          <w:color w:val="0000FF"/>
        </w:rPr>
        <w:t>Rod Johnson</w:t>
      </w:r>
      <w:r>
        <w:t xml:space="preserve"> in </w:t>
      </w:r>
      <w:r>
        <w:rPr>
          <w:color w:val="DF1F9E"/>
        </w:rPr>
        <w:t xml:space="preserve">2003. </w:t>
      </w:r>
      <w:r>
        <w:t xml:space="preserve">Spring is a complete and a modular framework, </w:t>
      </w:r>
      <w:proofErr w:type="spellStart"/>
      <w:r>
        <w:t>i</w:t>
      </w:r>
      <w:proofErr w:type="spellEnd"/>
      <w:r>
        <w:t xml:space="preserve"> mean spring framework can be used for all layer implementations for a </w:t>
      </w:r>
      <w:r>
        <w:rPr>
          <w:color w:val="339966"/>
        </w:rPr>
        <w:t>real time</w:t>
      </w:r>
      <w:r>
        <w:t xml:space="preserve"> application or spring can be used for the development of particular layer of a real time application unlike struts [ only for front end related ] and hibernate [ only for database related ], but with spring we can develop </w:t>
      </w:r>
      <w:r>
        <w:rPr>
          <w:color w:val="99CC00"/>
        </w:rPr>
        <w:t>all</w:t>
      </w:r>
      <w:r>
        <w:t xml:space="preserve"> layers</w:t>
      </w:r>
    </w:p>
    <w:p w:rsidR="000C6045" w:rsidRDefault="000C6045" w:rsidP="000C6045">
      <w:pPr>
        <w:numPr>
          <w:ilvl w:val="0"/>
          <w:numId w:val="1"/>
        </w:numPr>
        <w:spacing w:before="100" w:beforeAutospacing="1" w:after="100" w:afterAutospacing="1" w:line="240" w:lineRule="auto"/>
      </w:pPr>
      <w:r>
        <w:t xml:space="preserve">Spring framework is said to be a </w:t>
      </w:r>
      <w:r>
        <w:rPr>
          <w:color w:val="333399"/>
        </w:rPr>
        <w:t>non-invasive</w:t>
      </w:r>
      <w:r>
        <w:t xml:space="preserve"> means it doesn’t force a programmer to extend or implement their class from any predefined class or interface given by </w:t>
      </w:r>
      <w:r>
        <w:rPr>
          <w:color w:val="FF0000"/>
        </w:rPr>
        <w:t>Spring API</w:t>
      </w:r>
      <w:r>
        <w:t>, in struts we used to extend Action Class right that’s why struts is said to be invasive</w:t>
      </w:r>
    </w:p>
    <w:p w:rsidR="000C6045" w:rsidRDefault="000C6045" w:rsidP="000C6045">
      <w:pPr>
        <w:numPr>
          <w:ilvl w:val="0"/>
          <w:numId w:val="1"/>
        </w:numPr>
        <w:spacing w:before="100" w:beforeAutospacing="1" w:after="100" w:afterAutospacing="1" w:line="240" w:lineRule="auto"/>
      </w:pPr>
      <w:r>
        <w:t xml:space="preserve">In case of struts framework, it will forces the programmer that, the programmer class must extend from the base class provided by </w:t>
      </w:r>
      <w:r>
        <w:rPr>
          <w:color w:val="3366FF"/>
        </w:rPr>
        <w:t>struts API</w:t>
      </w:r>
    </w:p>
    <w:p w:rsidR="000C6045" w:rsidRDefault="000C6045" w:rsidP="000C6045">
      <w:pPr>
        <w:numPr>
          <w:ilvl w:val="0"/>
          <w:numId w:val="1"/>
        </w:numPr>
        <w:spacing w:before="100" w:beforeAutospacing="1" w:after="100" w:afterAutospacing="1" w:line="240" w:lineRule="auto"/>
      </w:pPr>
      <w:r>
        <w:t xml:space="preserve">Spring is light weight framework because of its </w:t>
      </w:r>
      <w:r>
        <w:rPr>
          <w:color w:val="DF1F9E"/>
        </w:rPr>
        <w:t>POJO</w:t>
      </w:r>
      <w:r>
        <w:t xml:space="preserve"> model</w:t>
      </w:r>
    </w:p>
    <w:p w:rsidR="000C6045" w:rsidRDefault="000C6045" w:rsidP="000C6045">
      <w:pPr>
        <w:numPr>
          <w:ilvl w:val="0"/>
          <w:numId w:val="1"/>
        </w:numPr>
        <w:spacing w:before="100" w:beforeAutospacing="1" w:after="100" w:afterAutospacing="1" w:line="240" w:lineRule="auto"/>
      </w:pPr>
      <w:r>
        <w:t xml:space="preserve">Spring Framework made </w:t>
      </w:r>
      <w:r>
        <w:rPr>
          <w:color w:val="FF6600"/>
        </w:rPr>
        <w:t>J2EE</w:t>
      </w:r>
      <w:r>
        <w:t xml:space="preserve"> application development little easier, by introducing POJO model</w:t>
      </w:r>
    </w:p>
    <w:p w:rsidR="000C6045" w:rsidRDefault="000C6045" w:rsidP="000C6045">
      <w:pPr>
        <w:pStyle w:val="NormalWeb"/>
      </w:pPr>
      <w:r>
        <w:t>Spring having this much of demand because of the following 3 reasons….</w:t>
      </w:r>
    </w:p>
    <w:p w:rsidR="000C6045" w:rsidRDefault="000C6045" w:rsidP="000C6045">
      <w:pPr>
        <w:numPr>
          <w:ilvl w:val="0"/>
          <w:numId w:val="2"/>
        </w:numPr>
        <w:spacing w:before="100" w:beforeAutospacing="1" w:after="100" w:afterAutospacing="1" w:line="240" w:lineRule="auto"/>
      </w:pPr>
      <w:r>
        <w:t>Simplicity</w:t>
      </w:r>
    </w:p>
    <w:p w:rsidR="000C6045" w:rsidRDefault="000C6045" w:rsidP="000C6045">
      <w:pPr>
        <w:numPr>
          <w:ilvl w:val="0"/>
          <w:numId w:val="2"/>
        </w:numPr>
        <w:spacing w:before="100" w:beforeAutospacing="1" w:after="100" w:afterAutospacing="1" w:line="240" w:lineRule="auto"/>
      </w:pPr>
      <w:r>
        <w:t>Testability</w:t>
      </w:r>
    </w:p>
    <w:p w:rsidR="000C6045" w:rsidRDefault="000C6045" w:rsidP="000C6045">
      <w:pPr>
        <w:numPr>
          <w:ilvl w:val="0"/>
          <w:numId w:val="2"/>
        </w:numPr>
        <w:spacing w:before="100" w:beforeAutospacing="1" w:after="100" w:afterAutospacing="1" w:line="240" w:lineRule="auto"/>
      </w:pPr>
      <w:r>
        <w:t>Loose Coupling</w:t>
      </w:r>
    </w:p>
    <w:p w:rsidR="000C6045" w:rsidRDefault="000C6045" w:rsidP="000C6045">
      <w:pPr>
        <w:pStyle w:val="NormalWeb"/>
      </w:pPr>
      <w:r>
        <w:t> </w:t>
      </w:r>
    </w:p>
    <w:p w:rsidR="000C6045" w:rsidRDefault="000C6045" w:rsidP="000C6045">
      <w:pPr>
        <w:pStyle w:val="Heading2"/>
      </w:pPr>
      <w:r>
        <w:t>Simplicity</w:t>
      </w:r>
    </w:p>
    <w:p w:rsidR="000C6045" w:rsidRDefault="000C6045" w:rsidP="000C6045">
      <w:pPr>
        <w:pStyle w:val="NormalWeb"/>
      </w:pPr>
      <w:r>
        <w:t>Spring framework is simple because as it is non-invasive,</w:t>
      </w:r>
      <w:r>
        <w:rPr>
          <w:color w:val="FF9900"/>
        </w:rPr>
        <w:t xml:space="preserve"> POJO</w:t>
      </w:r>
      <w:r>
        <w:t xml:space="preserve"> and </w:t>
      </w:r>
      <w:r>
        <w:rPr>
          <w:color w:val="0000FF"/>
        </w:rPr>
        <w:t>POJI</w:t>
      </w:r>
      <w:r>
        <w:t xml:space="preserve"> model</w:t>
      </w:r>
    </w:p>
    <w:p w:rsidR="000C6045" w:rsidRDefault="000C6045" w:rsidP="000C6045">
      <w:pPr>
        <w:pStyle w:val="Heading2"/>
      </w:pPr>
      <w:r>
        <w:t>Testability</w:t>
      </w:r>
    </w:p>
    <w:p w:rsidR="000C6045" w:rsidRDefault="000C6045" w:rsidP="000C6045">
      <w:pPr>
        <w:pStyle w:val="NormalWeb"/>
      </w:pPr>
      <w:r>
        <w:t>Actually for writing the spring application, server [</w:t>
      </w:r>
      <w:r>
        <w:rPr>
          <w:rStyle w:val="Strong"/>
        </w:rPr>
        <w:t>Container</w:t>
      </w:r>
      <w:r>
        <w:t>] is not mandatory, but for</w:t>
      </w:r>
      <w:proofErr w:type="gramStart"/>
      <w:r>
        <w:t xml:space="preserve">  </w:t>
      </w:r>
      <w:r>
        <w:rPr>
          <w:color w:val="99CC00"/>
        </w:rPr>
        <w:t>struts</w:t>
      </w:r>
      <w:proofErr w:type="gramEnd"/>
      <w:r>
        <w:t xml:space="preserve"> applications we need a server, and for EJB too.  If we want to test the application it may need lot of changes in the source and each time we must restart the </w:t>
      </w:r>
      <w:r>
        <w:rPr>
          <w:color w:val="DF1F9E"/>
        </w:rPr>
        <w:t>server</w:t>
      </w:r>
      <w:r>
        <w:t xml:space="preserve"> to view the changes, which is little tedious and time taking but we can </w:t>
      </w:r>
      <w:proofErr w:type="spellStart"/>
      <w:r>
        <w:t>over come</w:t>
      </w:r>
      <w:proofErr w:type="spellEnd"/>
      <w:r>
        <w:t xml:space="preserve"> this in </w:t>
      </w:r>
      <w:r>
        <w:rPr>
          <w:color w:val="FF0000"/>
        </w:rPr>
        <w:t>Spring</w:t>
      </w:r>
      <w:r>
        <w:t xml:space="preserve">, for testing spring </w:t>
      </w:r>
      <w:r>
        <w:rPr>
          <w:color w:val="00CCFF"/>
        </w:rPr>
        <w:t>application server</w:t>
      </w:r>
      <w:r>
        <w:t xml:space="preserve"> is not mandatory spring has </w:t>
      </w:r>
      <w:proofErr w:type="spellStart"/>
      <w:r>
        <w:t>it</w:t>
      </w:r>
      <w:proofErr w:type="spellEnd"/>
      <w:r>
        <w:t xml:space="preserve"> own container to run the applications.</w:t>
      </w:r>
    </w:p>
    <w:p w:rsidR="000C6045" w:rsidRDefault="000C6045" w:rsidP="000C6045">
      <w:pPr>
        <w:pStyle w:val="NormalWeb"/>
      </w:pPr>
      <w:r>
        <w:t xml:space="preserve">Spring can be used to develop any kind of </w:t>
      </w:r>
      <w:r>
        <w:rPr>
          <w:color w:val="FF9900"/>
        </w:rPr>
        <w:t>java</w:t>
      </w:r>
      <w:r>
        <w:t xml:space="preserve"> application, means we can develop </w:t>
      </w:r>
      <w:r>
        <w:rPr>
          <w:color w:val="0000FF"/>
        </w:rPr>
        <w:t>starting</w:t>
      </w:r>
      <w:r>
        <w:t xml:space="preserve"> from console application to enterprise level application</w:t>
      </w:r>
    </w:p>
    <w:p w:rsidR="000C6045" w:rsidRDefault="000C6045" w:rsidP="000C6045">
      <w:pPr>
        <w:pStyle w:val="Heading2"/>
      </w:pPr>
      <w:r>
        <w:t>Loose Coupling</w:t>
      </w:r>
    </w:p>
    <w:p w:rsidR="000C6045" w:rsidRDefault="000C6045" w:rsidP="000C6045">
      <w:pPr>
        <w:pStyle w:val="NormalWeb"/>
      </w:pPr>
      <w:r>
        <w:t xml:space="preserve">In spring objects are </w:t>
      </w:r>
      <w:r>
        <w:rPr>
          <w:color w:val="99CC00"/>
        </w:rPr>
        <w:t>loosely</w:t>
      </w:r>
      <w:r>
        <w:t xml:space="preserve"> coupled,</w:t>
      </w:r>
      <w:proofErr w:type="gramStart"/>
      <w:r>
        <w:t>  this</w:t>
      </w:r>
      <w:proofErr w:type="gramEnd"/>
      <w:r>
        <w:t xml:space="preserve"> is the </w:t>
      </w:r>
      <w:r>
        <w:rPr>
          <w:color w:val="DF1F9E"/>
        </w:rPr>
        <w:t>core</w:t>
      </w:r>
      <w:r>
        <w:t xml:space="preserve"> concept of spring framework we will see in depth about this</w:t>
      </w:r>
      <w:r>
        <w:rPr>
          <w:color w:val="008000"/>
        </w:rPr>
        <w:t xml:space="preserve"> loose</w:t>
      </w:r>
      <w:r>
        <w:t xml:space="preserve"> coupling and how its differ from </w:t>
      </w:r>
      <w:r>
        <w:rPr>
          <w:color w:val="FF6600"/>
        </w:rPr>
        <w:t>tight</w:t>
      </w:r>
      <w:r>
        <w:t xml:space="preserve"> coupling</w:t>
      </w:r>
    </w:p>
    <w:p w:rsidR="000C6045" w:rsidRDefault="000C6045" w:rsidP="000C6045">
      <w:pPr>
        <w:pStyle w:val="Heading1"/>
      </w:pPr>
      <w:r>
        <w:t>Spring Modules, What Are Spring Modules</w:t>
      </w:r>
    </w:p>
    <w:p w:rsidR="00282972" w:rsidRDefault="000C6045" w:rsidP="000C6045">
      <w:r>
        <w:rPr>
          <w:rStyle w:val="post-first-letter"/>
        </w:rPr>
        <w:t>A</w:t>
      </w:r>
      <w:r>
        <w:t xml:space="preserve">ctually in </w:t>
      </w:r>
      <w:r>
        <w:rPr>
          <w:color w:val="FF9900"/>
        </w:rPr>
        <w:t>spring 1.x</w:t>
      </w:r>
      <w:r>
        <w:t>, the framework has divided into</w:t>
      </w:r>
      <w:r>
        <w:rPr>
          <w:color w:val="0000FF"/>
        </w:rPr>
        <w:t xml:space="preserve"> 7</w:t>
      </w:r>
      <w:r>
        <w:t xml:space="preserve"> well defined modules.  But in </w:t>
      </w:r>
      <w:r>
        <w:rPr>
          <w:color w:val="008000"/>
        </w:rPr>
        <w:t>2.x</w:t>
      </w:r>
      <w:r>
        <w:t xml:space="preserve"> framework is divided into </w:t>
      </w:r>
      <w:r>
        <w:rPr>
          <w:color w:val="DF1F9E"/>
        </w:rPr>
        <w:t>6 modules</w:t>
      </w:r>
      <w:r>
        <w:t xml:space="preserve"> only</w:t>
      </w:r>
      <w:proofErr w:type="gramStart"/>
      <w:r>
        <w:t>..</w:t>
      </w:r>
      <w:proofErr w:type="gramEnd"/>
    </w:p>
    <w:p w:rsidR="000C6045" w:rsidRPr="000C6045" w:rsidRDefault="000C6045" w:rsidP="000C60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Spring </w:t>
      </w:r>
      <w:r w:rsidRPr="000C6045">
        <w:rPr>
          <w:rFonts w:ascii="Times New Roman" w:eastAsia="Times New Roman" w:hAnsi="Times New Roman" w:cs="Times New Roman"/>
          <w:color w:val="339966"/>
          <w:sz w:val="24"/>
          <w:szCs w:val="24"/>
        </w:rPr>
        <w:t>Core</w:t>
      </w:r>
      <w:r w:rsidRPr="000C6045">
        <w:rPr>
          <w:rFonts w:ascii="Times New Roman" w:eastAsia="Times New Roman" w:hAnsi="Times New Roman" w:cs="Times New Roman"/>
          <w:sz w:val="24"/>
          <w:szCs w:val="24"/>
        </w:rPr>
        <w:t xml:space="preserve"> Module</w:t>
      </w:r>
    </w:p>
    <w:p w:rsidR="000C6045" w:rsidRPr="000C6045" w:rsidRDefault="000C6045" w:rsidP="000C60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Spring </w:t>
      </w:r>
      <w:r w:rsidRPr="000C6045">
        <w:rPr>
          <w:rFonts w:ascii="Times New Roman" w:eastAsia="Times New Roman" w:hAnsi="Times New Roman" w:cs="Times New Roman"/>
          <w:color w:val="00CCFF"/>
          <w:sz w:val="24"/>
          <w:szCs w:val="24"/>
        </w:rPr>
        <w:t>Context</w:t>
      </w:r>
      <w:r w:rsidRPr="000C6045">
        <w:rPr>
          <w:rFonts w:ascii="Times New Roman" w:eastAsia="Times New Roman" w:hAnsi="Times New Roman" w:cs="Times New Roman"/>
          <w:sz w:val="24"/>
          <w:szCs w:val="24"/>
        </w:rPr>
        <w:t xml:space="preserve"> [ J2EE ]</w:t>
      </w:r>
    </w:p>
    <w:p w:rsidR="000C6045" w:rsidRPr="000C6045" w:rsidRDefault="000C6045" w:rsidP="000C60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lastRenderedPageBreak/>
        <w:t xml:space="preserve">Spring </w:t>
      </w:r>
      <w:r w:rsidRPr="000C6045">
        <w:rPr>
          <w:rFonts w:ascii="Times New Roman" w:eastAsia="Times New Roman" w:hAnsi="Times New Roman" w:cs="Times New Roman"/>
          <w:color w:val="99CC00"/>
          <w:sz w:val="24"/>
          <w:szCs w:val="24"/>
        </w:rPr>
        <w:t>DAO</w:t>
      </w:r>
      <w:r w:rsidRPr="000C6045">
        <w:rPr>
          <w:rFonts w:ascii="Times New Roman" w:eastAsia="Times New Roman" w:hAnsi="Times New Roman" w:cs="Times New Roman"/>
          <w:sz w:val="24"/>
          <w:szCs w:val="24"/>
        </w:rPr>
        <w:t xml:space="preserve"> Module [ Spring JDBC ]</w:t>
      </w:r>
    </w:p>
    <w:p w:rsidR="000C6045" w:rsidRPr="000C6045" w:rsidRDefault="000C6045" w:rsidP="000C60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Spring </w:t>
      </w:r>
      <w:r w:rsidRPr="000C6045">
        <w:rPr>
          <w:rFonts w:ascii="Times New Roman" w:eastAsia="Times New Roman" w:hAnsi="Times New Roman" w:cs="Times New Roman"/>
          <w:color w:val="DF1F9E"/>
          <w:sz w:val="24"/>
          <w:szCs w:val="24"/>
        </w:rPr>
        <w:t>ORM</w:t>
      </w:r>
      <w:r w:rsidRPr="000C6045">
        <w:rPr>
          <w:rFonts w:ascii="Times New Roman" w:eastAsia="Times New Roman" w:hAnsi="Times New Roman" w:cs="Times New Roman"/>
          <w:sz w:val="24"/>
          <w:szCs w:val="24"/>
        </w:rPr>
        <w:t xml:space="preserve"> module</w:t>
      </w:r>
    </w:p>
    <w:p w:rsidR="000C6045" w:rsidRPr="000C6045" w:rsidRDefault="000C6045" w:rsidP="000C60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Spring </w:t>
      </w:r>
      <w:r w:rsidRPr="000C6045">
        <w:rPr>
          <w:rFonts w:ascii="Times New Roman" w:eastAsia="Times New Roman" w:hAnsi="Times New Roman" w:cs="Times New Roman"/>
          <w:color w:val="FF0000"/>
          <w:sz w:val="24"/>
          <w:szCs w:val="24"/>
        </w:rPr>
        <w:t>AOP</w:t>
      </w:r>
      <w:r w:rsidRPr="000C6045">
        <w:rPr>
          <w:rFonts w:ascii="Times New Roman" w:eastAsia="Times New Roman" w:hAnsi="Times New Roman" w:cs="Times New Roman"/>
          <w:sz w:val="24"/>
          <w:szCs w:val="24"/>
        </w:rPr>
        <w:t xml:space="preserve"> [ Aspect Oriented Programming ]</w:t>
      </w:r>
    </w:p>
    <w:p w:rsidR="000C6045" w:rsidRPr="000C6045" w:rsidRDefault="000C6045" w:rsidP="000C60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Spring </w:t>
      </w:r>
      <w:r w:rsidRPr="000C6045">
        <w:rPr>
          <w:rFonts w:ascii="Times New Roman" w:eastAsia="Times New Roman" w:hAnsi="Times New Roman" w:cs="Times New Roman"/>
          <w:color w:val="FFCC00"/>
          <w:sz w:val="24"/>
          <w:szCs w:val="24"/>
        </w:rPr>
        <w:t>WEB-MVC</w:t>
      </w:r>
      <w:r w:rsidRPr="000C6045">
        <w:rPr>
          <w:rFonts w:ascii="Times New Roman" w:eastAsia="Times New Roman" w:hAnsi="Times New Roman" w:cs="Times New Roman"/>
          <w:sz w:val="24"/>
          <w:szCs w:val="24"/>
        </w:rPr>
        <w:t xml:space="preserve"> Module</w:t>
      </w:r>
    </w:p>
    <w:p w:rsidR="000C6045" w:rsidRPr="000C6045" w:rsidRDefault="000C6045" w:rsidP="000C6045">
      <w:p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Actually in spring 1.x, web, </w:t>
      </w:r>
      <w:proofErr w:type="spellStart"/>
      <w:proofErr w:type="gramStart"/>
      <w:r w:rsidRPr="000C6045">
        <w:rPr>
          <w:rFonts w:ascii="Times New Roman" w:eastAsia="Times New Roman" w:hAnsi="Times New Roman" w:cs="Times New Roman"/>
          <w:sz w:val="24"/>
          <w:szCs w:val="24"/>
        </w:rPr>
        <w:t>mvc</w:t>
      </w:r>
      <w:proofErr w:type="spellEnd"/>
      <w:proofErr w:type="gramEnd"/>
      <w:r w:rsidRPr="000C6045">
        <w:rPr>
          <w:rFonts w:ascii="Times New Roman" w:eastAsia="Times New Roman" w:hAnsi="Times New Roman" w:cs="Times New Roman"/>
          <w:sz w:val="24"/>
          <w:szCs w:val="24"/>
        </w:rPr>
        <w:t xml:space="preserve"> are given as separate modules…</w:t>
      </w:r>
    </w:p>
    <w:p w:rsidR="000C6045" w:rsidRPr="000C6045" w:rsidRDefault="000C6045" w:rsidP="000C6045">
      <w:pPr>
        <w:spacing w:before="100" w:beforeAutospacing="1" w:after="100" w:afterAutospacing="1"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Spring Core Module is the </w:t>
      </w:r>
      <w:r w:rsidRPr="000C6045">
        <w:rPr>
          <w:rFonts w:ascii="Times New Roman" w:eastAsia="Times New Roman" w:hAnsi="Times New Roman" w:cs="Times New Roman"/>
          <w:color w:val="333399"/>
          <w:sz w:val="24"/>
          <w:szCs w:val="24"/>
        </w:rPr>
        <w:t>base</w:t>
      </w:r>
      <w:r w:rsidRPr="000C6045">
        <w:rPr>
          <w:rFonts w:ascii="Times New Roman" w:eastAsia="Times New Roman" w:hAnsi="Times New Roman" w:cs="Times New Roman"/>
          <w:sz w:val="24"/>
          <w:szCs w:val="24"/>
        </w:rPr>
        <w:t xml:space="preserve"> for all modules, and very important</w:t>
      </w:r>
    </w:p>
    <w:p w:rsidR="000C6045" w:rsidRDefault="000C6045" w:rsidP="000C6045">
      <w:pPr>
        <w:pStyle w:val="Heading1"/>
      </w:pPr>
      <w:r>
        <w:t>Spring Core Module, Spring IOC Tutorial</w:t>
      </w:r>
    </w:p>
    <w:p w:rsidR="000C6045" w:rsidRDefault="000C6045" w:rsidP="000C6045">
      <w:pPr>
        <w:pStyle w:val="NormalWeb"/>
      </w:pPr>
      <w:r>
        <w:rPr>
          <w:rStyle w:val="post-first-letter"/>
        </w:rPr>
        <w:t>C</w:t>
      </w:r>
      <w:r>
        <w:t xml:space="preserve">ore Module is the </w:t>
      </w:r>
      <w:r>
        <w:rPr>
          <w:color w:val="DF1F9E"/>
        </w:rPr>
        <w:t>heart</w:t>
      </w:r>
      <w:r>
        <w:t xml:space="preserve"> of Spring,  </w:t>
      </w:r>
      <w:r>
        <w:rPr>
          <w:color w:val="008000"/>
        </w:rPr>
        <w:t>tight</w:t>
      </w:r>
      <w:r>
        <w:t xml:space="preserve"> coupling and </w:t>
      </w:r>
      <w:r>
        <w:rPr>
          <w:color w:val="FF9900"/>
        </w:rPr>
        <w:t>loose</w:t>
      </w:r>
      <w:r>
        <w:t xml:space="preserve"> coupling is the heart concept of </w:t>
      </w:r>
      <w:r>
        <w:rPr>
          <w:color w:val="0000FF"/>
        </w:rPr>
        <w:t>Core</w:t>
      </w:r>
      <w:r>
        <w:t xml:space="preserve"> Module </w:t>
      </w:r>
      <w:r>
        <w:rPr>
          <w:noProof/>
        </w:rPr>
        <w:drawing>
          <wp:inline distT="0" distB="0" distL="0" distR="0">
            <wp:extent cx="142875" cy="142875"/>
            <wp:effectExtent l="19050" t="0" r="9525"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so let us try to understand about </w:t>
      </w:r>
      <w:r>
        <w:rPr>
          <w:color w:val="339966"/>
        </w:rPr>
        <w:t>tight</w:t>
      </w:r>
      <w:r>
        <w:t xml:space="preserve"> and </w:t>
      </w:r>
      <w:r>
        <w:rPr>
          <w:color w:val="FF9900"/>
        </w:rPr>
        <w:t>loose</w:t>
      </w:r>
      <w:r>
        <w:t xml:space="preserve"> coupling between </w:t>
      </w:r>
      <w:r>
        <w:rPr>
          <w:color w:val="99CC00"/>
        </w:rPr>
        <w:t>java</w:t>
      </w:r>
      <w:r>
        <w:t xml:space="preserve"> objects in spring </w:t>
      </w:r>
      <w:r>
        <w:rPr>
          <w:color w:val="FF6600"/>
        </w:rPr>
        <w:t>[</w:t>
      </w:r>
      <w:r>
        <w:t xml:space="preserve"> you can’t move </w:t>
      </w:r>
      <w:r>
        <w:rPr>
          <w:color w:val="FF6600"/>
        </w:rPr>
        <w:t>further</w:t>
      </w:r>
      <w:r>
        <w:t xml:space="preserve"> </w:t>
      </w:r>
      <w:proofErr w:type="spellStart"/>
      <w:r>
        <w:t>with out</w:t>
      </w:r>
      <w:proofErr w:type="spellEnd"/>
      <w:r>
        <w:t xml:space="preserve"> understand this concepts, be care </w:t>
      </w:r>
      <w:r>
        <w:rPr>
          <w:color w:val="FF6600"/>
        </w:rPr>
        <w:t>]</w:t>
      </w:r>
    </w:p>
    <w:p w:rsidR="000C6045" w:rsidRDefault="000C6045" w:rsidP="000C6045">
      <w:pPr>
        <w:pStyle w:val="Heading2"/>
      </w:pPr>
      <w:r>
        <w:t xml:space="preserve">Tight Coupling </w:t>
      </w:r>
      <w:proofErr w:type="gramStart"/>
      <w:r>
        <w:t>Between</w:t>
      </w:r>
      <w:proofErr w:type="gramEnd"/>
      <w:r>
        <w:t xml:space="preserve"> Java Objects</w:t>
      </w:r>
    </w:p>
    <w:p w:rsidR="000C6045" w:rsidRDefault="000C6045" w:rsidP="000C6045">
      <w:pPr>
        <w:pStyle w:val="NormalWeb"/>
      </w:pPr>
      <w:r>
        <w:t>Let us see</w:t>
      </w:r>
      <w:r>
        <w:rPr>
          <w:color w:val="99CC00"/>
        </w:rPr>
        <w:t xml:space="preserve"> tight coupling</w:t>
      </w:r>
      <w:r>
        <w:t xml:space="preserve"> between java objects first, take an example</w:t>
      </w:r>
      <w:proofErr w:type="gramStart"/>
      <w:r>
        <w:t>..</w:t>
      </w:r>
      <w:proofErr w:type="gramEnd"/>
    </w:p>
    <w:p w:rsidR="000C6045" w:rsidRPr="000C6045" w:rsidRDefault="000C6045" w:rsidP="000C6045">
      <w:pPr>
        <w:spacing w:after="0" w:line="240" w:lineRule="auto"/>
        <w:rPr>
          <w:rFonts w:ascii="Times New Roman" w:eastAsia="Times New Roman" w:hAnsi="Times New Roman" w:cs="Times New Roman"/>
          <w:sz w:val="24"/>
          <w:szCs w:val="24"/>
        </w:rPr>
      </w:pPr>
      <w:proofErr w:type="gramStart"/>
      <w:r w:rsidRPr="000C6045">
        <w:rPr>
          <w:rFonts w:ascii="Times New Roman" w:eastAsia="Times New Roman" w:hAnsi="Times New Roman" w:cs="Times New Roman"/>
          <w:sz w:val="24"/>
          <w:szCs w:val="24"/>
        </w:rPr>
        <w:t>class</w:t>
      </w:r>
      <w:proofErr w:type="gramEnd"/>
      <w:r w:rsidRPr="000C6045">
        <w:rPr>
          <w:rFonts w:ascii="Times New Roman" w:eastAsia="Times New Roman" w:hAnsi="Times New Roman" w:cs="Times New Roman"/>
          <w:sz w:val="24"/>
          <w:szCs w:val="24"/>
        </w:rPr>
        <w:t xml:space="preserve"> Traveler</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    Car c=new </w:t>
      </w:r>
      <w:proofErr w:type="gramStart"/>
      <w:r w:rsidRPr="000C6045">
        <w:rPr>
          <w:rFonts w:ascii="Times New Roman" w:eastAsia="Times New Roman" w:hAnsi="Times New Roman" w:cs="Times New Roman"/>
          <w:sz w:val="24"/>
          <w:szCs w:val="24"/>
        </w:rPr>
        <w:t>Car(</w:t>
      </w:r>
      <w:proofErr w:type="gramEnd"/>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roofErr w:type="gramStart"/>
      <w:r w:rsidRPr="000C6045">
        <w:rPr>
          <w:rFonts w:ascii="Times New Roman" w:eastAsia="Times New Roman" w:hAnsi="Times New Roman" w:cs="Times New Roman"/>
          <w:sz w:val="24"/>
          <w:szCs w:val="24"/>
        </w:rPr>
        <w:t>void</w:t>
      </w:r>
      <w:proofErr w:type="gramEnd"/>
      <w:r w:rsidRPr="000C6045">
        <w:rPr>
          <w:rFonts w:ascii="Times New Roman" w:eastAsia="Times New Roman" w:hAnsi="Times New Roman" w:cs="Times New Roman"/>
          <w:sz w:val="24"/>
          <w:szCs w:val="24"/>
        </w:rPr>
        <w:t xml:space="preserve"> </w:t>
      </w:r>
      <w:proofErr w:type="spellStart"/>
      <w:r w:rsidRPr="000C6045">
        <w:rPr>
          <w:rFonts w:ascii="Times New Roman" w:eastAsia="Times New Roman" w:hAnsi="Times New Roman" w:cs="Times New Roman"/>
          <w:sz w:val="24"/>
          <w:szCs w:val="24"/>
        </w:rPr>
        <w:t>startJourney</w:t>
      </w:r>
      <w:proofErr w:type="spellEnd"/>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       </w:t>
      </w:r>
      <w:proofErr w:type="spellStart"/>
      <w:proofErr w:type="gramStart"/>
      <w:r w:rsidRPr="000C6045">
        <w:rPr>
          <w:rFonts w:ascii="Times New Roman" w:eastAsia="Times New Roman" w:hAnsi="Times New Roman" w:cs="Times New Roman"/>
          <w:sz w:val="24"/>
          <w:szCs w:val="24"/>
        </w:rPr>
        <w:t>c.move</w:t>
      </w:r>
      <w:proofErr w:type="spellEnd"/>
      <w:r w:rsidRPr="000C6045">
        <w:rPr>
          <w:rFonts w:ascii="Times New Roman" w:eastAsia="Times New Roman" w:hAnsi="Times New Roman" w:cs="Times New Roman"/>
          <w:sz w:val="24"/>
          <w:szCs w:val="24"/>
        </w:rPr>
        <w:t>(</w:t>
      </w:r>
      <w:proofErr w:type="gramEnd"/>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proofErr w:type="gramStart"/>
      <w:r w:rsidRPr="000C6045">
        <w:rPr>
          <w:rFonts w:ascii="Times New Roman" w:eastAsia="Times New Roman" w:hAnsi="Times New Roman" w:cs="Times New Roman"/>
          <w:sz w:val="24"/>
          <w:szCs w:val="24"/>
        </w:rPr>
        <w:t>class</w:t>
      </w:r>
      <w:proofErr w:type="gramEnd"/>
      <w:r w:rsidRPr="000C6045">
        <w:rPr>
          <w:rFonts w:ascii="Times New Roman" w:eastAsia="Times New Roman" w:hAnsi="Times New Roman" w:cs="Times New Roman"/>
          <w:sz w:val="24"/>
          <w:szCs w:val="24"/>
        </w:rPr>
        <w:t xml:space="preserve"> Car</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roofErr w:type="gramStart"/>
      <w:r w:rsidRPr="000C6045">
        <w:rPr>
          <w:rFonts w:ascii="Times New Roman" w:eastAsia="Times New Roman" w:hAnsi="Times New Roman" w:cs="Times New Roman"/>
          <w:sz w:val="24"/>
          <w:szCs w:val="24"/>
        </w:rPr>
        <w:t>void</w:t>
      </w:r>
      <w:proofErr w:type="gramEnd"/>
      <w:r w:rsidRPr="000C6045">
        <w:rPr>
          <w:rFonts w:ascii="Times New Roman" w:eastAsia="Times New Roman" w:hAnsi="Times New Roman" w:cs="Times New Roman"/>
          <w:sz w:val="24"/>
          <w:szCs w:val="24"/>
        </w:rPr>
        <w:t xml:space="preserve"> move()</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 logic...</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Default="000C6045" w:rsidP="000C6045">
      <w:pPr>
        <w:numPr>
          <w:ilvl w:val="0"/>
          <w:numId w:val="4"/>
        </w:numPr>
        <w:spacing w:before="100" w:beforeAutospacing="1" w:after="100" w:afterAutospacing="1" w:line="240" w:lineRule="auto"/>
      </w:pPr>
      <w:r>
        <w:t>In the above example, Traveler object is depends on car object.  So traveler class creating an object of Car class inside it [ line number 3 ]</w:t>
      </w:r>
    </w:p>
    <w:p w:rsidR="000C6045" w:rsidRDefault="000C6045" w:rsidP="000C6045">
      <w:pPr>
        <w:numPr>
          <w:ilvl w:val="0"/>
          <w:numId w:val="4"/>
        </w:numPr>
        <w:spacing w:before="100" w:beforeAutospacing="1" w:after="100" w:afterAutospacing="1" w:line="240" w:lineRule="auto"/>
      </w:pPr>
      <w:r>
        <w:t xml:space="preserve">If the other class object is created in the dependent class [ like Car class object in Traveler class ], there exist tight coupling, </w:t>
      </w:r>
      <w:proofErr w:type="spellStart"/>
      <w:r>
        <w:t>i</w:t>
      </w:r>
      <w:proofErr w:type="spellEnd"/>
      <w:r>
        <w:t xml:space="preserve"> mean if method in car object is changed then we need to do the changes in the Traveler class too so </w:t>
      </w:r>
      <w:proofErr w:type="spellStart"/>
      <w:r>
        <w:t>its</w:t>
      </w:r>
      <w:proofErr w:type="spellEnd"/>
      <w:r>
        <w:t xml:space="preserve"> the </w:t>
      </w:r>
      <w:r>
        <w:rPr>
          <w:color w:val="99CC00"/>
        </w:rPr>
        <w:t>tight coupling</w:t>
      </w:r>
      <w:r>
        <w:t xml:space="preserve"> between Traveler and Car class objects</w:t>
      </w:r>
    </w:p>
    <w:p w:rsidR="000C6045" w:rsidRDefault="000C6045" w:rsidP="000C6045">
      <w:pPr>
        <w:pStyle w:val="Heading2"/>
      </w:pPr>
      <w:r>
        <w:t xml:space="preserve">Loose Coupling </w:t>
      </w:r>
      <w:proofErr w:type="gramStart"/>
      <w:r>
        <w:t>Between</w:t>
      </w:r>
      <w:proofErr w:type="gramEnd"/>
      <w:r>
        <w:t xml:space="preserve"> Java Objects</w:t>
      </w:r>
    </w:p>
    <w:p w:rsidR="000C6045" w:rsidRDefault="000C6045" w:rsidP="000C6045">
      <w:pPr>
        <w:pStyle w:val="NormalWeb"/>
      </w:pPr>
      <w:r>
        <w:t xml:space="preserve">Let us see </w:t>
      </w:r>
      <w:r>
        <w:rPr>
          <w:color w:val="0000FF"/>
        </w:rPr>
        <w:t>loose coupling</w:t>
      </w:r>
      <w:r>
        <w:t xml:space="preserve"> between java objects, take an example</w:t>
      </w:r>
      <w:proofErr w:type="gramStart"/>
      <w:r>
        <w:t>..</w:t>
      </w:r>
      <w:proofErr w:type="gramEnd"/>
    </w:p>
    <w:p w:rsidR="000C6045" w:rsidRDefault="000C6045" w:rsidP="000C6045">
      <w:pPr>
        <w:pStyle w:val="NormalWeb"/>
      </w:pPr>
      <w:r>
        <w:t xml:space="preserve">In order to </w:t>
      </w:r>
      <w:proofErr w:type="spellStart"/>
      <w:r>
        <w:rPr>
          <w:color w:val="FF0000"/>
        </w:rPr>
        <w:t>over come</w:t>
      </w:r>
      <w:proofErr w:type="spellEnd"/>
      <w:r>
        <w:t xml:space="preserve"> tight coupling between objects, spring framework uses dependency injection mechanism with the help of </w:t>
      </w:r>
      <w:r>
        <w:rPr>
          <w:color w:val="339966"/>
        </w:rPr>
        <w:t>POJO</w:t>
      </w:r>
      <w:r>
        <w:t>/</w:t>
      </w:r>
      <w:r>
        <w:rPr>
          <w:color w:val="DF1F9E"/>
        </w:rPr>
        <w:t>POJI</w:t>
      </w:r>
      <w:r>
        <w:t xml:space="preserve"> model and through </w:t>
      </w:r>
      <w:r>
        <w:rPr>
          <w:color w:val="333399"/>
        </w:rPr>
        <w:t>dependency injection</w:t>
      </w:r>
      <w:r>
        <w:t xml:space="preserve"> </w:t>
      </w:r>
      <w:proofErr w:type="spellStart"/>
      <w:proofErr w:type="gramStart"/>
      <w:r>
        <w:t>its</w:t>
      </w:r>
      <w:proofErr w:type="spellEnd"/>
      <w:proofErr w:type="gramEnd"/>
      <w:r>
        <w:t xml:space="preserve"> possible to achieve loose coupling</w:t>
      </w:r>
    </w:p>
    <w:p w:rsidR="000C6045" w:rsidRDefault="000C6045" w:rsidP="000C6045">
      <w:pPr>
        <w:pStyle w:val="NormalWeb"/>
      </w:pPr>
      <w:r>
        <w:t xml:space="preserve">In the above example </w:t>
      </w:r>
      <w:proofErr w:type="gramStart"/>
      <w:r>
        <w:t>Traveler ,</w:t>
      </w:r>
      <w:proofErr w:type="gramEnd"/>
      <w:r>
        <w:t xml:space="preserve"> Car are </w:t>
      </w:r>
      <w:r>
        <w:rPr>
          <w:color w:val="FF0000"/>
        </w:rPr>
        <w:t>tightly coupled</w:t>
      </w:r>
      <w:r>
        <w:t xml:space="preserve">.  If we want to achieve </w:t>
      </w:r>
      <w:r>
        <w:rPr>
          <w:color w:val="99CC00"/>
        </w:rPr>
        <w:t>loose coupling</w:t>
      </w:r>
      <w:r>
        <w:t xml:space="preserve"> between the objects Traveler and Car, we need to re-write the application like….</w:t>
      </w:r>
    </w:p>
    <w:p w:rsidR="000C6045" w:rsidRPr="000C6045" w:rsidRDefault="000C6045" w:rsidP="000C6045">
      <w:pPr>
        <w:spacing w:after="0" w:line="240" w:lineRule="auto"/>
        <w:rPr>
          <w:rFonts w:ascii="Times New Roman" w:eastAsia="Times New Roman" w:hAnsi="Times New Roman" w:cs="Times New Roman"/>
          <w:sz w:val="24"/>
          <w:szCs w:val="24"/>
        </w:rPr>
      </w:pPr>
      <w:proofErr w:type="gramStart"/>
      <w:r w:rsidRPr="000C6045">
        <w:rPr>
          <w:rFonts w:ascii="Times New Roman" w:eastAsia="Times New Roman" w:hAnsi="Times New Roman" w:cs="Times New Roman"/>
          <w:sz w:val="24"/>
          <w:szCs w:val="24"/>
        </w:rPr>
        <w:lastRenderedPageBreak/>
        <w:t>class</w:t>
      </w:r>
      <w:proofErr w:type="gramEnd"/>
      <w:r w:rsidRPr="000C6045">
        <w:rPr>
          <w:rFonts w:ascii="Times New Roman" w:eastAsia="Times New Roman" w:hAnsi="Times New Roman" w:cs="Times New Roman"/>
          <w:sz w:val="24"/>
          <w:szCs w:val="24"/>
        </w:rPr>
        <w:t xml:space="preserve"> Traveler</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Vehicle v;</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roofErr w:type="gramStart"/>
      <w:r w:rsidRPr="000C6045">
        <w:rPr>
          <w:rFonts w:ascii="Times New Roman" w:eastAsia="Times New Roman" w:hAnsi="Times New Roman" w:cs="Times New Roman"/>
          <w:sz w:val="24"/>
          <w:szCs w:val="24"/>
        </w:rPr>
        <w:t>public</w:t>
      </w:r>
      <w:proofErr w:type="gramEnd"/>
      <w:r w:rsidRPr="000C6045">
        <w:rPr>
          <w:rFonts w:ascii="Times New Roman" w:eastAsia="Times New Roman" w:hAnsi="Times New Roman" w:cs="Times New Roman"/>
          <w:sz w:val="24"/>
          <w:szCs w:val="24"/>
        </w:rPr>
        <w:t xml:space="preserve"> void </w:t>
      </w:r>
      <w:proofErr w:type="spellStart"/>
      <w:r w:rsidRPr="000C6045">
        <w:rPr>
          <w:rFonts w:ascii="Times New Roman" w:eastAsia="Times New Roman" w:hAnsi="Times New Roman" w:cs="Times New Roman"/>
          <w:sz w:val="24"/>
          <w:szCs w:val="24"/>
        </w:rPr>
        <w:t>setV</w:t>
      </w:r>
      <w:proofErr w:type="spellEnd"/>
      <w:r w:rsidRPr="000C6045">
        <w:rPr>
          <w:rFonts w:ascii="Times New Roman" w:eastAsia="Times New Roman" w:hAnsi="Times New Roman" w:cs="Times New Roman"/>
          <w:sz w:val="24"/>
          <w:szCs w:val="24"/>
        </w:rPr>
        <w:t>(Vehicle v)</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roofErr w:type="spellStart"/>
      <w:r w:rsidRPr="000C6045">
        <w:rPr>
          <w:rFonts w:ascii="Times New Roman" w:eastAsia="Times New Roman" w:hAnsi="Times New Roman" w:cs="Times New Roman"/>
          <w:sz w:val="24"/>
          <w:szCs w:val="24"/>
        </w:rPr>
        <w:t>this.v</w:t>
      </w:r>
      <w:proofErr w:type="spellEnd"/>
      <w:r w:rsidRPr="000C6045">
        <w:rPr>
          <w:rFonts w:ascii="Times New Roman" w:eastAsia="Times New Roman" w:hAnsi="Times New Roman" w:cs="Times New Roman"/>
          <w:sz w:val="24"/>
          <w:szCs w:val="24"/>
        </w:rPr>
        <w:t xml:space="preserve"> = v;</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roofErr w:type="gramStart"/>
      <w:r w:rsidRPr="000C6045">
        <w:rPr>
          <w:rFonts w:ascii="Times New Roman" w:eastAsia="Times New Roman" w:hAnsi="Times New Roman" w:cs="Times New Roman"/>
          <w:sz w:val="24"/>
          <w:szCs w:val="24"/>
        </w:rPr>
        <w:t>void</w:t>
      </w:r>
      <w:proofErr w:type="gramEnd"/>
      <w:r w:rsidRPr="000C6045">
        <w:rPr>
          <w:rFonts w:ascii="Times New Roman" w:eastAsia="Times New Roman" w:hAnsi="Times New Roman" w:cs="Times New Roman"/>
          <w:sz w:val="24"/>
          <w:szCs w:val="24"/>
        </w:rPr>
        <w:t xml:space="preserve"> </w:t>
      </w:r>
      <w:proofErr w:type="spellStart"/>
      <w:r w:rsidRPr="000C6045">
        <w:rPr>
          <w:rFonts w:ascii="Times New Roman" w:eastAsia="Times New Roman" w:hAnsi="Times New Roman" w:cs="Times New Roman"/>
          <w:sz w:val="24"/>
          <w:szCs w:val="24"/>
        </w:rPr>
        <w:t>startJourney</w:t>
      </w:r>
      <w:proofErr w:type="spellEnd"/>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       </w:t>
      </w:r>
      <w:proofErr w:type="spellStart"/>
      <w:proofErr w:type="gramStart"/>
      <w:r w:rsidRPr="000C6045">
        <w:rPr>
          <w:rFonts w:ascii="Times New Roman" w:eastAsia="Times New Roman" w:hAnsi="Times New Roman" w:cs="Times New Roman"/>
          <w:sz w:val="24"/>
          <w:szCs w:val="24"/>
        </w:rPr>
        <w:t>v.move</w:t>
      </w:r>
      <w:proofErr w:type="spellEnd"/>
      <w:r w:rsidRPr="000C6045">
        <w:rPr>
          <w:rFonts w:ascii="Times New Roman" w:eastAsia="Times New Roman" w:hAnsi="Times New Roman" w:cs="Times New Roman"/>
          <w:sz w:val="24"/>
          <w:szCs w:val="24"/>
        </w:rPr>
        <w:t>(</w:t>
      </w:r>
      <w:proofErr w:type="gramEnd"/>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pBdr>
          <w:bottom w:val="single" w:sz="6" w:space="1" w:color="auto"/>
        </w:pBd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Interface Vehicle</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xml:space="preserve">   </w:t>
      </w:r>
      <w:proofErr w:type="gramStart"/>
      <w:r w:rsidRPr="000C6045">
        <w:rPr>
          <w:rFonts w:ascii="Times New Roman" w:eastAsia="Times New Roman" w:hAnsi="Times New Roman" w:cs="Times New Roman"/>
          <w:sz w:val="24"/>
          <w:szCs w:val="24"/>
        </w:rPr>
        <w:t>void</w:t>
      </w:r>
      <w:proofErr w:type="gramEnd"/>
      <w:r w:rsidRPr="000C6045">
        <w:rPr>
          <w:rFonts w:ascii="Times New Roman" w:eastAsia="Times New Roman" w:hAnsi="Times New Roman" w:cs="Times New Roman"/>
          <w:sz w:val="24"/>
          <w:szCs w:val="24"/>
        </w:rPr>
        <w:t xml:space="preserve"> move();</w:t>
      </w:r>
    </w:p>
    <w:p w:rsidR="000C6045" w:rsidRPr="000C6045" w:rsidRDefault="000C6045" w:rsidP="000C6045">
      <w:pPr>
        <w:pBdr>
          <w:bottom w:val="single" w:sz="6" w:space="1" w:color="auto"/>
        </w:pBd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proofErr w:type="gramStart"/>
      <w:r w:rsidRPr="000C6045">
        <w:rPr>
          <w:rFonts w:ascii="Times New Roman" w:eastAsia="Times New Roman" w:hAnsi="Times New Roman" w:cs="Times New Roman"/>
          <w:sz w:val="24"/>
          <w:szCs w:val="24"/>
        </w:rPr>
        <w:t>class</w:t>
      </w:r>
      <w:proofErr w:type="gramEnd"/>
      <w:r w:rsidRPr="000C6045">
        <w:rPr>
          <w:rFonts w:ascii="Times New Roman" w:eastAsia="Times New Roman" w:hAnsi="Times New Roman" w:cs="Times New Roman"/>
          <w:sz w:val="24"/>
          <w:szCs w:val="24"/>
        </w:rPr>
        <w:t xml:space="preserve"> Car implements Vehicle</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roofErr w:type="gramStart"/>
      <w:r w:rsidRPr="000C6045">
        <w:rPr>
          <w:rFonts w:ascii="Times New Roman" w:eastAsia="Times New Roman" w:hAnsi="Times New Roman" w:cs="Times New Roman"/>
          <w:sz w:val="24"/>
          <w:szCs w:val="24"/>
        </w:rPr>
        <w:t>public</w:t>
      </w:r>
      <w:proofErr w:type="gramEnd"/>
      <w:r w:rsidRPr="000C6045">
        <w:rPr>
          <w:rFonts w:ascii="Times New Roman" w:eastAsia="Times New Roman" w:hAnsi="Times New Roman" w:cs="Times New Roman"/>
          <w:sz w:val="24"/>
          <w:szCs w:val="24"/>
        </w:rPr>
        <w:t xml:space="preserve"> void move()</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 logic</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pBdr>
          <w:bottom w:val="single" w:sz="6" w:space="1" w:color="auto"/>
        </w:pBd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81"/>
        <w:gridCol w:w="3041"/>
      </w:tblGrid>
      <w:tr w:rsidR="000C6045" w:rsidRPr="000C6045" w:rsidTr="000C6045">
        <w:trPr>
          <w:tblCellSpacing w:w="15" w:type="dxa"/>
        </w:trPr>
        <w:tc>
          <w:tcPr>
            <w:tcW w:w="0" w:type="auto"/>
            <w:vAlign w:val="center"/>
            <w:hideMark/>
          </w:tcPr>
          <w:p w:rsidR="000C6045" w:rsidRPr="000C6045" w:rsidRDefault="000C6045" w:rsidP="000C6045">
            <w:pPr>
              <w:spacing w:after="0" w:line="240" w:lineRule="auto"/>
              <w:rPr>
                <w:rFonts w:ascii="Times New Roman" w:eastAsia="Times New Roman" w:hAnsi="Times New Roman" w:cs="Times New Roman"/>
                <w:sz w:val="24"/>
                <w:szCs w:val="24"/>
              </w:rPr>
            </w:pPr>
          </w:p>
          <w:p w:rsidR="000C6045" w:rsidRPr="000C6045" w:rsidRDefault="000C6045" w:rsidP="000C6045">
            <w:pPr>
              <w:spacing w:after="0" w:line="240" w:lineRule="auto"/>
              <w:rPr>
                <w:rFonts w:ascii="Times New Roman" w:eastAsia="Times New Roman" w:hAnsi="Times New Roman" w:cs="Times New Roman"/>
                <w:sz w:val="24"/>
                <w:szCs w:val="24"/>
              </w:rPr>
            </w:pPr>
          </w:p>
          <w:p w:rsidR="000C6045" w:rsidRPr="000C6045" w:rsidRDefault="000C6045" w:rsidP="000C6045">
            <w:pPr>
              <w:spacing w:after="0" w:line="240" w:lineRule="auto"/>
              <w:rPr>
                <w:rFonts w:ascii="Times New Roman" w:eastAsia="Times New Roman" w:hAnsi="Times New Roman" w:cs="Times New Roman"/>
                <w:sz w:val="24"/>
                <w:szCs w:val="24"/>
              </w:rPr>
            </w:pPr>
          </w:p>
          <w:p w:rsidR="000C6045" w:rsidRPr="000C6045" w:rsidRDefault="000C6045" w:rsidP="000C6045">
            <w:pPr>
              <w:spacing w:after="0" w:line="240" w:lineRule="auto"/>
              <w:rPr>
                <w:rFonts w:ascii="Times New Roman" w:eastAsia="Times New Roman" w:hAnsi="Times New Roman" w:cs="Times New Roman"/>
                <w:sz w:val="24"/>
                <w:szCs w:val="24"/>
              </w:rPr>
            </w:pPr>
          </w:p>
          <w:p w:rsidR="000C6045" w:rsidRPr="000C6045" w:rsidRDefault="000C6045" w:rsidP="000C6045">
            <w:pPr>
              <w:spacing w:after="0" w:line="240" w:lineRule="auto"/>
              <w:rPr>
                <w:rFonts w:ascii="Times New Roman" w:eastAsia="Times New Roman" w:hAnsi="Times New Roman" w:cs="Times New Roman"/>
                <w:sz w:val="24"/>
                <w:szCs w:val="24"/>
              </w:rPr>
            </w:pPr>
          </w:p>
          <w:p w:rsidR="000C6045" w:rsidRPr="000C6045" w:rsidRDefault="000C6045" w:rsidP="000C6045">
            <w:pPr>
              <w:spacing w:after="0" w:line="240" w:lineRule="auto"/>
              <w:rPr>
                <w:rFonts w:ascii="Times New Roman" w:eastAsia="Times New Roman" w:hAnsi="Times New Roman" w:cs="Times New Roman"/>
                <w:sz w:val="24"/>
                <w:szCs w:val="24"/>
              </w:rPr>
            </w:pPr>
          </w:p>
          <w:p w:rsidR="000C6045" w:rsidRPr="000C6045" w:rsidRDefault="000C6045" w:rsidP="000C6045">
            <w:pPr>
              <w:spacing w:after="0" w:line="240" w:lineRule="auto"/>
              <w:rPr>
                <w:rFonts w:ascii="Times New Roman" w:eastAsia="Times New Roman" w:hAnsi="Times New Roman" w:cs="Times New Roman"/>
                <w:sz w:val="24"/>
                <w:szCs w:val="24"/>
              </w:rPr>
            </w:pPr>
          </w:p>
        </w:tc>
        <w:tc>
          <w:tcPr>
            <w:tcW w:w="0" w:type="auto"/>
            <w:vAlign w:val="center"/>
            <w:hideMark/>
          </w:tcPr>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class Bike implements Vehicle</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public void move()</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 logic</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    }</w:t>
            </w:r>
          </w:p>
          <w:p w:rsidR="000C6045" w:rsidRPr="000C6045" w:rsidRDefault="000C6045" w:rsidP="000C6045">
            <w:pPr>
              <w:spacing w:after="0" w:line="240" w:lineRule="auto"/>
              <w:rPr>
                <w:rFonts w:ascii="Times New Roman" w:eastAsia="Times New Roman" w:hAnsi="Times New Roman" w:cs="Times New Roman"/>
                <w:sz w:val="24"/>
                <w:szCs w:val="24"/>
              </w:rPr>
            </w:pPr>
            <w:r w:rsidRPr="000C6045">
              <w:rPr>
                <w:rFonts w:ascii="Times New Roman" w:eastAsia="Times New Roman" w:hAnsi="Times New Roman" w:cs="Times New Roman"/>
                <w:sz w:val="24"/>
                <w:szCs w:val="24"/>
              </w:rPr>
              <w:t>}</w:t>
            </w:r>
          </w:p>
        </w:tc>
      </w:tr>
    </w:tbl>
    <w:p w:rsidR="00302DE0" w:rsidRDefault="00302DE0" w:rsidP="00302DE0">
      <w:pPr>
        <w:pStyle w:val="NormalWeb"/>
      </w:pPr>
      <w:r>
        <w:t>In above example, spring container will</w:t>
      </w:r>
      <w:r>
        <w:rPr>
          <w:color w:val="99CC00"/>
        </w:rPr>
        <w:t xml:space="preserve"> inject</w:t>
      </w:r>
      <w:r>
        <w:t xml:space="preserve"> either </w:t>
      </w:r>
      <w:r>
        <w:rPr>
          <w:color w:val="99CC00"/>
        </w:rPr>
        <w:t>Car</w:t>
      </w:r>
      <w:r>
        <w:t xml:space="preserve"> object or </w:t>
      </w:r>
      <w:r>
        <w:rPr>
          <w:color w:val="993300"/>
        </w:rPr>
        <w:t>Bike</w:t>
      </w:r>
      <w:r>
        <w:t xml:space="preserve"> object into the </w:t>
      </w:r>
      <w:r>
        <w:rPr>
          <w:color w:val="0000FF"/>
        </w:rPr>
        <w:t>Traveler</w:t>
      </w:r>
      <w:r>
        <w:t xml:space="preserve"> by calling setter method, So if Car object is replaced with Bike then no changes are required in Traveler class, this means there is </w:t>
      </w:r>
      <w:r>
        <w:rPr>
          <w:color w:val="DF1F9E"/>
        </w:rPr>
        <w:t>loose coupling</w:t>
      </w:r>
      <w:r>
        <w:t xml:space="preserve"> between Traveler and Vehicle object.  Actually setter method will be activated through </w:t>
      </w:r>
      <w:r>
        <w:rPr>
          <w:rStyle w:val="Strong"/>
        </w:rPr>
        <w:t>xml</w:t>
      </w:r>
      <w:r>
        <w:t xml:space="preserve"> file, will see this later for now we are good to go </w:t>
      </w:r>
      <w:r>
        <w:rPr>
          <w:noProof/>
        </w:rPr>
        <w:drawing>
          <wp:inline distT="0" distB="0" distL="0" distR="0">
            <wp:extent cx="142875" cy="142875"/>
            <wp:effectExtent l="19050" t="0" r="9525"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302DE0" w:rsidRDefault="00302DE0" w:rsidP="00302DE0">
      <w:pPr>
        <w:pStyle w:val="Heading1"/>
      </w:pPr>
      <w:r>
        <w:t xml:space="preserve">Dependency Injection </w:t>
      </w:r>
      <w:proofErr w:type="gramStart"/>
      <w:r>
        <w:t>In</w:t>
      </w:r>
      <w:proofErr w:type="gramEnd"/>
      <w:r>
        <w:t xml:space="preserve"> Spring Framework</w:t>
      </w:r>
    </w:p>
    <w:p w:rsidR="00302DE0" w:rsidRDefault="00302DE0" w:rsidP="00302DE0">
      <w:pPr>
        <w:pStyle w:val="Heading2"/>
      </w:pPr>
      <w:r>
        <w:t>Dependency injection:</w:t>
      </w:r>
    </w:p>
    <w:p w:rsidR="00302DE0" w:rsidRDefault="00302DE0" w:rsidP="00302DE0">
      <w:pPr>
        <w:pStyle w:val="NormalWeb"/>
      </w:pPr>
      <w:r>
        <w:t xml:space="preserve">In this IOC, consider when our class object need to get any </w:t>
      </w:r>
      <w:r>
        <w:rPr>
          <w:color w:val="FF0000"/>
        </w:rPr>
        <w:t>primitive values</w:t>
      </w:r>
      <w:r>
        <w:t xml:space="preserve"> or it need  to access any </w:t>
      </w:r>
      <w:r>
        <w:rPr>
          <w:color w:val="3366FF"/>
        </w:rPr>
        <w:t>other class objects</w:t>
      </w:r>
      <w:r>
        <w:t xml:space="preserve"> or it may need  any </w:t>
      </w:r>
      <w:r>
        <w:rPr>
          <w:color w:val="339966"/>
        </w:rPr>
        <w:t>collection</w:t>
      </w:r>
      <w:r>
        <w:t xml:space="preserve"> type to access then, some </w:t>
      </w:r>
      <w:r>
        <w:rPr>
          <w:color w:val="DF1F9E"/>
        </w:rPr>
        <w:t>external person</w:t>
      </w:r>
      <w:r>
        <w:t xml:space="preserve"> will provide the required things (primitive values or objects or collections) to our class object.</w:t>
      </w:r>
    </w:p>
    <w:p w:rsidR="00302DE0" w:rsidRDefault="00302DE0" w:rsidP="00302DE0">
      <w:pPr>
        <w:pStyle w:val="NormalWeb"/>
      </w:pPr>
      <w:r>
        <w:t xml:space="preserve">Actually </w:t>
      </w:r>
      <w:proofErr w:type="gramStart"/>
      <w:r>
        <w:t>In</w:t>
      </w:r>
      <w:proofErr w:type="gramEnd"/>
      <w:r>
        <w:t xml:space="preserve"> IOC, our class is not responsible to get all these collaborating (required things like primitive values, collections </w:t>
      </w:r>
      <w:proofErr w:type="spellStart"/>
      <w:r>
        <w:t>bla</w:t>
      </w:r>
      <w:proofErr w:type="spellEnd"/>
      <w:r>
        <w:t xml:space="preserve"> </w:t>
      </w:r>
      <w:proofErr w:type="spellStart"/>
      <w:r>
        <w:t>bla</w:t>
      </w:r>
      <w:proofErr w:type="spellEnd"/>
      <w:r>
        <w:t xml:space="preserve">) values explicitly, I mean it doesn’t perform any </w:t>
      </w:r>
      <w:r>
        <w:rPr>
          <w:color w:val="FF6600"/>
        </w:rPr>
        <w:t>lookup</w:t>
      </w:r>
      <w:r>
        <w:t xml:space="preserve"> operations for the things to access.</w:t>
      </w:r>
    </w:p>
    <w:p w:rsidR="00302DE0" w:rsidRDefault="00302DE0" w:rsidP="00302DE0">
      <w:pPr>
        <w:pStyle w:val="NormalWeb"/>
      </w:pPr>
      <w:r>
        <w:t xml:space="preserve">Come to </w:t>
      </w:r>
      <w:proofErr w:type="gramStart"/>
      <w:r>
        <w:t>Spring</w:t>
      </w:r>
      <w:proofErr w:type="gramEnd"/>
      <w:r>
        <w:t xml:space="preserve"> framework, here one external person who will provide [Injects] all the required things to our spring bean class is the </w:t>
      </w:r>
      <w:r>
        <w:rPr>
          <w:color w:val="99CC00"/>
        </w:rPr>
        <w:t xml:space="preserve">spring </w:t>
      </w:r>
      <w:proofErr w:type="spellStart"/>
      <w:r>
        <w:rPr>
          <w:color w:val="99CC00"/>
        </w:rPr>
        <w:t>ioc</w:t>
      </w:r>
      <w:proofErr w:type="spellEnd"/>
      <w:r>
        <w:rPr>
          <w:color w:val="99CC00"/>
        </w:rPr>
        <w:t xml:space="preserve"> container</w:t>
      </w:r>
    </w:p>
    <w:p w:rsidR="00302DE0" w:rsidRDefault="00302DE0" w:rsidP="00302DE0">
      <w:pPr>
        <w:pStyle w:val="Heading2"/>
      </w:pPr>
      <w:r>
        <w:lastRenderedPageBreak/>
        <w:t>Types of dependency injections</w:t>
      </w:r>
    </w:p>
    <w:p w:rsidR="00302DE0" w:rsidRDefault="00302DE0" w:rsidP="00302DE0">
      <w:pPr>
        <w:pStyle w:val="NormalWeb"/>
      </w:pPr>
      <w:r>
        <w:t>For injecting the required things to the current spring class (spring bean</w:t>
      </w:r>
      <w:proofErr w:type="gramStart"/>
      <w:r>
        <w:t>) ,</w:t>
      </w:r>
      <w:proofErr w:type="gramEnd"/>
      <w:r>
        <w:t xml:space="preserve"> spring </w:t>
      </w:r>
      <w:proofErr w:type="spellStart"/>
      <w:r>
        <w:t>ioc</w:t>
      </w:r>
      <w:proofErr w:type="spellEnd"/>
      <w:r>
        <w:t xml:space="preserve"> container will do this in different ways…</w:t>
      </w:r>
    </w:p>
    <w:p w:rsidR="00302DE0" w:rsidRDefault="00302DE0" w:rsidP="00302DE0">
      <w:pPr>
        <w:numPr>
          <w:ilvl w:val="0"/>
          <w:numId w:val="5"/>
        </w:numPr>
        <w:spacing w:before="100" w:beforeAutospacing="1" w:after="100" w:afterAutospacing="1" w:line="240" w:lineRule="auto"/>
      </w:pPr>
      <w:r>
        <w:t>Setter injection</w:t>
      </w:r>
    </w:p>
    <w:p w:rsidR="00302DE0" w:rsidRDefault="00302DE0" w:rsidP="00302DE0">
      <w:pPr>
        <w:numPr>
          <w:ilvl w:val="0"/>
          <w:numId w:val="5"/>
        </w:numPr>
        <w:spacing w:before="100" w:beforeAutospacing="1" w:after="100" w:afterAutospacing="1" w:line="240" w:lineRule="auto"/>
      </w:pPr>
      <w:r>
        <w:t>Construction injection</w:t>
      </w:r>
    </w:p>
    <w:p w:rsidR="00302DE0" w:rsidRDefault="00302DE0" w:rsidP="00302DE0">
      <w:pPr>
        <w:numPr>
          <w:ilvl w:val="0"/>
          <w:numId w:val="5"/>
        </w:numPr>
        <w:spacing w:before="100" w:beforeAutospacing="1" w:after="100" w:afterAutospacing="1" w:line="240" w:lineRule="auto"/>
      </w:pPr>
      <w:r>
        <w:t>Interface injection</w:t>
      </w:r>
    </w:p>
    <w:p w:rsidR="00302DE0" w:rsidRDefault="00302DE0" w:rsidP="00302DE0">
      <w:pPr>
        <w:pStyle w:val="NormalWeb"/>
      </w:pPr>
      <w:r>
        <w:t xml:space="preserve">But in spring we have only </w:t>
      </w:r>
      <w:r>
        <w:rPr>
          <w:color w:val="FF9900"/>
        </w:rPr>
        <w:t>setter</w:t>
      </w:r>
      <w:r>
        <w:t xml:space="preserve">, </w:t>
      </w:r>
      <w:r>
        <w:rPr>
          <w:color w:val="333399"/>
        </w:rPr>
        <w:t>constructor</w:t>
      </w:r>
      <w:r>
        <w:t xml:space="preserve"> injections but </w:t>
      </w:r>
      <w:r>
        <w:rPr>
          <w:rStyle w:val="Strong"/>
        </w:rPr>
        <w:t>not</w:t>
      </w:r>
      <w:r>
        <w:t xml:space="preserve"> interface injection,</w:t>
      </w:r>
      <w:proofErr w:type="gramStart"/>
      <w:r>
        <w:t>  In</w:t>
      </w:r>
      <w:proofErr w:type="gramEnd"/>
      <w:r>
        <w:t xml:space="preserve"> </w:t>
      </w:r>
      <w:r>
        <w:rPr>
          <w:color w:val="993300"/>
        </w:rPr>
        <w:t>spring 2.x we have interface injection</w:t>
      </w:r>
    </w:p>
    <w:p w:rsidR="00302DE0" w:rsidRDefault="00302DE0" w:rsidP="00302DE0">
      <w:pPr>
        <w:pStyle w:val="Heading2"/>
      </w:pPr>
      <w:r>
        <w:rPr>
          <w:rStyle w:val="Strong"/>
          <w:b/>
          <w:bCs/>
        </w:rPr>
        <w:t>Setter Injection</w:t>
      </w:r>
    </w:p>
    <w:p w:rsidR="00302DE0" w:rsidRDefault="00302DE0" w:rsidP="00302DE0">
      <w:pPr>
        <w:pStyle w:val="NormalWeb"/>
      </w:pPr>
      <w:r>
        <w:t xml:space="preserve">In this type of injection, the spring container uses </w:t>
      </w:r>
      <w:r>
        <w:rPr>
          <w:color w:val="339966"/>
        </w:rPr>
        <w:t>setter method</w:t>
      </w:r>
      <w:r>
        <w:t xml:space="preserve"> in the dependent (our) class for injecting its dependencies (primitive values</w:t>
      </w:r>
      <w:proofErr w:type="gramStart"/>
      <w:r>
        <w:t>..Or any).</w:t>
      </w:r>
      <w:proofErr w:type="gramEnd"/>
    </w:p>
    <w:p w:rsidR="00302DE0" w:rsidRDefault="00302DE0" w:rsidP="00302DE0">
      <w:pPr>
        <w:pStyle w:val="NormalWeb"/>
      </w:pPr>
      <w:r>
        <w:t xml:space="preserve">Spring container knows whether to perform setter or constructor injection by reading the information from an external file called </w:t>
      </w:r>
      <w:r>
        <w:rPr>
          <w:color w:val="0000FF"/>
        </w:rPr>
        <w:t>spring configuration file</w:t>
      </w:r>
    </w:p>
    <w:p w:rsidR="00302DE0" w:rsidRDefault="00302DE0" w:rsidP="00302DE0">
      <w:pPr>
        <w:pStyle w:val="NormalWeb"/>
      </w:pPr>
      <w:r>
        <w:t xml:space="preserve">In case of setter injection, the class must contain a </w:t>
      </w:r>
      <w:r>
        <w:rPr>
          <w:color w:val="99CC00"/>
        </w:rPr>
        <w:t>setter method</w:t>
      </w:r>
      <w:r>
        <w:t xml:space="preserve"> to get dependencies </w:t>
      </w:r>
      <w:proofErr w:type="spellStart"/>
      <w:r>
        <w:t>other wise</w:t>
      </w:r>
      <w:proofErr w:type="spellEnd"/>
      <w:r>
        <w:t xml:space="preserve"> spring container doesn’t inject the dependencies to dependent object</w:t>
      </w:r>
    </w:p>
    <w:p w:rsidR="00302DE0" w:rsidRDefault="00302DE0" w:rsidP="00302DE0">
      <w:pPr>
        <w:pStyle w:val="NormalWeb"/>
      </w:pPr>
      <w:r>
        <w:t xml:space="preserve">In spring we call each class as </w:t>
      </w:r>
      <w:r>
        <w:rPr>
          <w:color w:val="DF1F9E"/>
        </w:rPr>
        <w:t>spring bean</w:t>
      </w:r>
      <w:r>
        <w:t>, this bean is no way related with the java bean</w:t>
      </w:r>
    </w:p>
    <w:p w:rsidR="00302DE0" w:rsidRDefault="00302DE0" w:rsidP="00302DE0">
      <w:pPr>
        <w:pStyle w:val="NormalWeb"/>
      </w:pPr>
      <w:r>
        <w:rPr>
          <w:rStyle w:val="Strong"/>
        </w:rPr>
        <w:t>Spring bean</w:t>
      </w:r>
      <w:r>
        <w:t xml:space="preserve"> and </w:t>
      </w:r>
      <w:r>
        <w:rPr>
          <w:rStyle w:val="Strong"/>
        </w:rPr>
        <w:t>java bean</w:t>
      </w:r>
      <w:r>
        <w:t xml:space="preserve"> both are not same because a java bean needs definitely a public </w:t>
      </w:r>
      <w:r>
        <w:rPr>
          <w:color w:val="339966"/>
        </w:rPr>
        <w:t>default constructor</w:t>
      </w:r>
      <w:r>
        <w:t xml:space="preserve"> but in spring bean, some time we include default constructor or sometimes we do </w:t>
      </w:r>
      <w:r>
        <w:rPr>
          <w:color w:val="FF0000"/>
        </w:rPr>
        <w:t>not</w:t>
      </w:r>
      <w:r>
        <w:t>.</w:t>
      </w:r>
    </w:p>
    <w:p w:rsidR="00302DE0" w:rsidRDefault="00302DE0" w:rsidP="00302DE0">
      <w:pPr>
        <w:pStyle w:val="NormalWeb"/>
      </w:pPr>
      <w:r>
        <w:t xml:space="preserve">First Consider </w:t>
      </w:r>
      <w:proofErr w:type="gramStart"/>
      <w:r>
        <w:t>Our</w:t>
      </w:r>
      <w:proofErr w:type="gramEnd"/>
      <w:r>
        <w:t xml:space="preserve"> spring bean having the dependency in the form of </w:t>
      </w:r>
      <w:r>
        <w:rPr>
          <w:color w:val="FF6600"/>
        </w:rPr>
        <w:t>primitive values</w:t>
      </w:r>
      <w:r>
        <w:t>, I mean our class need some primitive values…</w:t>
      </w:r>
    </w:p>
    <w:p w:rsidR="00302DE0" w:rsidRDefault="00302DE0" w:rsidP="00302DE0">
      <w:pPr>
        <w:pStyle w:val="NormalWeb"/>
      </w:pPr>
      <w:r>
        <w:t xml:space="preserve">And let us see an </w:t>
      </w:r>
      <w:r>
        <w:rPr>
          <w:color w:val="0000FF"/>
        </w:rPr>
        <w:t>example on setter injection with primitive</w:t>
      </w:r>
      <w:r>
        <w:t xml:space="preserve"> values in the next </w:t>
      </w:r>
      <w:proofErr w:type="gramStart"/>
      <w:r>
        <w:t>session[</w:t>
      </w:r>
      <w:proofErr w:type="gramEnd"/>
      <w:r>
        <w:t xml:space="preserve"> </w:t>
      </w:r>
      <w:hyperlink r:id="rId10" w:tgtFrame="_blank" w:history="1">
        <w:r>
          <w:rPr>
            <w:rStyle w:val="Hyperlink"/>
            <w:color w:val="3366FF"/>
          </w:rPr>
          <w:t>before that check how to install spring framework</w:t>
        </w:r>
      </w:hyperlink>
      <w:r>
        <w:t xml:space="preserve"> ]</w:t>
      </w:r>
    </w:p>
    <w:p w:rsidR="004F69E7" w:rsidRDefault="004F69E7" w:rsidP="004F69E7">
      <w:pPr>
        <w:pStyle w:val="Heading1"/>
      </w:pPr>
      <w:r>
        <w:t xml:space="preserve">Quick Steps </w:t>
      </w:r>
      <w:proofErr w:type="gramStart"/>
      <w:r>
        <w:t>To</w:t>
      </w:r>
      <w:proofErr w:type="gramEnd"/>
      <w:r>
        <w:t xml:space="preserve"> Developing Spring Applications – Don’t Miss</w:t>
      </w:r>
    </w:p>
    <w:p w:rsidR="004F69E7" w:rsidRDefault="004F69E7" w:rsidP="004F69E7">
      <w:pPr>
        <w:pStyle w:val="NormalWeb"/>
      </w:pPr>
      <w:r>
        <w:rPr>
          <w:rStyle w:val="post-first-letter"/>
        </w:rPr>
        <w:t>W</w:t>
      </w:r>
      <w:r>
        <w:t xml:space="preserve">e will see the </w:t>
      </w:r>
      <w:r>
        <w:rPr>
          <w:color w:val="339966"/>
        </w:rPr>
        <w:t>steps</w:t>
      </w:r>
      <w:r>
        <w:t xml:space="preserve"> to be follow for </w:t>
      </w:r>
      <w:r>
        <w:rPr>
          <w:color w:val="3366FF"/>
        </w:rPr>
        <w:t>developing</w:t>
      </w:r>
      <w:r>
        <w:t xml:space="preserve"> any spring </w:t>
      </w:r>
      <w:proofErr w:type="gramStart"/>
      <w:r>
        <w:t>application,</w:t>
      </w:r>
      <w:proofErr w:type="gramEnd"/>
      <w:r>
        <w:t xml:space="preserve"> these are </w:t>
      </w:r>
      <w:r>
        <w:rPr>
          <w:color w:val="FF6600"/>
        </w:rPr>
        <w:t>core</w:t>
      </w:r>
      <w:r>
        <w:t xml:space="preserve"> level read carefully.</w:t>
      </w:r>
    </w:p>
    <w:p w:rsidR="004F69E7" w:rsidRPr="004F69E7" w:rsidRDefault="004F69E7" w:rsidP="004F6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t xml:space="preserve">Spring environment </w:t>
      </w:r>
      <w:r w:rsidRPr="004F69E7">
        <w:rPr>
          <w:rFonts w:ascii="Times New Roman" w:eastAsia="Times New Roman" w:hAnsi="Times New Roman" w:cs="Times New Roman"/>
          <w:color w:val="DF1F9E"/>
          <w:sz w:val="24"/>
          <w:szCs w:val="24"/>
        </w:rPr>
        <w:t>starts</w:t>
      </w:r>
      <w:r w:rsidRPr="004F69E7">
        <w:rPr>
          <w:rFonts w:ascii="Times New Roman" w:eastAsia="Times New Roman" w:hAnsi="Times New Roman" w:cs="Times New Roman"/>
          <w:sz w:val="24"/>
          <w:szCs w:val="24"/>
        </w:rPr>
        <w:t xml:space="preserve"> by loading spring configuration </w:t>
      </w:r>
      <w:r w:rsidRPr="004F69E7">
        <w:rPr>
          <w:rFonts w:ascii="Times New Roman" w:eastAsia="Times New Roman" w:hAnsi="Times New Roman" w:cs="Times New Roman"/>
          <w:color w:val="0000FF"/>
          <w:sz w:val="24"/>
          <w:szCs w:val="24"/>
        </w:rPr>
        <w:t>xml</w:t>
      </w:r>
      <w:r w:rsidRPr="004F69E7">
        <w:rPr>
          <w:rFonts w:ascii="Times New Roman" w:eastAsia="Times New Roman" w:hAnsi="Times New Roman" w:cs="Times New Roman"/>
          <w:sz w:val="24"/>
          <w:szCs w:val="24"/>
        </w:rPr>
        <w:t xml:space="preserve"> file into </w:t>
      </w:r>
      <w:r w:rsidRPr="004F69E7">
        <w:rPr>
          <w:rFonts w:ascii="Times New Roman" w:eastAsia="Times New Roman" w:hAnsi="Times New Roman" w:cs="Times New Roman"/>
          <w:color w:val="99CC00"/>
          <w:sz w:val="24"/>
          <w:szCs w:val="24"/>
        </w:rPr>
        <w:t>Resource</w:t>
      </w:r>
      <w:r w:rsidRPr="004F69E7">
        <w:rPr>
          <w:rFonts w:ascii="Times New Roman" w:eastAsia="Times New Roman" w:hAnsi="Times New Roman" w:cs="Times New Roman"/>
          <w:sz w:val="24"/>
          <w:szCs w:val="24"/>
        </w:rPr>
        <w:t xml:space="preserve"> Interface object, we call this loading process as </w:t>
      </w:r>
      <w:r w:rsidRPr="004F69E7">
        <w:rPr>
          <w:rFonts w:ascii="Times New Roman" w:eastAsia="Times New Roman" w:hAnsi="Times New Roman" w:cs="Times New Roman"/>
          <w:color w:val="339966"/>
          <w:sz w:val="24"/>
          <w:szCs w:val="24"/>
        </w:rPr>
        <w:t>bootstrapping</w:t>
      </w:r>
      <w:r w:rsidRPr="004F69E7">
        <w:rPr>
          <w:rFonts w:ascii="Times New Roman" w:eastAsia="Times New Roman" w:hAnsi="Times New Roman" w:cs="Times New Roman"/>
          <w:sz w:val="24"/>
          <w:szCs w:val="24"/>
        </w:rPr>
        <w:t xml:space="preserve"> (technically) of spring framework.</w:t>
      </w:r>
    </w:p>
    <w:p w:rsidR="004F69E7" w:rsidRPr="004F69E7" w:rsidRDefault="004F69E7" w:rsidP="004F6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color w:val="99CC00"/>
          <w:sz w:val="24"/>
          <w:szCs w:val="24"/>
        </w:rPr>
        <w:t>Resource</w:t>
      </w:r>
      <w:r w:rsidRPr="004F69E7">
        <w:rPr>
          <w:rFonts w:ascii="Times New Roman" w:eastAsia="Times New Roman" w:hAnsi="Times New Roman" w:cs="Times New Roman"/>
          <w:sz w:val="24"/>
          <w:szCs w:val="24"/>
        </w:rPr>
        <w:t xml:space="preserve"> is an interface and </w:t>
      </w:r>
      <w:proofErr w:type="spellStart"/>
      <w:r w:rsidRPr="004F69E7">
        <w:rPr>
          <w:rFonts w:ascii="Times New Roman" w:eastAsia="Times New Roman" w:hAnsi="Times New Roman" w:cs="Times New Roman"/>
          <w:color w:val="FF6600"/>
          <w:sz w:val="24"/>
          <w:szCs w:val="24"/>
        </w:rPr>
        <w:t>ClassPathResource</w:t>
      </w:r>
      <w:proofErr w:type="spellEnd"/>
      <w:r w:rsidRPr="004F69E7">
        <w:rPr>
          <w:rFonts w:ascii="Times New Roman" w:eastAsia="Times New Roman" w:hAnsi="Times New Roman" w:cs="Times New Roman"/>
          <w:sz w:val="24"/>
          <w:szCs w:val="24"/>
        </w:rPr>
        <w:t xml:space="preserve"> is an implemented class given by spring, both are given in </w:t>
      </w:r>
      <w:r w:rsidRPr="004F69E7">
        <w:rPr>
          <w:rFonts w:ascii="Times New Roman" w:eastAsia="Times New Roman" w:hAnsi="Times New Roman" w:cs="Times New Roman"/>
          <w:color w:val="993300"/>
          <w:sz w:val="24"/>
          <w:szCs w:val="24"/>
        </w:rPr>
        <w:t>org.springframework.core.io</w:t>
      </w:r>
      <w:r w:rsidRPr="004F69E7">
        <w:rPr>
          <w:rFonts w:ascii="Times New Roman" w:eastAsia="Times New Roman" w:hAnsi="Times New Roman" w:cs="Times New Roman"/>
          <w:sz w:val="24"/>
          <w:szCs w:val="24"/>
        </w:rPr>
        <w:t>. *</w:t>
      </w:r>
    </w:p>
    <w:p w:rsidR="004F69E7" w:rsidRDefault="004F69E7" w:rsidP="004F69E7">
      <w:pPr>
        <w:pStyle w:val="Heading2"/>
      </w:pPr>
      <w:r>
        <w:t>Syntax</w:t>
      </w:r>
    </w:p>
    <w:p w:rsidR="004F69E7" w:rsidRDefault="004F69E7" w:rsidP="004F69E7">
      <w:pPr>
        <w:pStyle w:val="NormalWeb"/>
      </w:pPr>
      <w:r>
        <w:t xml:space="preserve">Resource res = new </w:t>
      </w:r>
      <w:proofErr w:type="spellStart"/>
      <w:proofErr w:type="gramStart"/>
      <w:r>
        <w:t>ClassPathResource</w:t>
      </w:r>
      <w:proofErr w:type="spellEnd"/>
      <w:r>
        <w:t>(</w:t>
      </w:r>
      <w:proofErr w:type="gramEnd"/>
      <w:r>
        <w:t xml:space="preserve">“Our </w:t>
      </w:r>
      <w:proofErr w:type="spellStart"/>
      <w:r>
        <w:t>Config</w:t>
      </w:r>
      <w:proofErr w:type="spellEnd"/>
      <w:r>
        <w:t xml:space="preserve"> xml file name”);</w:t>
      </w:r>
    </w:p>
    <w:p w:rsidR="004F69E7" w:rsidRPr="004F69E7" w:rsidRDefault="004F69E7" w:rsidP="004F6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t xml:space="preserve">Actually this configuration file contains all bean </w:t>
      </w:r>
      <w:r w:rsidRPr="004F69E7">
        <w:rPr>
          <w:rFonts w:ascii="Times New Roman" w:eastAsia="Times New Roman" w:hAnsi="Times New Roman" w:cs="Times New Roman"/>
          <w:color w:val="339966"/>
          <w:sz w:val="24"/>
          <w:szCs w:val="24"/>
        </w:rPr>
        <w:t>configurations</w:t>
      </w:r>
      <w:r w:rsidRPr="004F69E7">
        <w:rPr>
          <w:rFonts w:ascii="Times New Roman" w:eastAsia="Times New Roman" w:hAnsi="Times New Roman" w:cs="Times New Roman"/>
          <w:sz w:val="24"/>
          <w:szCs w:val="24"/>
        </w:rPr>
        <w:t xml:space="preserve"> about our application [ </w:t>
      </w:r>
      <w:proofErr w:type="spellStart"/>
      <w:r w:rsidRPr="004F69E7">
        <w:rPr>
          <w:rFonts w:ascii="Times New Roman" w:eastAsia="Times New Roman" w:hAnsi="Times New Roman" w:cs="Times New Roman"/>
          <w:sz w:val="24"/>
          <w:szCs w:val="24"/>
        </w:rPr>
        <w:t>some thing</w:t>
      </w:r>
      <w:proofErr w:type="spellEnd"/>
      <w:r w:rsidRPr="004F69E7">
        <w:rPr>
          <w:rFonts w:ascii="Times New Roman" w:eastAsia="Times New Roman" w:hAnsi="Times New Roman" w:cs="Times New Roman"/>
          <w:sz w:val="24"/>
          <w:szCs w:val="24"/>
        </w:rPr>
        <w:t xml:space="preserve"> like </w:t>
      </w:r>
      <w:r w:rsidRPr="004F69E7">
        <w:rPr>
          <w:rFonts w:ascii="Times New Roman" w:eastAsia="Times New Roman" w:hAnsi="Times New Roman" w:cs="Times New Roman"/>
          <w:color w:val="3366FF"/>
          <w:sz w:val="24"/>
          <w:szCs w:val="24"/>
        </w:rPr>
        <w:t>struts.xml</w:t>
      </w:r>
      <w:r w:rsidRPr="004F69E7">
        <w:rPr>
          <w:rFonts w:ascii="Times New Roman" w:eastAsia="Times New Roman" w:hAnsi="Times New Roman" w:cs="Times New Roman"/>
          <w:sz w:val="24"/>
          <w:szCs w:val="24"/>
        </w:rPr>
        <w:t xml:space="preserve"> in struts 2 ]</w:t>
      </w:r>
    </w:p>
    <w:p w:rsidR="004F69E7" w:rsidRPr="004F69E7" w:rsidRDefault="004F69E7" w:rsidP="004F6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lastRenderedPageBreak/>
        <w:t xml:space="preserve">Next step is to bring spring </w:t>
      </w:r>
      <w:r w:rsidRPr="004F69E7">
        <w:rPr>
          <w:rFonts w:ascii="Times New Roman" w:eastAsia="Times New Roman" w:hAnsi="Times New Roman" w:cs="Times New Roman"/>
          <w:color w:val="808000"/>
          <w:sz w:val="24"/>
          <w:szCs w:val="24"/>
        </w:rPr>
        <w:t>IOC</w:t>
      </w:r>
      <w:r w:rsidRPr="004F69E7">
        <w:rPr>
          <w:rFonts w:ascii="Times New Roman" w:eastAsia="Times New Roman" w:hAnsi="Times New Roman" w:cs="Times New Roman"/>
          <w:sz w:val="24"/>
          <w:szCs w:val="24"/>
        </w:rPr>
        <w:t xml:space="preserve"> container into our </w:t>
      </w:r>
      <w:proofErr w:type="gramStart"/>
      <w:r w:rsidRPr="004F69E7">
        <w:rPr>
          <w:rFonts w:ascii="Times New Roman" w:eastAsia="Times New Roman" w:hAnsi="Times New Roman" w:cs="Times New Roman"/>
          <w:sz w:val="24"/>
          <w:szCs w:val="24"/>
        </w:rPr>
        <w:t>program,</w:t>
      </w:r>
      <w:proofErr w:type="gramEnd"/>
      <w:r w:rsidRPr="004F69E7">
        <w:rPr>
          <w:rFonts w:ascii="Times New Roman" w:eastAsia="Times New Roman" w:hAnsi="Times New Roman" w:cs="Times New Roman"/>
          <w:sz w:val="24"/>
          <w:szCs w:val="24"/>
        </w:rPr>
        <w:t xml:space="preserve"> it will be created by reading </w:t>
      </w:r>
      <w:r w:rsidRPr="004F69E7">
        <w:rPr>
          <w:rFonts w:ascii="Times New Roman" w:eastAsia="Times New Roman" w:hAnsi="Times New Roman" w:cs="Times New Roman"/>
          <w:color w:val="DF1F9E"/>
          <w:sz w:val="24"/>
          <w:szCs w:val="24"/>
        </w:rPr>
        <w:t>configuration</w:t>
      </w:r>
      <w:r w:rsidRPr="004F69E7">
        <w:rPr>
          <w:rFonts w:ascii="Times New Roman" w:eastAsia="Times New Roman" w:hAnsi="Times New Roman" w:cs="Times New Roman"/>
          <w:sz w:val="24"/>
          <w:szCs w:val="24"/>
        </w:rPr>
        <w:t xml:space="preserve"> xml through </w:t>
      </w:r>
      <w:r w:rsidRPr="004F69E7">
        <w:rPr>
          <w:rFonts w:ascii="Times New Roman" w:eastAsia="Times New Roman" w:hAnsi="Times New Roman" w:cs="Times New Roman"/>
          <w:color w:val="99CC00"/>
          <w:sz w:val="24"/>
          <w:szCs w:val="24"/>
        </w:rPr>
        <w:t>Resource</w:t>
      </w:r>
      <w:r w:rsidRPr="004F69E7">
        <w:rPr>
          <w:rFonts w:ascii="Times New Roman" w:eastAsia="Times New Roman" w:hAnsi="Times New Roman" w:cs="Times New Roman"/>
          <w:sz w:val="24"/>
          <w:szCs w:val="24"/>
        </w:rPr>
        <w:t xml:space="preserve"> object. Spring IOC container is called </w:t>
      </w:r>
      <w:proofErr w:type="spellStart"/>
      <w:r w:rsidRPr="004F69E7">
        <w:rPr>
          <w:rFonts w:ascii="Times New Roman" w:eastAsia="Times New Roman" w:hAnsi="Times New Roman" w:cs="Times New Roman"/>
          <w:color w:val="000080"/>
          <w:sz w:val="24"/>
          <w:szCs w:val="24"/>
        </w:rPr>
        <w:t>BeanFactory</w:t>
      </w:r>
      <w:proofErr w:type="spellEnd"/>
      <w:r w:rsidRPr="004F69E7">
        <w:rPr>
          <w:rFonts w:ascii="Times New Roman" w:eastAsia="Times New Roman" w:hAnsi="Times New Roman" w:cs="Times New Roman"/>
          <w:sz w:val="24"/>
          <w:szCs w:val="24"/>
        </w:rPr>
        <w:t xml:space="preserve"> and this container is responsible for creating the bean objects and for</w:t>
      </w:r>
      <w:r w:rsidRPr="004F69E7">
        <w:rPr>
          <w:rFonts w:ascii="Times New Roman" w:eastAsia="Times New Roman" w:hAnsi="Times New Roman" w:cs="Times New Roman"/>
          <w:color w:val="008080"/>
          <w:sz w:val="24"/>
          <w:szCs w:val="24"/>
        </w:rPr>
        <w:t xml:space="preserve"> injecting</w:t>
      </w:r>
      <w:r w:rsidRPr="004F69E7">
        <w:rPr>
          <w:rFonts w:ascii="Times New Roman" w:eastAsia="Times New Roman" w:hAnsi="Times New Roman" w:cs="Times New Roman"/>
          <w:sz w:val="24"/>
          <w:szCs w:val="24"/>
        </w:rPr>
        <w:t xml:space="preserve"> it’s dependencies </w:t>
      </w:r>
      <w:proofErr w:type="spellStart"/>
      <w:r w:rsidRPr="004F69E7">
        <w:rPr>
          <w:rFonts w:ascii="Times New Roman" w:eastAsia="Times New Roman" w:hAnsi="Times New Roman" w:cs="Times New Roman"/>
          <w:sz w:val="24"/>
          <w:szCs w:val="24"/>
        </w:rPr>
        <w:t>through out</w:t>
      </w:r>
      <w:proofErr w:type="spellEnd"/>
      <w:r w:rsidRPr="004F69E7">
        <w:rPr>
          <w:rFonts w:ascii="Times New Roman" w:eastAsia="Times New Roman" w:hAnsi="Times New Roman" w:cs="Times New Roman"/>
          <w:sz w:val="24"/>
          <w:szCs w:val="24"/>
        </w:rPr>
        <w:t xml:space="preserve"> our applications.</w:t>
      </w:r>
    </w:p>
    <w:p w:rsidR="004F69E7" w:rsidRPr="004F69E7" w:rsidRDefault="004F69E7" w:rsidP="004F69E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F69E7">
        <w:rPr>
          <w:rFonts w:ascii="Times New Roman" w:eastAsia="Times New Roman" w:hAnsi="Times New Roman" w:cs="Times New Roman"/>
          <w:color w:val="333399"/>
          <w:sz w:val="24"/>
          <w:szCs w:val="24"/>
        </w:rPr>
        <w:t>BeanFactory</w:t>
      </w:r>
      <w:proofErr w:type="spellEnd"/>
      <w:r w:rsidRPr="004F69E7">
        <w:rPr>
          <w:rFonts w:ascii="Times New Roman" w:eastAsia="Times New Roman" w:hAnsi="Times New Roman" w:cs="Times New Roman"/>
          <w:sz w:val="24"/>
          <w:szCs w:val="24"/>
        </w:rPr>
        <w:t xml:space="preserve"> is the interface and </w:t>
      </w:r>
      <w:proofErr w:type="spellStart"/>
      <w:r w:rsidRPr="004F69E7">
        <w:rPr>
          <w:rFonts w:ascii="Times New Roman" w:eastAsia="Times New Roman" w:hAnsi="Times New Roman" w:cs="Times New Roman"/>
          <w:color w:val="0000FF"/>
          <w:sz w:val="24"/>
          <w:szCs w:val="24"/>
        </w:rPr>
        <w:t>XmlBeanFactory</w:t>
      </w:r>
      <w:proofErr w:type="spellEnd"/>
      <w:r w:rsidRPr="004F69E7">
        <w:rPr>
          <w:rFonts w:ascii="Times New Roman" w:eastAsia="Times New Roman" w:hAnsi="Times New Roman" w:cs="Times New Roman"/>
          <w:sz w:val="24"/>
          <w:szCs w:val="24"/>
        </w:rPr>
        <w:t xml:space="preserve"> is an implementation class of it, </w:t>
      </w:r>
      <w:proofErr w:type="spellStart"/>
      <w:r w:rsidRPr="004F69E7">
        <w:rPr>
          <w:rFonts w:ascii="Times New Roman" w:eastAsia="Times New Roman" w:hAnsi="Times New Roman" w:cs="Times New Roman"/>
          <w:sz w:val="24"/>
          <w:szCs w:val="24"/>
        </w:rPr>
        <w:t>BeanFactory</w:t>
      </w:r>
      <w:proofErr w:type="spellEnd"/>
      <w:r w:rsidRPr="004F69E7">
        <w:rPr>
          <w:rFonts w:ascii="Times New Roman" w:eastAsia="Times New Roman" w:hAnsi="Times New Roman" w:cs="Times New Roman"/>
          <w:sz w:val="24"/>
          <w:szCs w:val="24"/>
        </w:rPr>
        <w:t xml:space="preserve"> given in </w:t>
      </w:r>
      <w:proofErr w:type="spellStart"/>
      <w:r w:rsidRPr="004F69E7">
        <w:rPr>
          <w:rFonts w:ascii="Times New Roman" w:eastAsia="Times New Roman" w:hAnsi="Times New Roman" w:cs="Times New Roman"/>
          <w:color w:val="FF9900"/>
          <w:sz w:val="24"/>
          <w:szCs w:val="24"/>
        </w:rPr>
        <w:t>org.springframework.beans.factory</w:t>
      </w:r>
      <w:proofErr w:type="spellEnd"/>
      <w:r w:rsidRPr="004F69E7">
        <w:rPr>
          <w:rFonts w:ascii="Times New Roman" w:eastAsia="Times New Roman" w:hAnsi="Times New Roman" w:cs="Times New Roman"/>
          <w:sz w:val="24"/>
          <w:szCs w:val="24"/>
        </w:rPr>
        <w:t xml:space="preserve">. * and </w:t>
      </w:r>
      <w:proofErr w:type="spellStart"/>
      <w:r w:rsidRPr="004F69E7">
        <w:rPr>
          <w:rFonts w:ascii="Times New Roman" w:eastAsia="Times New Roman" w:hAnsi="Times New Roman" w:cs="Times New Roman"/>
          <w:sz w:val="24"/>
          <w:szCs w:val="24"/>
        </w:rPr>
        <w:t>XmlBeanFactory</w:t>
      </w:r>
      <w:proofErr w:type="spellEnd"/>
      <w:r w:rsidRPr="004F69E7">
        <w:rPr>
          <w:rFonts w:ascii="Times New Roman" w:eastAsia="Times New Roman" w:hAnsi="Times New Roman" w:cs="Times New Roman"/>
          <w:sz w:val="24"/>
          <w:szCs w:val="24"/>
        </w:rPr>
        <w:t xml:space="preserve"> is given in </w:t>
      </w:r>
      <w:proofErr w:type="spellStart"/>
      <w:r w:rsidRPr="004F69E7">
        <w:rPr>
          <w:rFonts w:ascii="Times New Roman" w:eastAsia="Times New Roman" w:hAnsi="Times New Roman" w:cs="Times New Roman"/>
          <w:color w:val="DF1F9E"/>
          <w:sz w:val="24"/>
          <w:szCs w:val="24"/>
        </w:rPr>
        <w:t>org.springframework.beans.factory.xml</w:t>
      </w:r>
      <w:proofErr w:type="spellEnd"/>
      <w:r w:rsidRPr="004F69E7">
        <w:rPr>
          <w:rFonts w:ascii="Times New Roman" w:eastAsia="Times New Roman" w:hAnsi="Times New Roman" w:cs="Times New Roman"/>
          <w:sz w:val="24"/>
          <w:szCs w:val="24"/>
        </w:rPr>
        <w:t>.* pack</w:t>
      </w:r>
    </w:p>
    <w:p w:rsidR="004F69E7" w:rsidRDefault="004F69E7" w:rsidP="004F69E7">
      <w:pPr>
        <w:pStyle w:val="Heading2"/>
      </w:pPr>
      <w:r>
        <w:t>Syntax</w:t>
      </w:r>
    </w:p>
    <w:p w:rsidR="004F69E7" w:rsidRDefault="004F69E7" w:rsidP="004F69E7">
      <w:pPr>
        <w:pStyle w:val="NormalWeb"/>
      </w:pPr>
      <w:proofErr w:type="spellStart"/>
      <w:r>
        <w:t>BeanFactory</w:t>
      </w:r>
      <w:proofErr w:type="spellEnd"/>
      <w:r>
        <w:t xml:space="preserve"> factory = new </w:t>
      </w:r>
      <w:proofErr w:type="spellStart"/>
      <w:proofErr w:type="gramStart"/>
      <w:r>
        <w:t>XmlBeanFactory</w:t>
      </w:r>
      <w:proofErr w:type="spellEnd"/>
      <w:r>
        <w:t>(</w:t>
      </w:r>
      <w:proofErr w:type="gramEnd"/>
      <w:r>
        <w:t>res);</w:t>
      </w:r>
      <w:r>
        <w:br/>
        <w:t>// given above Resource object…</w:t>
      </w:r>
    </w:p>
    <w:p w:rsidR="000C6045" w:rsidRDefault="004F69E7" w:rsidP="000C6045">
      <w:r>
        <w:t xml:space="preserve">Now you can get required object from spring container by calling </w:t>
      </w:r>
      <w:proofErr w:type="spellStart"/>
      <w:proofErr w:type="gramStart"/>
      <w:r>
        <w:rPr>
          <w:color w:val="0000FF"/>
        </w:rPr>
        <w:t>getBean</w:t>
      </w:r>
      <w:proofErr w:type="spellEnd"/>
      <w:r>
        <w:t>(</w:t>
      </w:r>
      <w:proofErr w:type="gramEnd"/>
      <w:r>
        <w:t xml:space="preserve">) method, while calling this method we </w:t>
      </w:r>
      <w:r>
        <w:rPr>
          <w:color w:val="FF9900"/>
        </w:rPr>
        <w:t>need</w:t>
      </w:r>
      <w:r>
        <w:t xml:space="preserve"> to pass the bean id as a parameter like.. </w:t>
      </w:r>
      <w:proofErr w:type="spellStart"/>
      <w:proofErr w:type="gramStart"/>
      <w:r>
        <w:rPr>
          <w:color w:val="339966"/>
        </w:rPr>
        <w:t>getBean</w:t>
      </w:r>
      <w:proofErr w:type="spellEnd"/>
      <w:r>
        <w:rPr>
          <w:color w:val="339966"/>
        </w:rPr>
        <w:t>(</w:t>
      </w:r>
      <w:proofErr w:type="gramEnd"/>
      <w:r>
        <w:rPr>
          <w:color w:val="339966"/>
        </w:rPr>
        <w:t>bean id)</w:t>
      </w:r>
      <w:r>
        <w:t xml:space="preserve">, and this method always returns </w:t>
      </w:r>
      <w:r>
        <w:rPr>
          <w:color w:val="3366FF"/>
        </w:rPr>
        <w:t>Object</w:t>
      </w:r>
      <w:r>
        <w:t xml:space="preserve"> class object and we need to type caste this into our </w:t>
      </w:r>
      <w:r>
        <w:rPr>
          <w:color w:val="00CCFF"/>
        </w:rPr>
        <w:t>bean</w:t>
      </w:r>
      <w:r>
        <w:t xml:space="preserve"> type.</w:t>
      </w:r>
    </w:p>
    <w:p w:rsidR="004F69E7" w:rsidRDefault="004F69E7" w:rsidP="004F69E7">
      <w:pPr>
        <w:pStyle w:val="Heading2"/>
      </w:pPr>
      <w:r>
        <w:t>Syntax</w:t>
      </w:r>
    </w:p>
    <w:p w:rsidR="004F69E7" w:rsidRDefault="004F69E7" w:rsidP="004F69E7">
      <w:pPr>
        <w:pStyle w:val="NormalWeb"/>
      </w:pPr>
      <w:r>
        <w:t xml:space="preserve">Object ob = </w:t>
      </w:r>
      <w:proofErr w:type="spellStart"/>
      <w:proofErr w:type="gramStart"/>
      <w:r>
        <w:t>factory.getBean</w:t>
      </w:r>
      <w:proofErr w:type="spellEnd"/>
      <w:r>
        <w:t>(</w:t>
      </w:r>
      <w:proofErr w:type="gramEnd"/>
      <w:r>
        <w:t>“id1″);</w:t>
      </w:r>
      <w:r>
        <w:br/>
      </w:r>
      <w:proofErr w:type="spellStart"/>
      <w:r>
        <w:t>FirstBean</w:t>
      </w:r>
      <w:proofErr w:type="spellEnd"/>
      <w:r>
        <w:t xml:space="preserve"> </w:t>
      </w:r>
      <w:proofErr w:type="spellStart"/>
      <w:r>
        <w:t>fb</w:t>
      </w:r>
      <w:proofErr w:type="spellEnd"/>
      <w:r>
        <w:t xml:space="preserve"> = (</w:t>
      </w:r>
      <w:proofErr w:type="spellStart"/>
      <w:r>
        <w:t>FirstBean</w:t>
      </w:r>
      <w:proofErr w:type="spellEnd"/>
      <w:r>
        <w:t>)ob;</w:t>
      </w:r>
    </w:p>
    <w:p w:rsidR="004F69E7" w:rsidRDefault="004F69E7" w:rsidP="004F69E7">
      <w:pPr>
        <w:pStyle w:val="NormalWeb"/>
      </w:pPr>
      <w:r>
        <w:t xml:space="preserve">Now you can call </w:t>
      </w:r>
      <w:proofErr w:type="spellStart"/>
      <w:r>
        <w:t>what ever</w:t>
      </w:r>
      <w:proofErr w:type="spellEnd"/>
      <w:r>
        <w:t xml:space="preserve"> you want from the object </w:t>
      </w:r>
      <w:proofErr w:type="spellStart"/>
      <w:r>
        <w:rPr>
          <w:rStyle w:val="Strong"/>
          <w:color w:val="808000"/>
        </w:rPr>
        <w:t>fb</w:t>
      </w:r>
      <w:proofErr w:type="spellEnd"/>
      <w:r>
        <w:rPr>
          <w:rStyle w:val="Strong"/>
        </w:rPr>
        <w:t>.</w:t>
      </w:r>
    </w:p>
    <w:p w:rsidR="004F69E7" w:rsidRDefault="004F69E7" w:rsidP="004F69E7">
      <w:pPr>
        <w:pStyle w:val="Heading1"/>
      </w:pPr>
      <w:r>
        <w:t xml:space="preserve">Spring Hello World, Setter Injection </w:t>
      </w:r>
      <w:proofErr w:type="gramStart"/>
      <w:r>
        <w:t>With</w:t>
      </w:r>
      <w:proofErr w:type="gramEnd"/>
      <w:r>
        <w:t xml:space="preserve"> Primitive Values</w:t>
      </w:r>
    </w:p>
    <w:p w:rsidR="004F69E7" w:rsidRDefault="004F69E7" w:rsidP="000C6045">
      <w:r>
        <w:rPr>
          <w:rStyle w:val="post-first-letter"/>
        </w:rPr>
        <w:t>L</w:t>
      </w:r>
      <w:r>
        <w:t>et us see the</w:t>
      </w:r>
      <w:r>
        <w:rPr>
          <w:color w:val="0000FF"/>
        </w:rPr>
        <w:t xml:space="preserve"> first program</w:t>
      </w:r>
      <w:r>
        <w:t xml:space="preserve"> in spring, which is going to be the setter injection with some </w:t>
      </w:r>
      <w:r>
        <w:rPr>
          <w:color w:val="FF9900"/>
        </w:rPr>
        <w:t>primitive</w:t>
      </w:r>
      <w:r>
        <w:t xml:space="preserve"> values…</w:t>
      </w:r>
    </w:p>
    <w:p w:rsidR="004F69E7" w:rsidRPr="004F69E7" w:rsidRDefault="004F69E7" w:rsidP="004F69E7">
      <w:p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t>Files required</w:t>
      </w:r>
      <w:proofErr w:type="gramStart"/>
      <w:r w:rsidRPr="004F69E7">
        <w:rPr>
          <w:rFonts w:ascii="Times New Roman" w:eastAsia="Times New Roman" w:hAnsi="Times New Roman" w:cs="Times New Roman"/>
          <w:sz w:val="24"/>
          <w:szCs w:val="24"/>
        </w:rPr>
        <w:t>..</w:t>
      </w:r>
      <w:proofErr w:type="gramEnd"/>
    </w:p>
    <w:p w:rsidR="004F69E7" w:rsidRPr="004F69E7" w:rsidRDefault="004F69E7" w:rsidP="004F6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t>WelcomeBean.java</w:t>
      </w:r>
    </w:p>
    <w:p w:rsidR="004F69E7" w:rsidRPr="004F69E7" w:rsidRDefault="004F69E7" w:rsidP="004F6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t>ClientLogic.java [ Our logic ]</w:t>
      </w:r>
    </w:p>
    <w:p w:rsidR="004F69E7" w:rsidRPr="004F69E7" w:rsidRDefault="004F69E7" w:rsidP="000C60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t>spconfig.xml [ spring configuration file, it can be of any name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package</w:t>
      </w:r>
      <w:proofErr w:type="gramEnd"/>
      <w:r w:rsidRPr="00630450">
        <w:rPr>
          <w:rFonts w:ascii="Times New Roman" w:eastAsia="Times New Roman" w:hAnsi="Times New Roman" w:cs="Times New Roman"/>
          <w:color w:val="E36C0A" w:themeColor="accent6" w:themeShade="BF"/>
          <w:sz w:val="24"/>
          <w:szCs w:val="24"/>
        </w:rPr>
        <w:t xml:space="preserve"> java4s;</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public</w:t>
      </w:r>
      <w:proofErr w:type="gramEnd"/>
      <w:r w:rsidRPr="00630450">
        <w:rPr>
          <w:rFonts w:ascii="Times New Roman" w:eastAsia="Times New Roman" w:hAnsi="Times New Roman" w:cs="Times New Roman"/>
          <w:color w:val="E36C0A" w:themeColor="accent6" w:themeShade="BF"/>
          <w:sz w:val="24"/>
          <w:szCs w:val="24"/>
        </w:rPr>
        <w:t xml:space="preserve"> class </w:t>
      </w:r>
      <w:proofErr w:type="spellStart"/>
      <w:r w:rsidRPr="00630450">
        <w:rPr>
          <w:rFonts w:ascii="Times New Roman" w:eastAsia="Times New Roman" w:hAnsi="Times New Roman" w:cs="Times New Roman"/>
          <w:color w:val="E36C0A" w:themeColor="accent6" w:themeShade="BF"/>
          <w:sz w:val="24"/>
          <w:szCs w:val="24"/>
        </w:rPr>
        <w:t>WelcomeBean</w:t>
      </w:r>
      <w:proofErr w:type="spellEnd"/>
      <w:r w:rsidRPr="00630450">
        <w:rPr>
          <w:rFonts w:ascii="Times New Roman" w:eastAsia="Times New Roman" w:hAnsi="Times New Roman" w:cs="Times New Roman"/>
          <w:color w:val="E36C0A" w:themeColor="accent6" w:themeShade="BF"/>
          <w:sz w:val="24"/>
          <w:szCs w:val="24"/>
        </w:rPr>
        <w:t xml:space="preserve">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4F69E7">
        <w:rPr>
          <w:rFonts w:ascii="Times New Roman" w:eastAsia="Times New Roman" w:hAnsi="Times New Roman" w:cs="Times New Roman"/>
          <w:color w:val="E36C0A" w:themeColor="accent6" w:themeShade="BF"/>
          <w:sz w:val="24"/>
          <w:szCs w:val="24"/>
        </w:rPr>
        <w:t>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xml:space="preserve">   </w:t>
      </w:r>
      <w:proofErr w:type="gramStart"/>
      <w:r w:rsidRPr="00630450">
        <w:rPr>
          <w:rFonts w:ascii="Times New Roman" w:eastAsia="Times New Roman" w:hAnsi="Times New Roman" w:cs="Times New Roman"/>
          <w:color w:val="E36C0A" w:themeColor="accent6" w:themeShade="BF"/>
          <w:sz w:val="24"/>
          <w:szCs w:val="24"/>
        </w:rPr>
        <w:t>private</w:t>
      </w:r>
      <w:proofErr w:type="gramEnd"/>
      <w:r w:rsidRPr="00630450">
        <w:rPr>
          <w:rFonts w:ascii="Times New Roman" w:eastAsia="Times New Roman" w:hAnsi="Times New Roman" w:cs="Times New Roman"/>
          <w:color w:val="E36C0A" w:themeColor="accent6" w:themeShade="BF"/>
          <w:sz w:val="24"/>
          <w:szCs w:val="24"/>
        </w:rPr>
        <w:t xml:space="preserve"> String message;</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4F69E7">
        <w:rPr>
          <w:rFonts w:ascii="Times New Roman" w:eastAsia="Times New Roman" w:hAnsi="Times New Roman" w:cs="Times New Roman"/>
          <w:color w:val="E36C0A" w:themeColor="accent6" w:themeShade="BF"/>
          <w:sz w:val="24"/>
          <w:szCs w:val="24"/>
        </w:rPr>
        <w:t>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xml:space="preserve">   </w:t>
      </w:r>
      <w:proofErr w:type="gramStart"/>
      <w:r w:rsidRPr="00630450">
        <w:rPr>
          <w:rFonts w:ascii="Times New Roman" w:eastAsia="Times New Roman" w:hAnsi="Times New Roman" w:cs="Times New Roman"/>
          <w:color w:val="E36C0A" w:themeColor="accent6" w:themeShade="BF"/>
          <w:sz w:val="24"/>
          <w:szCs w:val="24"/>
        </w:rPr>
        <w:t>public</w:t>
      </w:r>
      <w:proofErr w:type="gramEnd"/>
      <w:r w:rsidRPr="00630450">
        <w:rPr>
          <w:rFonts w:ascii="Times New Roman" w:eastAsia="Times New Roman" w:hAnsi="Times New Roman" w:cs="Times New Roman"/>
          <w:color w:val="E36C0A" w:themeColor="accent6" w:themeShade="BF"/>
          <w:sz w:val="24"/>
          <w:szCs w:val="24"/>
        </w:rPr>
        <w:t xml:space="preserve"> void </w:t>
      </w:r>
      <w:proofErr w:type="spellStart"/>
      <w:r w:rsidRPr="00630450">
        <w:rPr>
          <w:rFonts w:ascii="Times New Roman" w:eastAsia="Times New Roman" w:hAnsi="Times New Roman" w:cs="Times New Roman"/>
          <w:color w:val="E36C0A" w:themeColor="accent6" w:themeShade="BF"/>
          <w:sz w:val="24"/>
          <w:szCs w:val="24"/>
        </w:rPr>
        <w:t>setMessage</w:t>
      </w:r>
      <w:proofErr w:type="spellEnd"/>
      <w:r w:rsidRPr="00630450">
        <w:rPr>
          <w:rFonts w:ascii="Times New Roman" w:eastAsia="Times New Roman" w:hAnsi="Times New Roman" w:cs="Times New Roman"/>
          <w:color w:val="E36C0A" w:themeColor="accent6" w:themeShade="BF"/>
          <w:sz w:val="24"/>
          <w:szCs w:val="24"/>
        </w:rPr>
        <w:t>(String message)</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xml:space="preserve">   </w:t>
      </w:r>
      <w:proofErr w:type="spellStart"/>
      <w:r w:rsidRPr="00630450">
        <w:rPr>
          <w:rFonts w:ascii="Times New Roman" w:eastAsia="Times New Roman" w:hAnsi="Times New Roman" w:cs="Times New Roman"/>
          <w:color w:val="E36C0A" w:themeColor="accent6" w:themeShade="BF"/>
          <w:sz w:val="24"/>
          <w:szCs w:val="24"/>
        </w:rPr>
        <w:t>this.message</w:t>
      </w:r>
      <w:proofErr w:type="spellEnd"/>
      <w:r w:rsidRPr="00630450">
        <w:rPr>
          <w:rFonts w:ascii="Times New Roman" w:eastAsia="Times New Roman" w:hAnsi="Times New Roman" w:cs="Times New Roman"/>
          <w:color w:val="E36C0A" w:themeColor="accent6" w:themeShade="BF"/>
          <w:sz w:val="24"/>
          <w:szCs w:val="24"/>
        </w:rPr>
        <w:t xml:space="preserve"> = message;</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4F69E7">
        <w:rPr>
          <w:rFonts w:ascii="Times New Roman" w:eastAsia="Times New Roman" w:hAnsi="Times New Roman" w:cs="Times New Roman"/>
          <w:color w:val="E36C0A" w:themeColor="accent6" w:themeShade="BF"/>
          <w:sz w:val="24"/>
          <w:szCs w:val="24"/>
        </w:rPr>
        <w:t>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xml:space="preserve">   </w:t>
      </w:r>
      <w:proofErr w:type="gramStart"/>
      <w:r w:rsidRPr="00630450">
        <w:rPr>
          <w:rFonts w:ascii="Times New Roman" w:eastAsia="Times New Roman" w:hAnsi="Times New Roman" w:cs="Times New Roman"/>
          <w:color w:val="E36C0A" w:themeColor="accent6" w:themeShade="BF"/>
          <w:sz w:val="24"/>
          <w:szCs w:val="24"/>
        </w:rPr>
        <w:t>public</w:t>
      </w:r>
      <w:proofErr w:type="gramEnd"/>
      <w:r w:rsidRPr="00630450">
        <w:rPr>
          <w:rFonts w:ascii="Times New Roman" w:eastAsia="Times New Roman" w:hAnsi="Times New Roman" w:cs="Times New Roman"/>
          <w:color w:val="E36C0A" w:themeColor="accent6" w:themeShade="BF"/>
          <w:sz w:val="24"/>
          <w:szCs w:val="24"/>
        </w:rPr>
        <w:t xml:space="preserve"> void show()</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xml:space="preserve">   </w:t>
      </w:r>
      <w:proofErr w:type="spellStart"/>
      <w:proofErr w:type="gramStart"/>
      <w:r w:rsidRPr="00630450">
        <w:rPr>
          <w:rFonts w:ascii="Times New Roman" w:eastAsia="Times New Roman" w:hAnsi="Times New Roman" w:cs="Times New Roman"/>
          <w:color w:val="E36C0A" w:themeColor="accent6" w:themeShade="BF"/>
          <w:sz w:val="24"/>
          <w:szCs w:val="24"/>
        </w:rPr>
        <w:t>System.out.println</w:t>
      </w:r>
      <w:proofErr w:type="spellEnd"/>
      <w:r w:rsidRPr="00630450">
        <w:rPr>
          <w:rFonts w:ascii="Times New Roman" w:eastAsia="Times New Roman" w:hAnsi="Times New Roman" w:cs="Times New Roman"/>
          <w:color w:val="E36C0A" w:themeColor="accent6" w:themeShade="BF"/>
          <w:sz w:val="24"/>
          <w:szCs w:val="24"/>
        </w:rPr>
        <w:t>(</w:t>
      </w:r>
      <w:proofErr w:type="gramEnd"/>
      <w:r w:rsidRPr="00630450">
        <w:rPr>
          <w:rFonts w:ascii="Times New Roman" w:eastAsia="Times New Roman" w:hAnsi="Times New Roman" w:cs="Times New Roman"/>
          <w:color w:val="E36C0A" w:themeColor="accent6" w:themeShade="BF"/>
          <w:sz w:val="24"/>
          <w:szCs w:val="24"/>
        </w:rPr>
        <w:t>message);</w:t>
      </w:r>
    </w:p>
    <w:p w:rsidR="004F69E7" w:rsidRPr="004F69E7" w:rsidRDefault="004F69E7" w:rsidP="004F69E7">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4F69E7" w:rsidRPr="004F69E7" w:rsidRDefault="004F69E7" w:rsidP="004F69E7">
      <w:pPr>
        <w:spacing w:after="0" w:line="240" w:lineRule="auto"/>
        <w:rPr>
          <w:rFonts w:ascii="Times New Roman" w:eastAsia="Times New Roman" w:hAnsi="Times New Roman" w:cs="Times New Roman"/>
          <w:sz w:val="24"/>
          <w:szCs w:val="24"/>
        </w:rPr>
      </w:pPr>
      <w:r w:rsidRPr="004F69E7">
        <w:rPr>
          <w:rFonts w:ascii="Times New Roman" w:eastAsia="Times New Roman" w:hAnsi="Times New Roman" w:cs="Times New Roman"/>
          <w:sz w:val="24"/>
          <w:szCs w:val="24"/>
        </w:rPr>
        <w:t> </w:t>
      </w:r>
    </w:p>
    <w:p w:rsidR="004F69E7" w:rsidRPr="004F69E7" w:rsidRDefault="004F69E7" w:rsidP="004F69E7">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lastRenderedPageBreak/>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package</w:t>
      </w:r>
      <w:proofErr w:type="gramEnd"/>
      <w:r w:rsidRPr="00630450">
        <w:rPr>
          <w:rFonts w:ascii="Times New Roman" w:eastAsia="Times New Roman" w:hAnsi="Times New Roman" w:cs="Times New Roman"/>
          <w:color w:val="E36C0A" w:themeColor="accent6" w:themeShade="BF"/>
          <w:sz w:val="24"/>
          <w:szCs w:val="24"/>
        </w:rPr>
        <w:t xml:space="preserve"> java4s;</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import</w:t>
      </w:r>
      <w:proofErr w:type="gramEnd"/>
      <w:r w:rsidRPr="00630450">
        <w:rPr>
          <w:rFonts w:ascii="Times New Roman" w:eastAsia="Times New Roman" w:hAnsi="Times New Roman" w:cs="Times New Roman"/>
          <w:color w:val="E36C0A" w:themeColor="accent6" w:themeShade="BF"/>
          <w:sz w:val="24"/>
          <w:szCs w:val="24"/>
        </w:rPr>
        <w:t xml:space="preserve"> </w:t>
      </w:r>
      <w:proofErr w:type="spellStart"/>
      <w:r w:rsidRPr="00630450">
        <w:rPr>
          <w:rFonts w:ascii="Times New Roman" w:eastAsia="Times New Roman" w:hAnsi="Times New Roman" w:cs="Times New Roman"/>
          <w:color w:val="E36C0A" w:themeColor="accent6" w:themeShade="BF"/>
          <w:sz w:val="24"/>
          <w:szCs w:val="24"/>
        </w:rPr>
        <w:t>org.springframework.beans.factory.BeanFactory</w:t>
      </w:r>
      <w:proofErr w:type="spellEnd"/>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import</w:t>
      </w:r>
      <w:proofErr w:type="gramEnd"/>
      <w:r w:rsidRPr="00630450">
        <w:rPr>
          <w:rFonts w:ascii="Times New Roman" w:eastAsia="Times New Roman" w:hAnsi="Times New Roman" w:cs="Times New Roman"/>
          <w:color w:val="E36C0A" w:themeColor="accent6" w:themeShade="BF"/>
          <w:sz w:val="24"/>
          <w:szCs w:val="24"/>
        </w:rPr>
        <w:t xml:space="preserve"> </w:t>
      </w:r>
      <w:proofErr w:type="spellStart"/>
      <w:r w:rsidRPr="00630450">
        <w:rPr>
          <w:rFonts w:ascii="Times New Roman" w:eastAsia="Times New Roman" w:hAnsi="Times New Roman" w:cs="Times New Roman"/>
          <w:color w:val="E36C0A" w:themeColor="accent6" w:themeShade="BF"/>
          <w:sz w:val="24"/>
          <w:szCs w:val="24"/>
        </w:rPr>
        <w:t>org.springframework.beans.factory.xml.XmlBeanFactory</w:t>
      </w:r>
      <w:proofErr w:type="spellEnd"/>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import</w:t>
      </w:r>
      <w:proofErr w:type="gramEnd"/>
      <w:r w:rsidRPr="00630450">
        <w:rPr>
          <w:rFonts w:ascii="Times New Roman" w:eastAsia="Times New Roman" w:hAnsi="Times New Roman" w:cs="Times New Roman"/>
          <w:color w:val="E36C0A" w:themeColor="accent6" w:themeShade="BF"/>
          <w:sz w:val="24"/>
          <w:szCs w:val="24"/>
        </w:rPr>
        <w:t xml:space="preserve"> </w:t>
      </w:r>
      <w:proofErr w:type="spellStart"/>
      <w:r w:rsidRPr="00630450">
        <w:rPr>
          <w:rFonts w:ascii="Times New Roman" w:eastAsia="Times New Roman" w:hAnsi="Times New Roman" w:cs="Times New Roman"/>
          <w:color w:val="E36C0A" w:themeColor="accent6" w:themeShade="BF"/>
          <w:sz w:val="24"/>
          <w:szCs w:val="24"/>
        </w:rPr>
        <w:t>org.springframework.core.io.ClassPathResource</w:t>
      </w:r>
      <w:proofErr w:type="spellEnd"/>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import</w:t>
      </w:r>
      <w:proofErr w:type="gramEnd"/>
      <w:r w:rsidRPr="00630450">
        <w:rPr>
          <w:rFonts w:ascii="Times New Roman" w:eastAsia="Times New Roman" w:hAnsi="Times New Roman" w:cs="Times New Roman"/>
          <w:color w:val="E36C0A" w:themeColor="accent6" w:themeShade="BF"/>
          <w:sz w:val="24"/>
          <w:szCs w:val="24"/>
        </w:rPr>
        <w:t xml:space="preserve"> </w:t>
      </w:r>
      <w:proofErr w:type="spellStart"/>
      <w:r w:rsidRPr="00630450">
        <w:rPr>
          <w:rFonts w:ascii="Times New Roman" w:eastAsia="Times New Roman" w:hAnsi="Times New Roman" w:cs="Times New Roman"/>
          <w:color w:val="E36C0A" w:themeColor="accent6" w:themeShade="BF"/>
          <w:sz w:val="24"/>
          <w:szCs w:val="24"/>
        </w:rPr>
        <w:t>org.springframework.core.io.Resource</w:t>
      </w:r>
      <w:proofErr w:type="spellEnd"/>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public</w:t>
      </w:r>
      <w:proofErr w:type="gramEnd"/>
      <w:r w:rsidRPr="00630450">
        <w:rPr>
          <w:rFonts w:ascii="Times New Roman" w:eastAsia="Times New Roman" w:hAnsi="Times New Roman" w:cs="Times New Roman"/>
          <w:color w:val="E36C0A" w:themeColor="accent6" w:themeShade="BF"/>
          <w:sz w:val="24"/>
          <w:szCs w:val="24"/>
        </w:rPr>
        <w:t xml:space="preserve"> class ClientLogic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630450">
        <w:rPr>
          <w:rFonts w:ascii="Times New Roman" w:eastAsia="Times New Roman" w:hAnsi="Times New Roman" w:cs="Times New Roman"/>
          <w:color w:val="E36C0A" w:themeColor="accent6" w:themeShade="BF"/>
          <w:sz w:val="24"/>
          <w:szCs w:val="24"/>
        </w:rPr>
        <w:t>public</w:t>
      </w:r>
      <w:proofErr w:type="gramEnd"/>
      <w:r w:rsidRPr="00630450">
        <w:rPr>
          <w:rFonts w:ascii="Times New Roman" w:eastAsia="Times New Roman" w:hAnsi="Times New Roman" w:cs="Times New Roman"/>
          <w:color w:val="E36C0A" w:themeColor="accent6" w:themeShade="BF"/>
          <w:sz w:val="24"/>
          <w:szCs w:val="24"/>
        </w:rPr>
        <w:t xml:space="preserve"> static void main(String[] </w:t>
      </w:r>
      <w:proofErr w:type="spellStart"/>
      <w:r w:rsidRPr="00630450">
        <w:rPr>
          <w:rFonts w:ascii="Times New Roman" w:eastAsia="Times New Roman" w:hAnsi="Times New Roman" w:cs="Times New Roman"/>
          <w:color w:val="E36C0A" w:themeColor="accent6" w:themeShade="BF"/>
          <w:sz w:val="24"/>
          <w:szCs w:val="24"/>
        </w:rPr>
        <w:t>args</w:t>
      </w:r>
      <w:proofErr w:type="spellEnd"/>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xml:space="preserve">Resource res = new </w:t>
      </w:r>
      <w:proofErr w:type="spellStart"/>
      <w:proofErr w:type="gramStart"/>
      <w:r w:rsidRPr="00630450">
        <w:rPr>
          <w:rFonts w:ascii="Times New Roman" w:eastAsia="Times New Roman" w:hAnsi="Times New Roman" w:cs="Times New Roman"/>
          <w:color w:val="E36C0A" w:themeColor="accent6" w:themeShade="BF"/>
          <w:sz w:val="24"/>
          <w:szCs w:val="24"/>
        </w:rPr>
        <w:t>ClassPathResource</w:t>
      </w:r>
      <w:proofErr w:type="spellEnd"/>
      <w:r w:rsidRPr="00630450">
        <w:rPr>
          <w:rFonts w:ascii="Times New Roman" w:eastAsia="Times New Roman" w:hAnsi="Times New Roman" w:cs="Times New Roman"/>
          <w:color w:val="E36C0A" w:themeColor="accent6" w:themeShade="BF"/>
          <w:sz w:val="24"/>
          <w:szCs w:val="24"/>
        </w:rPr>
        <w:t>(</w:t>
      </w:r>
      <w:proofErr w:type="gramEnd"/>
      <w:r w:rsidRPr="00630450">
        <w:rPr>
          <w:rFonts w:ascii="Times New Roman" w:eastAsia="Times New Roman" w:hAnsi="Times New Roman" w:cs="Times New Roman"/>
          <w:color w:val="E36C0A" w:themeColor="accent6" w:themeShade="BF"/>
          <w:sz w:val="24"/>
          <w:szCs w:val="24"/>
        </w:rPr>
        <w:t>"spconfig.xml");</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spellStart"/>
      <w:r w:rsidRPr="00630450">
        <w:rPr>
          <w:rFonts w:ascii="Times New Roman" w:eastAsia="Times New Roman" w:hAnsi="Times New Roman" w:cs="Times New Roman"/>
          <w:color w:val="E36C0A" w:themeColor="accent6" w:themeShade="BF"/>
          <w:sz w:val="24"/>
          <w:szCs w:val="24"/>
        </w:rPr>
        <w:t>BeanFactory</w:t>
      </w:r>
      <w:proofErr w:type="spellEnd"/>
      <w:r w:rsidRPr="00630450">
        <w:rPr>
          <w:rFonts w:ascii="Times New Roman" w:eastAsia="Times New Roman" w:hAnsi="Times New Roman" w:cs="Times New Roman"/>
          <w:color w:val="E36C0A" w:themeColor="accent6" w:themeShade="BF"/>
          <w:sz w:val="24"/>
          <w:szCs w:val="24"/>
        </w:rPr>
        <w:t xml:space="preserve"> factory = new </w:t>
      </w:r>
      <w:proofErr w:type="spellStart"/>
      <w:proofErr w:type="gramStart"/>
      <w:r w:rsidRPr="00630450">
        <w:rPr>
          <w:rFonts w:ascii="Times New Roman" w:eastAsia="Times New Roman" w:hAnsi="Times New Roman" w:cs="Times New Roman"/>
          <w:color w:val="E36C0A" w:themeColor="accent6" w:themeShade="BF"/>
          <w:sz w:val="24"/>
          <w:szCs w:val="24"/>
        </w:rPr>
        <w:t>XmlBeanFactory</w:t>
      </w:r>
      <w:proofErr w:type="spellEnd"/>
      <w:r w:rsidRPr="00630450">
        <w:rPr>
          <w:rFonts w:ascii="Times New Roman" w:eastAsia="Times New Roman" w:hAnsi="Times New Roman" w:cs="Times New Roman"/>
          <w:color w:val="E36C0A" w:themeColor="accent6" w:themeShade="BF"/>
          <w:sz w:val="24"/>
          <w:szCs w:val="24"/>
        </w:rPr>
        <w:t>(</w:t>
      </w:r>
      <w:proofErr w:type="gramEnd"/>
      <w:r w:rsidRPr="00630450">
        <w:rPr>
          <w:rFonts w:ascii="Times New Roman" w:eastAsia="Times New Roman" w:hAnsi="Times New Roman" w:cs="Times New Roman"/>
          <w:color w:val="E36C0A" w:themeColor="accent6" w:themeShade="BF"/>
          <w:sz w:val="24"/>
          <w:szCs w:val="24"/>
        </w:rPr>
        <w:t>res);</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xml:space="preserve">Object o = </w:t>
      </w:r>
      <w:proofErr w:type="spellStart"/>
      <w:proofErr w:type="gramStart"/>
      <w:r w:rsidRPr="00630450">
        <w:rPr>
          <w:rFonts w:ascii="Times New Roman" w:eastAsia="Times New Roman" w:hAnsi="Times New Roman" w:cs="Times New Roman"/>
          <w:color w:val="E36C0A" w:themeColor="accent6" w:themeShade="BF"/>
          <w:sz w:val="24"/>
          <w:szCs w:val="24"/>
        </w:rPr>
        <w:t>factory.getBean</w:t>
      </w:r>
      <w:proofErr w:type="spellEnd"/>
      <w:r w:rsidRPr="00630450">
        <w:rPr>
          <w:rFonts w:ascii="Times New Roman" w:eastAsia="Times New Roman" w:hAnsi="Times New Roman" w:cs="Times New Roman"/>
          <w:color w:val="E36C0A" w:themeColor="accent6" w:themeShade="BF"/>
          <w:sz w:val="24"/>
          <w:szCs w:val="24"/>
        </w:rPr>
        <w:t>(</w:t>
      </w:r>
      <w:proofErr w:type="gramEnd"/>
      <w:r w:rsidRPr="00630450">
        <w:rPr>
          <w:rFonts w:ascii="Times New Roman" w:eastAsia="Times New Roman" w:hAnsi="Times New Roman" w:cs="Times New Roman"/>
          <w:color w:val="E36C0A" w:themeColor="accent6" w:themeShade="BF"/>
          <w:sz w:val="24"/>
          <w:szCs w:val="24"/>
        </w:rPr>
        <w:t>"id1");</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spellStart"/>
      <w:r w:rsidRPr="00630450">
        <w:rPr>
          <w:rFonts w:ascii="Times New Roman" w:eastAsia="Times New Roman" w:hAnsi="Times New Roman" w:cs="Times New Roman"/>
          <w:color w:val="E36C0A" w:themeColor="accent6" w:themeShade="BF"/>
          <w:sz w:val="24"/>
          <w:szCs w:val="24"/>
        </w:rPr>
        <w:t>WelcomeBean</w:t>
      </w:r>
      <w:proofErr w:type="spellEnd"/>
      <w:r w:rsidRPr="00630450">
        <w:rPr>
          <w:rFonts w:ascii="Times New Roman" w:eastAsia="Times New Roman" w:hAnsi="Times New Roman" w:cs="Times New Roman"/>
          <w:color w:val="E36C0A" w:themeColor="accent6" w:themeShade="BF"/>
          <w:sz w:val="24"/>
          <w:szCs w:val="24"/>
        </w:rPr>
        <w:t xml:space="preserve"> </w:t>
      </w:r>
      <w:proofErr w:type="spellStart"/>
      <w:r w:rsidRPr="00630450">
        <w:rPr>
          <w:rFonts w:ascii="Times New Roman" w:eastAsia="Times New Roman" w:hAnsi="Times New Roman" w:cs="Times New Roman"/>
          <w:color w:val="E36C0A" w:themeColor="accent6" w:themeShade="BF"/>
          <w:sz w:val="24"/>
          <w:szCs w:val="24"/>
        </w:rPr>
        <w:t>wb</w:t>
      </w:r>
      <w:proofErr w:type="spellEnd"/>
      <w:r w:rsidRPr="00630450">
        <w:rPr>
          <w:rFonts w:ascii="Times New Roman" w:eastAsia="Times New Roman" w:hAnsi="Times New Roman" w:cs="Times New Roman"/>
          <w:color w:val="E36C0A" w:themeColor="accent6" w:themeShade="BF"/>
          <w:sz w:val="24"/>
          <w:szCs w:val="24"/>
        </w:rPr>
        <w:t xml:space="preserve"> = (</w:t>
      </w:r>
      <w:proofErr w:type="spellStart"/>
      <w:r w:rsidRPr="00630450">
        <w:rPr>
          <w:rFonts w:ascii="Times New Roman" w:eastAsia="Times New Roman" w:hAnsi="Times New Roman" w:cs="Times New Roman"/>
          <w:color w:val="E36C0A" w:themeColor="accent6" w:themeShade="BF"/>
          <w:sz w:val="24"/>
          <w:szCs w:val="24"/>
        </w:rPr>
        <w:t>WelcomeBean</w:t>
      </w:r>
      <w:proofErr w:type="spellEnd"/>
      <w:proofErr w:type="gramStart"/>
      <w:r w:rsidRPr="00630450">
        <w:rPr>
          <w:rFonts w:ascii="Times New Roman" w:eastAsia="Times New Roman" w:hAnsi="Times New Roman" w:cs="Times New Roman"/>
          <w:color w:val="E36C0A" w:themeColor="accent6" w:themeShade="BF"/>
          <w:sz w:val="24"/>
          <w:szCs w:val="24"/>
        </w:rPr>
        <w:t>)o</w:t>
      </w:r>
      <w:proofErr w:type="gramEnd"/>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spellStart"/>
      <w:proofErr w:type="gramStart"/>
      <w:r w:rsidRPr="00630450">
        <w:rPr>
          <w:rFonts w:ascii="Times New Roman" w:eastAsia="Times New Roman" w:hAnsi="Times New Roman" w:cs="Times New Roman"/>
          <w:color w:val="E36C0A" w:themeColor="accent6" w:themeShade="BF"/>
          <w:sz w:val="24"/>
          <w:szCs w:val="24"/>
        </w:rPr>
        <w:t>wb.show</w:t>
      </w:r>
      <w:proofErr w:type="spellEnd"/>
      <w:r w:rsidRPr="00630450">
        <w:rPr>
          <w:rFonts w:ascii="Times New Roman" w:eastAsia="Times New Roman" w:hAnsi="Times New Roman" w:cs="Times New Roman"/>
          <w:color w:val="E36C0A" w:themeColor="accent6" w:themeShade="BF"/>
          <w:sz w:val="24"/>
          <w:szCs w:val="24"/>
        </w:rPr>
        <w:t>(</w:t>
      </w:r>
      <w:proofErr w:type="gramEnd"/>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Default="00630450" w:rsidP="00630450">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proofErr w:type="gramStart"/>
      <w:r w:rsidRPr="001126F8">
        <w:rPr>
          <w:rFonts w:ascii="Times New Roman" w:eastAsia="Times New Roman" w:hAnsi="Times New Roman" w:cs="Times New Roman"/>
          <w:color w:val="E36C0A" w:themeColor="accent6" w:themeShade="BF"/>
          <w:sz w:val="24"/>
          <w:szCs w:val="24"/>
        </w:rPr>
        <w:t>&lt;!DOCTYPE</w:t>
      </w:r>
      <w:proofErr w:type="gramEnd"/>
      <w:r w:rsidRPr="001126F8">
        <w:rPr>
          <w:rFonts w:ascii="Times New Roman" w:eastAsia="Times New Roman" w:hAnsi="Times New Roman" w:cs="Times New Roman"/>
          <w:color w:val="E36C0A" w:themeColor="accent6" w:themeShade="BF"/>
          <w:sz w:val="24"/>
          <w:szCs w:val="24"/>
        </w:rPr>
        <w:t xml:space="preserve"> beans PUBLIC "-//SPRING//DTD BEAN 2.0//EN"</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1126F8">
        <w:rPr>
          <w:rFonts w:ascii="Times New Roman" w:eastAsia="Times New Roman" w:hAnsi="Times New Roman" w:cs="Times New Roman"/>
          <w:color w:val="E36C0A" w:themeColor="accent6" w:themeShade="BF"/>
          <w:sz w:val="24"/>
          <w:szCs w:val="24"/>
        </w:rPr>
        <w:t>"http://www.springframework.org/dtd/spring-beans-2.0.dtd"&gt;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1126F8">
        <w:rPr>
          <w:rFonts w:ascii="Times New Roman" w:eastAsia="Times New Roman" w:hAnsi="Times New Roman" w:cs="Times New Roman"/>
          <w:color w:val="E36C0A" w:themeColor="accent6" w:themeShade="BF"/>
          <w:sz w:val="24"/>
          <w:szCs w:val="24"/>
        </w:rPr>
        <w:t>&lt;</w:t>
      </w:r>
      <w:proofErr w:type="gramStart"/>
      <w:r w:rsidRPr="001126F8">
        <w:rPr>
          <w:rFonts w:ascii="Times New Roman" w:eastAsia="Times New Roman" w:hAnsi="Times New Roman" w:cs="Times New Roman"/>
          <w:color w:val="E36C0A" w:themeColor="accent6" w:themeShade="BF"/>
          <w:sz w:val="24"/>
          <w:szCs w:val="24"/>
        </w:rPr>
        <w:t>beans</w:t>
      </w:r>
      <w:proofErr w:type="gramEnd"/>
      <w:r w:rsidRPr="001126F8">
        <w:rPr>
          <w:rFonts w:ascii="Times New Roman" w:eastAsia="Times New Roman" w:hAnsi="Times New Roman" w:cs="Times New Roman"/>
          <w:color w:val="E36C0A" w:themeColor="accent6" w:themeShade="BF"/>
          <w:sz w:val="24"/>
          <w:szCs w:val="24"/>
        </w:rPr>
        <w:t>&gt;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1126F8">
        <w:rPr>
          <w:rFonts w:ascii="Times New Roman" w:eastAsia="Times New Roman" w:hAnsi="Times New Roman" w:cs="Times New Roman"/>
          <w:color w:val="E36C0A" w:themeColor="accent6" w:themeShade="BF"/>
          <w:sz w:val="24"/>
          <w:szCs w:val="24"/>
        </w:rPr>
        <w:t>&lt;bean id="id1" class="java4s.WelcomeBean"&gt;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1126F8">
        <w:rPr>
          <w:rFonts w:ascii="Times New Roman" w:eastAsia="Times New Roman" w:hAnsi="Times New Roman" w:cs="Times New Roman"/>
          <w:color w:val="E36C0A" w:themeColor="accent6" w:themeShade="BF"/>
          <w:sz w:val="24"/>
          <w:szCs w:val="24"/>
        </w:rPr>
        <w:t>&lt;property name="message" value="Welcome to spring" /&gt;</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630450">
        <w:rPr>
          <w:rFonts w:ascii="Times New Roman" w:eastAsia="Times New Roman" w:hAnsi="Times New Roman" w:cs="Times New Roman"/>
          <w:color w:val="E36C0A" w:themeColor="accent6" w:themeShade="BF"/>
          <w:sz w:val="24"/>
          <w:szCs w:val="24"/>
        </w:rPr>
        <w:t> </w:t>
      </w:r>
    </w:p>
    <w:p w:rsidR="00630450" w:rsidRP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1126F8">
        <w:rPr>
          <w:rFonts w:ascii="Times New Roman" w:eastAsia="Times New Roman" w:hAnsi="Times New Roman" w:cs="Times New Roman"/>
          <w:color w:val="E36C0A" w:themeColor="accent6" w:themeShade="BF"/>
          <w:sz w:val="24"/>
          <w:szCs w:val="24"/>
        </w:rPr>
        <w:t>&lt;/bean&gt;</w:t>
      </w:r>
    </w:p>
    <w:p w:rsidR="00630450" w:rsidRDefault="00630450" w:rsidP="00630450">
      <w:pPr>
        <w:spacing w:after="0" w:line="240" w:lineRule="auto"/>
        <w:rPr>
          <w:rFonts w:ascii="Times New Roman" w:eastAsia="Times New Roman" w:hAnsi="Times New Roman" w:cs="Times New Roman"/>
          <w:color w:val="E36C0A" w:themeColor="accent6" w:themeShade="BF"/>
          <w:sz w:val="24"/>
          <w:szCs w:val="24"/>
        </w:rPr>
      </w:pPr>
      <w:r w:rsidRPr="001126F8">
        <w:rPr>
          <w:rFonts w:ascii="Times New Roman" w:eastAsia="Times New Roman" w:hAnsi="Times New Roman" w:cs="Times New Roman"/>
          <w:color w:val="E36C0A" w:themeColor="accent6" w:themeShade="BF"/>
          <w:sz w:val="24"/>
          <w:szCs w:val="24"/>
        </w:rPr>
        <w:t>&lt;/beans&gt;</w:t>
      </w:r>
    </w:p>
    <w:p w:rsidR="001126F8" w:rsidRDefault="001126F8" w:rsidP="00630450">
      <w:pPr>
        <w:spacing w:after="0" w:line="240" w:lineRule="auto"/>
        <w:rPr>
          <w:rFonts w:ascii="Times New Roman" w:eastAsia="Times New Roman" w:hAnsi="Times New Roman" w:cs="Times New Roman"/>
          <w:color w:val="E36C0A" w:themeColor="accent6" w:themeShade="BF"/>
          <w:sz w:val="24"/>
          <w:szCs w:val="24"/>
        </w:rPr>
      </w:pPr>
    </w:p>
    <w:p w:rsidR="001126F8" w:rsidRDefault="001126F8" w:rsidP="001126F8">
      <w:pPr>
        <w:pStyle w:val="Heading2"/>
      </w:pPr>
      <w:r>
        <w:t>Explanation</w:t>
      </w:r>
    </w:p>
    <w:p w:rsidR="001126F8" w:rsidRDefault="001126F8" w:rsidP="001126F8">
      <w:pPr>
        <w:numPr>
          <w:ilvl w:val="0"/>
          <w:numId w:val="9"/>
        </w:numPr>
        <w:spacing w:before="100" w:beforeAutospacing="1" w:after="100" w:afterAutospacing="1" w:line="240" w:lineRule="auto"/>
      </w:pPr>
      <w:r>
        <w:t xml:space="preserve">see </w:t>
      </w:r>
      <w:r>
        <w:rPr>
          <w:color w:val="339966"/>
        </w:rPr>
        <w:t>WelcomeBean.java</w:t>
      </w:r>
      <w:r>
        <w:t xml:space="preserve">, </w:t>
      </w:r>
      <w:proofErr w:type="spellStart"/>
      <w:r>
        <w:t>i</w:t>
      </w:r>
      <w:proofErr w:type="spellEnd"/>
      <w:r>
        <w:t xml:space="preserve"> have written </w:t>
      </w:r>
      <w:r>
        <w:rPr>
          <w:color w:val="339966"/>
        </w:rPr>
        <w:t>setter</w:t>
      </w:r>
      <w:r>
        <w:t xml:space="preserve"> method for the property message (primitive), spring container will inject some value in that property at </w:t>
      </w:r>
      <w:r>
        <w:rPr>
          <w:color w:val="DF1F9E"/>
        </w:rPr>
        <w:t>run time</w:t>
      </w:r>
    </w:p>
    <w:p w:rsidR="001126F8" w:rsidRDefault="001126F8" w:rsidP="001126F8">
      <w:pPr>
        <w:numPr>
          <w:ilvl w:val="0"/>
          <w:numId w:val="9"/>
        </w:numPr>
        <w:spacing w:before="100" w:beforeAutospacing="1" w:after="100" w:afterAutospacing="1" w:line="240" w:lineRule="auto"/>
      </w:pPr>
      <w:r>
        <w:t xml:space="preserve">In </w:t>
      </w:r>
      <w:r>
        <w:rPr>
          <w:color w:val="FF9900"/>
        </w:rPr>
        <w:t>ClientLogic.java</w:t>
      </w:r>
      <w:r>
        <w:t xml:space="preserve"> first we need to load the </w:t>
      </w:r>
      <w:r>
        <w:rPr>
          <w:color w:val="0000FF"/>
        </w:rPr>
        <w:t>configuration file</w:t>
      </w:r>
      <w:r>
        <w:t xml:space="preserve">, so we done this at </w:t>
      </w:r>
      <w:r>
        <w:rPr>
          <w:color w:val="339966"/>
        </w:rPr>
        <w:t>line number 12</w:t>
      </w:r>
      <w:r>
        <w:t xml:space="preserve">, so </w:t>
      </w:r>
      <w:r>
        <w:rPr>
          <w:rStyle w:val="Strong"/>
        </w:rPr>
        <w:t>res</w:t>
      </w:r>
      <w:r>
        <w:t>, contains all the information about the configuration xml.</w:t>
      </w:r>
    </w:p>
    <w:p w:rsidR="001126F8" w:rsidRDefault="001126F8" w:rsidP="001126F8">
      <w:pPr>
        <w:numPr>
          <w:ilvl w:val="0"/>
          <w:numId w:val="9"/>
        </w:numPr>
        <w:spacing w:before="100" w:beforeAutospacing="1" w:after="100" w:afterAutospacing="1" w:line="240" w:lineRule="auto"/>
      </w:pPr>
      <w:r>
        <w:t xml:space="preserve">And give this res object to </w:t>
      </w:r>
      <w:proofErr w:type="spellStart"/>
      <w:r>
        <w:rPr>
          <w:color w:val="33CCCC"/>
        </w:rPr>
        <w:t>BeanFactory</w:t>
      </w:r>
      <w:proofErr w:type="spellEnd"/>
      <w:r>
        <w:t xml:space="preserve"> </w:t>
      </w:r>
      <w:proofErr w:type="gramStart"/>
      <w:r>
        <w:t>[ Spring</w:t>
      </w:r>
      <w:proofErr w:type="gramEnd"/>
      <w:r>
        <w:t xml:space="preserve"> container ] with </w:t>
      </w:r>
      <w:proofErr w:type="spellStart"/>
      <w:r>
        <w:t>XmlBeanFactory</w:t>
      </w:r>
      <w:proofErr w:type="spellEnd"/>
      <w:r>
        <w:t xml:space="preserve">, so now </w:t>
      </w:r>
      <w:r>
        <w:rPr>
          <w:rStyle w:val="Strong"/>
        </w:rPr>
        <w:t xml:space="preserve">factory </w:t>
      </w:r>
      <w:r>
        <w:t>knows all the beans in the xml file so we can now call any bean with bean</w:t>
      </w:r>
      <w:r>
        <w:rPr>
          <w:color w:val="DF1F9E"/>
        </w:rPr>
        <w:t xml:space="preserve"> id</w:t>
      </w:r>
      <w:r>
        <w:t>.</w:t>
      </w:r>
    </w:p>
    <w:p w:rsidR="001126F8" w:rsidRDefault="001126F8" w:rsidP="001126F8">
      <w:pPr>
        <w:numPr>
          <w:ilvl w:val="0"/>
          <w:numId w:val="9"/>
        </w:numPr>
        <w:spacing w:before="100" w:beforeAutospacing="1" w:after="100" w:afterAutospacing="1" w:line="240" w:lineRule="auto"/>
      </w:pPr>
      <w:r>
        <w:t xml:space="preserve">In </w:t>
      </w:r>
      <w:r>
        <w:rPr>
          <w:color w:val="FF9900"/>
        </w:rPr>
        <w:t>ClientLogic.java</w:t>
      </w:r>
      <w:r>
        <w:t xml:space="preserve">, if we call </w:t>
      </w:r>
      <w:proofErr w:type="spellStart"/>
      <w:r>
        <w:rPr>
          <w:color w:val="008080"/>
        </w:rPr>
        <w:t>getBean</w:t>
      </w:r>
      <w:proofErr w:type="spellEnd"/>
      <w:r>
        <w:rPr>
          <w:color w:val="008080"/>
        </w:rPr>
        <w:t>(“id1″)</w:t>
      </w:r>
      <w:r>
        <w:t xml:space="preserve"> then internally the spring framework executes the following statements</w:t>
      </w:r>
    </w:p>
    <w:p w:rsidR="001126F8" w:rsidRDefault="001126F8" w:rsidP="001126F8">
      <w:pPr>
        <w:pStyle w:val="NormalWeb"/>
        <w:ind w:left="720"/>
      </w:pPr>
      <w:proofErr w:type="spellStart"/>
      <w:r>
        <w:t>WelcomeBean</w:t>
      </w:r>
      <w:proofErr w:type="spellEnd"/>
      <w:r>
        <w:t xml:space="preserve"> </w:t>
      </w:r>
      <w:proofErr w:type="spellStart"/>
      <w:r>
        <w:t>wb</w:t>
      </w:r>
      <w:proofErr w:type="spellEnd"/>
      <w:r>
        <w:t xml:space="preserve"> = new </w:t>
      </w:r>
      <w:proofErr w:type="spellStart"/>
      <w:proofErr w:type="gramStart"/>
      <w:r>
        <w:t>WelcomeBean</w:t>
      </w:r>
      <w:proofErr w:type="spellEnd"/>
      <w:r>
        <w:t>(</w:t>
      </w:r>
      <w:proofErr w:type="gramEnd"/>
      <w:r>
        <w:t>);</w:t>
      </w:r>
      <w:r>
        <w:br/>
      </w:r>
      <w:proofErr w:type="spellStart"/>
      <w:r>
        <w:t>wb.setMessage</w:t>
      </w:r>
      <w:proofErr w:type="spellEnd"/>
      <w:r>
        <w:t>(“Welcome to spring”);</w:t>
      </w:r>
    </w:p>
    <w:p w:rsidR="001126F8" w:rsidRDefault="001126F8" w:rsidP="001126F8">
      <w:pPr>
        <w:numPr>
          <w:ilvl w:val="0"/>
          <w:numId w:val="9"/>
        </w:numPr>
        <w:spacing w:before="100" w:beforeAutospacing="1" w:after="100" w:afterAutospacing="1" w:line="240" w:lineRule="auto"/>
      </w:pPr>
      <w:r>
        <w:t xml:space="preserve">And now will gives </w:t>
      </w:r>
      <w:proofErr w:type="spellStart"/>
      <w:r>
        <w:rPr>
          <w:color w:val="FF6600"/>
        </w:rPr>
        <w:t>WelcomeBean</w:t>
      </w:r>
      <w:proofErr w:type="spellEnd"/>
      <w:r>
        <w:t xml:space="preserve"> object back [at line number 15,] in the form of </w:t>
      </w:r>
      <w:r>
        <w:rPr>
          <w:color w:val="333399"/>
        </w:rPr>
        <w:t>Object</w:t>
      </w:r>
      <w:r>
        <w:t xml:space="preserve"> class object, and </w:t>
      </w:r>
      <w:proofErr w:type="spellStart"/>
      <w:r>
        <w:t>i</w:t>
      </w:r>
      <w:proofErr w:type="spellEnd"/>
      <w:r>
        <w:t xml:space="preserve"> typecast into </w:t>
      </w:r>
      <w:proofErr w:type="spellStart"/>
      <w:r>
        <w:t>WelcomeBean</w:t>
      </w:r>
      <w:proofErr w:type="spellEnd"/>
      <w:r>
        <w:t xml:space="preserve"> class at line number 16</w:t>
      </w:r>
    </w:p>
    <w:p w:rsidR="001126F8" w:rsidRDefault="001126F8" w:rsidP="001126F8">
      <w:pPr>
        <w:numPr>
          <w:ilvl w:val="0"/>
          <w:numId w:val="9"/>
        </w:numPr>
        <w:spacing w:before="100" w:beforeAutospacing="1" w:after="100" w:afterAutospacing="1" w:line="240" w:lineRule="auto"/>
      </w:pPr>
      <w:r>
        <w:rPr>
          <w:rStyle w:val="Strong"/>
          <w:color w:val="333399"/>
        </w:rPr>
        <w:t>Remember</w:t>
      </w:r>
      <w:r>
        <w:t>, by default every spring bean is the singleton class.  Spring IOC container makes a spring bean as singleton automatically</w:t>
      </w:r>
    </w:p>
    <w:p w:rsidR="001126F8" w:rsidRDefault="001126F8" w:rsidP="001126F8">
      <w:pPr>
        <w:numPr>
          <w:ilvl w:val="0"/>
          <w:numId w:val="9"/>
        </w:numPr>
        <w:spacing w:before="100" w:beforeAutospacing="1" w:after="100" w:afterAutospacing="1" w:line="240" w:lineRule="auto"/>
      </w:pPr>
      <w:r>
        <w:lastRenderedPageBreak/>
        <w:t xml:space="preserve">Return type of </w:t>
      </w:r>
      <w:proofErr w:type="spellStart"/>
      <w:r>
        <w:t>getBean</w:t>
      </w:r>
      <w:proofErr w:type="spellEnd"/>
      <w:r>
        <w:t xml:space="preserve">() is always super class object, which is </w:t>
      </w:r>
      <w:r>
        <w:rPr>
          <w:color w:val="FF0000"/>
        </w:rPr>
        <w:t>Object</w:t>
      </w:r>
      <w:r>
        <w:t xml:space="preserve"> class object</w:t>
      </w:r>
    </w:p>
    <w:p w:rsidR="001126F8" w:rsidRDefault="001126F8" w:rsidP="001126F8">
      <w:pPr>
        <w:numPr>
          <w:ilvl w:val="0"/>
          <w:numId w:val="9"/>
        </w:numPr>
        <w:spacing w:before="100" w:beforeAutospacing="1" w:after="100" w:afterAutospacing="1" w:line="240" w:lineRule="auto"/>
      </w:pPr>
      <w:proofErr w:type="spellStart"/>
      <w:r>
        <w:t>i</w:t>
      </w:r>
      <w:proofErr w:type="spellEnd"/>
      <w:r>
        <w:t xml:space="preserve"> have given that primitive type as String, you can use </w:t>
      </w:r>
      <w:proofErr w:type="spellStart"/>
      <w:r>
        <w:t>int</w:t>
      </w:r>
      <w:proofErr w:type="spellEnd"/>
      <w:r>
        <w:t xml:space="preserve">, float, double </w:t>
      </w:r>
      <w:proofErr w:type="spellStart"/>
      <w:r>
        <w:t>what ever</w:t>
      </w:r>
      <w:proofErr w:type="spellEnd"/>
      <w:r>
        <w:t xml:space="preserve"> you want</w:t>
      </w:r>
    </w:p>
    <w:p w:rsidR="001126F8" w:rsidRDefault="001126F8" w:rsidP="001126F8">
      <w:pPr>
        <w:numPr>
          <w:ilvl w:val="0"/>
          <w:numId w:val="9"/>
        </w:numPr>
        <w:spacing w:before="100" w:beforeAutospacing="1" w:after="100" w:afterAutospacing="1" w:line="240" w:lineRule="auto"/>
      </w:pPr>
      <w:r>
        <w:t xml:space="preserve">See in </w:t>
      </w:r>
      <w:r>
        <w:rPr>
          <w:color w:val="99CC00"/>
        </w:rPr>
        <w:t>spconfig.xml</w:t>
      </w:r>
      <w:r>
        <w:t xml:space="preserve">, </w:t>
      </w:r>
      <w:r>
        <w:rPr>
          <w:color w:val="3366FF"/>
        </w:rPr>
        <w:t>line number 7</w:t>
      </w:r>
      <w:r>
        <w:t xml:space="preserve"> we have written the property element right, here </w:t>
      </w:r>
      <w:r>
        <w:rPr>
          <w:color w:val="00CCFF"/>
        </w:rPr>
        <w:t>&lt;property /&gt;</w:t>
      </w:r>
      <w:proofErr w:type="gramStart"/>
      <w:r>
        <w:t>  means</w:t>
      </w:r>
      <w:proofErr w:type="gramEnd"/>
      <w:r>
        <w:t xml:space="preserve"> we are saying to the spring container that we have written </w:t>
      </w:r>
      <w:r>
        <w:rPr>
          <w:color w:val="FF6600"/>
        </w:rPr>
        <w:t>setter</w:t>
      </w:r>
      <w:r>
        <w:t xml:space="preserve"> method in our bean class [WelcomeBean.java 7 to 9 lines ], in the that property we assigned </w:t>
      </w:r>
      <w:r>
        <w:rPr>
          <w:color w:val="DF1F9E"/>
        </w:rPr>
        <w:t>value</w:t>
      </w:r>
      <w:r>
        <w:t xml:space="preserve"> as an </w:t>
      </w:r>
      <w:r>
        <w:rPr>
          <w:color w:val="993300"/>
        </w:rPr>
        <w:t>attribute</w:t>
      </w:r>
      <w:r>
        <w:t xml:space="preserve">, which means the setter injection is in the form of </w:t>
      </w:r>
      <w:r>
        <w:rPr>
          <w:color w:val="333399"/>
        </w:rPr>
        <w:t>primitive values</w:t>
      </w:r>
      <w:r>
        <w:t xml:space="preserve"> [ may be </w:t>
      </w:r>
      <w:proofErr w:type="spellStart"/>
      <w:r>
        <w:t>int</w:t>
      </w:r>
      <w:proofErr w:type="spellEnd"/>
      <w:r>
        <w:t xml:space="preserve">, string, float </w:t>
      </w:r>
      <w:proofErr w:type="spellStart"/>
      <w:r>
        <w:t>bla</w:t>
      </w:r>
      <w:proofErr w:type="spellEnd"/>
      <w:r>
        <w:t xml:space="preserve"> </w:t>
      </w:r>
      <w:proofErr w:type="spellStart"/>
      <w:r>
        <w:t>bla</w:t>
      </w:r>
      <w:proofErr w:type="spellEnd"/>
      <w:r>
        <w:t>.. ]</w:t>
      </w:r>
    </w:p>
    <w:p w:rsidR="001126F8" w:rsidRDefault="001126F8" w:rsidP="001126F8">
      <w:pPr>
        <w:pStyle w:val="NormalWeb"/>
      </w:pPr>
      <w:r>
        <w:t xml:space="preserve">Hope you got this tutorial, if not so please </w:t>
      </w:r>
      <w:r>
        <w:rPr>
          <w:color w:val="FF0000"/>
        </w:rPr>
        <w:t>go back</w:t>
      </w:r>
      <w:r>
        <w:t xml:space="preserve"> and see the basic tutorials first.</w:t>
      </w:r>
    </w:p>
    <w:p w:rsidR="000C045B" w:rsidRDefault="000C045B" w:rsidP="000C045B">
      <w:pPr>
        <w:pStyle w:val="Heading1"/>
      </w:pPr>
      <w:r>
        <w:t xml:space="preserve">Setter Injection </w:t>
      </w:r>
      <w:proofErr w:type="gramStart"/>
      <w:r>
        <w:t>With</w:t>
      </w:r>
      <w:proofErr w:type="gramEnd"/>
      <w:r>
        <w:t xml:space="preserve"> Objects, Spring Dependency In The Form Of Objects</w:t>
      </w:r>
    </w:p>
    <w:p w:rsidR="000C045B" w:rsidRDefault="000C045B" w:rsidP="001126F8">
      <w:pPr>
        <w:pStyle w:val="NormalWeb"/>
      </w:pPr>
      <w:r>
        <w:rPr>
          <w:rStyle w:val="post-first-letter"/>
        </w:rPr>
        <w:t>I</w:t>
      </w:r>
      <w:r>
        <w:t xml:space="preserve">n previous example, we have seen that our spring bean class object depends on the </w:t>
      </w:r>
      <w:r>
        <w:rPr>
          <w:color w:val="3366FF"/>
        </w:rPr>
        <w:t>string primitive</w:t>
      </w:r>
      <w:r>
        <w:t xml:space="preserve">, and now will see what if our class is depends on </w:t>
      </w:r>
      <w:r>
        <w:rPr>
          <w:color w:val="DF1F9E"/>
        </w:rPr>
        <w:t>other class object</w:t>
      </w:r>
      <w:r>
        <w:t xml:space="preserve">, </w:t>
      </w:r>
      <w:proofErr w:type="spellStart"/>
      <w:r>
        <w:t>i</w:t>
      </w:r>
      <w:proofErr w:type="spellEnd"/>
      <w:r>
        <w:t xml:space="preserve"> mean dependency in the form of </w:t>
      </w:r>
      <w:r>
        <w:rPr>
          <w:color w:val="FF9900"/>
        </w:rPr>
        <w:t>object</w:t>
      </w:r>
      <w:r>
        <w:t>.</w:t>
      </w:r>
    </w:p>
    <w:p w:rsidR="000C045B" w:rsidRPr="000C045B" w:rsidRDefault="000C045B" w:rsidP="000C04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 xml:space="preserve">While constructing </w:t>
      </w:r>
      <w:r w:rsidRPr="000C045B">
        <w:rPr>
          <w:rFonts w:ascii="Times New Roman" w:eastAsia="Times New Roman" w:hAnsi="Times New Roman" w:cs="Times New Roman"/>
          <w:color w:val="FF6600"/>
          <w:sz w:val="24"/>
          <w:szCs w:val="24"/>
        </w:rPr>
        <w:t>spring beans</w:t>
      </w:r>
      <w:r w:rsidRPr="000C045B">
        <w:rPr>
          <w:rFonts w:ascii="Times New Roman" w:eastAsia="Times New Roman" w:hAnsi="Times New Roman" w:cs="Times New Roman"/>
          <w:sz w:val="24"/>
          <w:szCs w:val="24"/>
        </w:rPr>
        <w:t xml:space="preserve">, if one spring bean is depends on another spring bean class for performing some logic, this process of dependency is called </w:t>
      </w:r>
      <w:r w:rsidRPr="000C045B">
        <w:rPr>
          <w:rFonts w:ascii="Times New Roman" w:eastAsia="Times New Roman" w:hAnsi="Times New Roman" w:cs="Times New Roman"/>
          <w:color w:val="3366FF"/>
          <w:sz w:val="24"/>
          <w:szCs w:val="24"/>
        </w:rPr>
        <w:t>object dependency</w:t>
      </w:r>
    </w:p>
    <w:p w:rsidR="000C045B" w:rsidRPr="000C045B" w:rsidRDefault="000C045B" w:rsidP="000C04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 xml:space="preserve">If object dependency is there then in </w:t>
      </w:r>
      <w:r w:rsidRPr="000C045B">
        <w:rPr>
          <w:rFonts w:ascii="Times New Roman" w:eastAsia="Times New Roman" w:hAnsi="Times New Roman" w:cs="Times New Roman"/>
          <w:color w:val="339966"/>
          <w:sz w:val="24"/>
          <w:szCs w:val="24"/>
        </w:rPr>
        <w:t>spring framework</w:t>
      </w:r>
      <w:r w:rsidRPr="000C045B">
        <w:rPr>
          <w:rFonts w:ascii="Times New Roman" w:eastAsia="Times New Roman" w:hAnsi="Times New Roman" w:cs="Times New Roman"/>
          <w:sz w:val="24"/>
          <w:szCs w:val="24"/>
        </w:rPr>
        <w:t xml:space="preserve">, the spring IOC container is responsible for creating that required object and </w:t>
      </w:r>
      <w:r w:rsidRPr="000C045B">
        <w:rPr>
          <w:rFonts w:ascii="Times New Roman" w:eastAsia="Times New Roman" w:hAnsi="Times New Roman" w:cs="Times New Roman"/>
          <w:color w:val="99CC00"/>
          <w:sz w:val="24"/>
          <w:szCs w:val="24"/>
        </w:rPr>
        <w:t>injecting</w:t>
      </w:r>
      <w:r w:rsidRPr="000C045B">
        <w:rPr>
          <w:rFonts w:ascii="Times New Roman" w:eastAsia="Times New Roman" w:hAnsi="Times New Roman" w:cs="Times New Roman"/>
          <w:sz w:val="24"/>
          <w:szCs w:val="24"/>
        </w:rPr>
        <w:t xml:space="preserve"> into the dependent class</w:t>
      </w:r>
    </w:p>
    <w:p w:rsidR="000C045B" w:rsidRDefault="000C045B" w:rsidP="000C045B">
      <w:pPr>
        <w:pStyle w:val="NormalWeb"/>
      </w:pPr>
      <w:r>
        <w:t xml:space="preserve">For spring </w:t>
      </w:r>
      <w:r>
        <w:rPr>
          <w:color w:val="3366FF"/>
        </w:rPr>
        <w:t>configuration xml</w:t>
      </w:r>
      <w:r>
        <w:t xml:space="preserve">, we have </w:t>
      </w:r>
      <w:r>
        <w:rPr>
          <w:color w:val="DF1F9E"/>
        </w:rPr>
        <w:t>2 ways</w:t>
      </w:r>
      <w:r>
        <w:t xml:space="preserve"> to inform to the spring container about this object dependency</w:t>
      </w:r>
    </w:p>
    <w:p w:rsidR="000C045B" w:rsidRDefault="000C045B" w:rsidP="000C045B">
      <w:pPr>
        <w:numPr>
          <w:ilvl w:val="0"/>
          <w:numId w:val="11"/>
        </w:numPr>
        <w:spacing w:before="100" w:beforeAutospacing="1" w:after="100" w:afterAutospacing="1" w:line="240" w:lineRule="auto"/>
      </w:pPr>
      <w:r>
        <w:t>By using inner beans</w:t>
      </w:r>
    </w:p>
    <w:p w:rsidR="000C045B" w:rsidRDefault="000C045B" w:rsidP="000C045B">
      <w:pPr>
        <w:numPr>
          <w:ilvl w:val="0"/>
          <w:numId w:val="11"/>
        </w:numPr>
        <w:spacing w:before="100" w:beforeAutospacing="1" w:after="100" w:afterAutospacing="1" w:line="240" w:lineRule="auto"/>
      </w:pPr>
      <w:r>
        <w:t>Using &lt;ref /&gt; element</w:t>
      </w:r>
    </w:p>
    <w:p w:rsidR="000C045B" w:rsidRDefault="000C045B" w:rsidP="000C045B">
      <w:pPr>
        <w:pStyle w:val="NormalWeb"/>
      </w:pPr>
      <w:r>
        <w:t xml:space="preserve">Actually with inner beans we have some </w:t>
      </w:r>
      <w:r>
        <w:rPr>
          <w:color w:val="FF0000"/>
        </w:rPr>
        <w:t>disadvantages</w:t>
      </w:r>
      <w:r>
        <w:t xml:space="preserve"> and </w:t>
      </w:r>
      <w:proofErr w:type="spellStart"/>
      <w:proofErr w:type="gramStart"/>
      <w:r>
        <w:t>its</w:t>
      </w:r>
      <w:proofErr w:type="spellEnd"/>
      <w:proofErr w:type="gramEnd"/>
      <w:r>
        <w:t xml:space="preserve"> not the way to use in the real time projects so am not going to explain about it.</w:t>
      </w:r>
    </w:p>
    <w:p w:rsidR="000C045B" w:rsidRDefault="000C045B" w:rsidP="000C045B">
      <w:pPr>
        <w:pStyle w:val="NormalWeb"/>
      </w:pPr>
      <w:r>
        <w:t>So we will see about &lt;</w:t>
      </w:r>
      <w:r>
        <w:rPr>
          <w:color w:val="FF9900"/>
        </w:rPr>
        <w:t>ref</w:t>
      </w:r>
      <w:r>
        <w:t xml:space="preserve">  /&gt; element, and </w:t>
      </w:r>
      <w:proofErr w:type="spellStart"/>
      <w:r>
        <w:t>i</w:t>
      </w:r>
      <w:proofErr w:type="spellEnd"/>
      <w:r>
        <w:t xml:space="preserve"> forgot to tell you actually in previous example we have </w:t>
      </w:r>
      <w:r>
        <w:rPr>
          <w:color w:val="339966"/>
        </w:rPr>
        <w:t>one spring configuration file</w:t>
      </w:r>
      <w:r>
        <w:t xml:space="preserve"> right [ spconfig.xml ], in spring we can write </w:t>
      </w:r>
      <w:r>
        <w:rPr>
          <w:color w:val="3366FF"/>
        </w:rPr>
        <w:t>multiple</w:t>
      </w:r>
      <w:r>
        <w:t xml:space="preserve"> configuration </w:t>
      </w:r>
      <w:proofErr w:type="spellStart"/>
      <w:r>
        <w:t>xmls</w:t>
      </w:r>
      <w:proofErr w:type="spellEnd"/>
      <w:r>
        <w:t xml:space="preserve">, </w:t>
      </w:r>
      <w:proofErr w:type="spellStart"/>
      <w:r>
        <w:t>i</w:t>
      </w:r>
      <w:proofErr w:type="spellEnd"/>
      <w:r>
        <w:t xml:space="preserve"> will tell you how </w:t>
      </w:r>
      <w:proofErr w:type="spellStart"/>
      <w:r>
        <w:t>its</w:t>
      </w:r>
      <w:proofErr w:type="spellEnd"/>
      <w:r>
        <w:t xml:space="preserve"> going to work in the following example</w:t>
      </w:r>
    </w:p>
    <w:p w:rsidR="000C045B" w:rsidRDefault="000C045B" w:rsidP="000C045B">
      <w:pPr>
        <w:pStyle w:val="NormalWeb"/>
      </w:pPr>
      <w:r>
        <w:t> </w:t>
      </w:r>
    </w:p>
    <w:p w:rsidR="000C045B" w:rsidRDefault="000C045B" w:rsidP="000C045B">
      <w:pPr>
        <w:pStyle w:val="Heading2"/>
      </w:pPr>
      <w:r>
        <w:t>Using &lt;ref /&gt; element</w:t>
      </w:r>
    </w:p>
    <w:p w:rsidR="000C045B" w:rsidRDefault="000C045B" w:rsidP="000C045B">
      <w:pPr>
        <w:pStyle w:val="NormalWeb"/>
      </w:pPr>
      <w:r>
        <w:t>Syntax will be</w:t>
      </w:r>
    </w:p>
    <w:p w:rsidR="000C045B" w:rsidRDefault="000C045B" w:rsidP="000C045B">
      <w:pPr>
        <w:pStyle w:val="NormalWeb"/>
      </w:pPr>
      <w:r>
        <w:t>&lt;ref local/parent/bean=”id of collaborator bean”&gt;</w:t>
      </w:r>
    </w:p>
    <w:p w:rsidR="000C045B" w:rsidRDefault="000C045B" w:rsidP="000C045B">
      <w:pPr>
        <w:pStyle w:val="NormalWeb"/>
      </w:pPr>
      <w:r>
        <w:t>Actually we used to write either</w:t>
      </w:r>
      <w:r>
        <w:rPr>
          <w:color w:val="993300"/>
        </w:rPr>
        <w:t xml:space="preserve"> local</w:t>
      </w:r>
      <w:r>
        <w:t xml:space="preserve"> or </w:t>
      </w:r>
      <w:r>
        <w:rPr>
          <w:color w:val="3366FF"/>
        </w:rPr>
        <w:t>parent</w:t>
      </w:r>
      <w:r>
        <w:t xml:space="preserve"> or </w:t>
      </w:r>
      <w:r>
        <w:rPr>
          <w:color w:val="99CC00"/>
        </w:rPr>
        <w:t>bean</w:t>
      </w:r>
      <w:r>
        <w:t xml:space="preserve">, means as </w:t>
      </w:r>
      <w:proofErr w:type="spellStart"/>
      <w:r>
        <w:t>i</w:t>
      </w:r>
      <w:proofErr w:type="spellEnd"/>
      <w:r>
        <w:t xml:space="preserve"> told you earlier, we can write any number of spring </w:t>
      </w:r>
      <w:r>
        <w:rPr>
          <w:color w:val="FF9900"/>
        </w:rPr>
        <w:t xml:space="preserve">configuration </w:t>
      </w:r>
      <w:proofErr w:type="spellStart"/>
      <w:r>
        <w:rPr>
          <w:color w:val="FF9900"/>
        </w:rPr>
        <w:t>xml</w:t>
      </w:r>
      <w:r>
        <w:t>s</w:t>
      </w:r>
      <w:proofErr w:type="spellEnd"/>
      <w:r>
        <w:t xml:space="preserve"> for the spring application.  Our collaborator bean may be in same </w:t>
      </w:r>
      <w:r>
        <w:rPr>
          <w:color w:val="008080"/>
        </w:rPr>
        <w:t>xml</w:t>
      </w:r>
      <w:r>
        <w:t xml:space="preserve"> or other </w:t>
      </w:r>
      <w:r>
        <w:rPr>
          <w:color w:val="008080"/>
        </w:rPr>
        <w:t>xml</w:t>
      </w:r>
      <w:r>
        <w:t xml:space="preserve"> so spring has given these </w:t>
      </w:r>
      <w:r>
        <w:rPr>
          <w:color w:val="3366FF"/>
        </w:rPr>
        <w:t>3</w:t>
      </w:r>
      <w:r>
        <w:t xml:space="preserve"> options, we will see one by one.</w:t>
      </w:r>
    </w:p>
    <w:p w:rsidR="000C045B" w:rsidRDefault="000C045B" w:rsidP="000C045B">
      <w:pPr>
        <w:pStyle w:val="Heading2"/>
      </w:pPr>
      <w:r>
        <w:t>&lt;ref local=”id value” /&gt;</w:t>
      </w:r>
    </w:p>
    <w:p w:rsidR="000C045B" w:rsidRDefault="000C045B" w:rsidP="000C045B">
      <w:pPr>
        <w:pStyle w:val="NormalWeb"/>
      </w:pPr>
      <w:r>
        <w:t>If we use the local attribute in the &lt;</w:t>
      </w:r>
      <w:r>
        <w:rPr>
          <w:color w:val="DF1F9E"/>
        </w:rPr>
        <w:t>ref</w:t>
      </w:r>
      <w:r>
        <w:t xml:space="preserve"> /&gt; element then the spring IOC container will verify for the collaborator bean </w:t>
      </w:r>
      <w:proofErr w:type="spellStart"/>
      <w:r>
        <w:t>with in</w:t>
      </w:r>
      <w:proofErr w:type="spellEnd"/>
      <w:r>
        <w:t xml:space="preserve"> same container </w:t>
      </w:r>
      <w:proofErr w:type="gramStart"/>
      <w:r>
        <w:t xml:space="preserve">[ </w:t>
      </w:r>
      <w:proofErr w:type="spellStart"/>
      <w:r>
        <w:t>i</w:t>
      </w:r>
      <w:proofErr w:type="spellEnd"/>
      <w:proofErr w:type="gramEnd"/>
      <w:r>
        <w:t xml:space="preserve"> mean in same xml ]</w:t>
      </w:r>
    </w:p>
    <w:p w:rsidR="000C045B" w:rsidRDefault="000C045B" w:rsidP="000C045B">
      <w:pPr>
        <w:pStyle w:val="NormalWeb"/>
      </w:pPr>
      <w:r>
        <w:lastRenderedPageBreak/>
        <w:t xml:space="preserve">In general we try to configure all spring beans into a </w:t>
      </w:r>
      <w:r>
        <w:rPr>
          <w:color w:val="3366FF"/>
        </w:rPr>
        <w:t>single</w:t>
      </w:r>
      <w:r>
        <w:t xml:space="preserve"> spring configuration xml only.  But </w:t>
      </w:r>
      <w:proofErr w:type="spellStart"/>
      <w:proofErr w:type="gramStart"/>
      <w:r>
        <w:t>its</w:t>
      </w:r>
      <w:proofErr w:type="spellEnd"/>
      <w:proofErr w:type="gramEnd"/>
      <w:r>
        <w:t xml:space="preserve"> not </w:t>
      </w:r>
      <w:r>
        <w:rPr>
          <w:color w:val="99CC00"/>
        </w:rPr>
        <w:t>mandatory</w:t>
      </w:r>
      <w:r>
        <w:t xml:space="preserve"> we can create </w:t>
      </w:r>
      <w:r>
        <w:rPr>
          <w:color w:val="FF9900"/>
        </w:rPr>
        <w:t>multiple</w:t>
      </w:r>
      <w:r>
        <w:t xml:space="preserve"> configure files too right.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proofErr w:type="gramStart"/>
      <w:r w:rsidRPr="000C045B">
        <w:rPr>
          <w:rFonts w:ascii="Times New Roman" w:eastAsia="Times New Roman" w:hAnsi="Times New Roman" w:cs="Times New Roman"/>
          <w:color w:val="E36C0A" w:themeColor="accent6" w:themeShade="BF"/>
          <w:sz w:val="24"/>
          <w:szCs w:val="24"/>
        </w:rPr>
        <w:t>public</w:t>
      </w:r>
      <w:proofErr w:type="gramEnd"/>
      <w:r w:rsidRPr="000C045B">
        <w:rPr>
          <w:rFonts w:ascii="Times New Roman" w:eastAsia="Times New Roman" w:hAnsi="Times New Roman" w:cs="Times New Roman"/>
          <w:color w:val="E36C0A" w:themeColor="accent6" w:themeShade="BF"/>
          <w:sz w:val="24"/>
          <w:szCs w:val="24"/>
        </w:rPr>
        <w:t xml:space="preserve"> </w:t>
      </w:r>
      <w:proofErr w:type="spellStart"/>
      <w:r w:rsidRPr="000C045B">
        <w:rPr>
          <w:rFonts w:ascii="Times New Roman" w:eastAsia="Times New Roman" w:hAnsi="Times New Roman" w:cs="Times New Roman"/>
          <w:color w:val="E36C0A" w:themeColor="accent6" w:themeShade="BF"/>
          <w:sz w:val="24"/>
          <w:szCs w:val="24"/>
        </w:rPr>
        <w:t>DemoBean</w:t>
      </w:r>
      <w:proofErr w:type="spellEnd"/>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xml:space="preserve">   </w:t>
      </w:r>
      <w:proofErr w:type="gramStart"/>
      <w:r w:rsidRPr="000C045B">
        <w:rPr>
          <w:rFonts w:ascii="Times New Roman" w:eastAsia="Times New Roman" w:hAnsi="Times New Roman" w:cs="Times New Roman"/>
          <w:color w:val="E36C0A" w:themeColor="accent6" w:themeShade="BF"/>
          <w:sz w:val="24"/>
          <w:szCs w:val="24"/>
        </w:rPr>
        <w:t>public</w:t>
      </w:r>
      <w:proofErr w:type="gramEnd"/>
      <w:r w:rsidRPr="000C045B">
        <w:rPr>
          <w:rFonts w:ascii="Times New Roman" w:eastAsia="Times New Roman" w:hAnsi="Times New Roman" w:cs="Times New Roman"/>
          <w:color w:val="E36C0A" w:themeColor="accent6" w:themeShade="BF"/>
          <w:sz w:val="24"/>
          <w:szCs w:val="24"/>
        </w:rPr>
        <w:t xml:space="preserve"> </w:t>
      </w:r>
      <w:proofErr w:type="spellStart"/>
      <w:r w:rsidRPr="000C045B">
        <w:rPr>
          <w:rFonts w:ascii="Times New Roman" w:eastAsia="Times New Roman" w:hAnsi="Times New Roman" w:cs="Times New Roman"/>
          <w:color w:val="E36C0A" w:themeColor="accent6" w:themeShade="BF"/>
          <w:sz w:val="24"/>
          <w:szCs w:val="24"/>
        </w:rPr>
        <w:t>SampleBean</w:t>
      </w:r>
      <w:proofErr w:type="spellEnd"/>
      <w:r w:rsidRPr="000C045B">
        <w:rPr>
          <w:rFonts w:ascii="Times New Roman" w:eastAsia="Times New Roman" w:hAnsi="Times New Roman" w:cs="Times New Roman"/>
          <w:color w:val="E36C0A" w:themeColor="accent6" w:themeShade="BF"/>
          <w:sz w:val="24"/>
          <w:szCs w:val="24"/>
        </w:rPr>
        <w:t xml:space="preserve"> </w:t>
      </w:r>
      <w:proofErr w:type="spellStart"/>
      <w:r w:rsidRPr="000C045B">
        <w:rPr>
          <w:rFonts w:ascii="Times New Roman" w:eastAsia="Times New Roman" w:hAnsi="Times New Roman" w:cs="Times New Roman"/>
          <w:color w:val="E36C0A" w:themeColor="accent6" w:themeShade="BF"/>
          <w:sz w:val="24"/>
          <w:szCs w:val="24"/>
        </w:rPr>
        <w:t>sb</w:t>
      </w:r>
      <w:proofErr w:type="spellEnd"/>
      <w:r w:rsidRPr="000C045B">
        <w:rPr>
          <w:rFonts w:ascii="Times New Roman" w:eastAsia="Times New Roman" w:hAnsi="Times New Roman" w:cs="Times New Roman"/>
          <w:color w:val="E36C0A" w:themeColor="accent6" w:themeShade="BF"/>
          <w:sz w:val="24"/>
          <w:szCs w:val="24"/>
        </w:rPr>
        <w: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xml:space="preserve">   </w:t>
      </w:r>
      <w:proofErr w:type="gramStart"/>
      <w:r w:rsidRPr="000C045B">
        <w:rPr>
          <w:rFonts w:ascii="Times New Roman" w:eastAsia="Times New Roman" w:hAnsi="Times New Roman" w:cs="Times New Roman"/>
          <w:color w:val="E36C0A" w:themeColor="accent6" w:themeShade="BF"/>
          <w:sz w:val="24"/>
          <w:szCs w:val="24"/>
        </w:rPr>
        <w:t>public</w:t>
      </w:r>
      <w:proofErr w:type="gramEnd"/>
      <w:r w:rsidRPr="000C045B">
        <w:rPr>
          <w:rFonts w:ascii="Times New Roman" w:eastAsia="Times New Roman" w:hAnsi="Times New Roman" w:cs="Times New Roman"/>
          <w:color w:val="E36C0A" w:themeColor="accent6" w:themeShade="BF"/>
          <w:sz w:val="24"/>
          <w:szCs w:val="24"/>
        </w:rPr>
        <w:t xml:space="preserve"> void </w:t>
      </w:r>
      <w:proofErr w:type="spellStart"/>
      <w:r w:rsidRPr="000C045B">
        <w:rPr>
          <w:rFonts w:ascii="Times New Roman" w:eastAsia="Times New Roman" w:hAnsi="Times New Roman" w:cs="Times New Roman"/>
          <w:color w:val="E36C0A" w:themeColor="accent6" w:themeShade="BF"/>
          <w:sz w:val="24"/>
          <w:szCs w:val="24"/>
        </w:rPr>
        <w:t>setSb</w:t>
      </w:r>
      <w:proofErr w:type="spellEnd"/>
      <w:r w:rsidRPr="000C045B">
        <w:rPr>
          <w:rFonts w:ascii="Times New Roman" w:eastAsia="Times New Roman" w:hAnsi="Times New Roman" w:cs="Times New Roman"/>
          <w:color w:val="E36C0A" w:themeColor="accent6" w:themeShade="BF"/>
          <w:sz w:val="24"/>
          <w:szCs w:val="24"/>
        </w:rPr>
        <w:t>(</w:t>
      </w:r>
      <w:proofErr w:type="spellStart"/>
      <w:r w:rsidRPr="000C045B">
        <w:rPr>
          <w:rFonts w:ascii="Times New Roman" w:eastAsia="Times New Roman" w:hAnsi="Times New Roman" w:cs="Times New Roman"/>
          <w:color w:val="E36C0A" w:themeColor="accent6" w:themeShade="BF"/>
          <w:sz w:val="24"/>
          <w:szCs w:val="24"/>
        </w:rPr>
        <w:t>SampleBean</w:t>
      </w:r>
      <w:proofErr w:type="spellEnd"/>
      <w:r w:rsidRPr="000C045B">
        <w:rPr>
          <w:rFonts w:ascii="Times New Roman" w:eastAsia="Times New Roman" w:hAnsi="Times New Roman" w:cs="Times New Roman"/>
          <w:color w:val="E36C0A" w:themeColor="accent6" w:themeShade="BF"/>
          <w:sz w:val="24"/>
          <w:szCs w:val="24"/>
        </w:rPr>
        <w:t xml:space="preserve"> </w:t>
      </w:r>
      <w:proofErr w:type="spellStart"/>
      <w:r w:rsidRPr="000C045B">
        <w:rPr>
          <w:rFonts w:ascii="Times New Roman" w:eastAsia="Times New Roman" w:hAnsi="Times New Roman" w:cs="Times New Roman"/>
          <w:color w:val="E36C0A" w:themeColor="accent6" w:themeShade="BF"/>
          <w:sz w:val="24"/>
          <w:szCs w:val="24"/>
        </w:rPr>
        <w:t>sb</w:t>
      </w:r>
      <w:proofErr w:type="spellEnd"/>
      <w:r w:rsidRPr="000C045B">
        <w:rPr>
          <w:rFonts w:ascii="Times New Roman" w:eastAsia="Times New Roman" w:hAnsi="Times New Roman" w:cs="Times New Roman"/>
          <w:color w:val="E36C0A" w:themeColor="accent6" w:themeShade="BF"/>
          <w:sz w:val="24"/>
          <w:szCs w:val="24"/>
        </w:rPr>
        <w: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xml:space="preserve">      this.sb = </w:t>
      </w:r>
      <w:proofErr w:type="spellStart"/>
      <w:r w:rsidRPr="000C045B">
        <w:rPr>
          <w:rFonts w:ascii="Times New Roman" w:eastAsia="Times New Roman" w:hAnsi="Times New Roman" w:cs="Times New Roman"/>
          <w:color w:val="E36C0A" w:themeColor="accent6" w:themeShade="BF"/>
          <w:sz w:val="24"/>
          <w:szCs w:val="24"/>
        </w:rPr>
        <w:t>sb</w:t>
      </w:r>
      <w:proofErr w:type="spellEnd"/>
      <w:r w:rsidRPr="000C045B">
        <w:rPr>
          <w:rFonts w:ascii="Times New Roman" w:eastAsia="Times New Roman" w:hAnsi="Times New Roman" w:cs="Times New Roman"/>
          <w:color w:val="E36C0A" w:themeColor="accent6" w:themeShade="BF"/>
          <w:sz w:val="24"/>
          <w:szCs w:val="24"/>
        </w:rPr>
        <w: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xml:space="preserve">   </w:t>
      </w:r>
      <w:proofErr w:type="gramStart"/>
      <w:r w:rsidRPr="000C045B">
        <w:rPr>
          <w:rFonts w:ascii="Times New Roman" w:eastAsia="Times New Roman" w:hAnsi="Times New Roman" w:cs="Times New Roman"/>
          <w:color w:val="E36C0A" w:themeColor="accent6" w:themeShade="BF"/>
          <w:sz w:val="24"/>
          <w:szCs w:val="24"/>
        </w:rPr>
        <w:t>public</w:t>
      </w:r>
      <w:proofErr w:type="gramEnd"/>
      <w:r w:rsidRPr="000C045B">
        <w:rPr>
          <w:rFonts w:ascii="Times New Roman" w:eastAsia="Times New Roman" w:hAnsi="Times New Roman" w:cs="Times New Roman"/>
          <w:color w:val="E36C0A" w:themeColor="accent6" w:themeShade="BF"/>
          <w:sz w:val="24"/>
          <w:szCs w:val="24"/>
        </w:rPr>
        <w:t xml:space="preserve"> void m1()</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roofErr w:type="gramStart"/>
      <w:r w:rsidRPr="000C045B">
        <w:rPr>
          <w:rFonts w:ascii="Times New Roman" w:eastAsia="Times New Roman" w:hAnsi="Times New Roman" w:cs="Times New Roman"/>
          <w:color w:val="E36C0A" w:themeColor="accent6" w:themeShade="BF"/>
          <w:sz w:val="24"/>
          <w:szCs w:val="24"/>
        </w:rPr>
        <w:t>sb.m2(</w:t>
      </w:r>
      <w:proofErr w:type="gramEnd"/>
      <w:r w:rsidRPr="000C045B">
        <w:rPr>
          <w:rFonts w:ascii="Times New Roman" w:eastAsia="Times New Roman" w:hAnsi="Times New Roman" w:cs="Times New Roman"/>
          <w:color w:val="E36C0A" w:themeColor="accent6" w:themeShade="BF"/>
          <w:sz w:val="24"/>
          <w:szCs w:val="24"/>
        </w:rPr>
        <w: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Default="000C045B" w:rsidP="000C045B">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w:t>
      </w:r>
    </w:p>
    <w:p w:rsidR="000C045B" w:rsidRDefault="000C045B" w:rsidP="000C045B">
      <w:pPr>
        <w:spacing w:after="0" w:line="240" w:lineRule="auto"/>
      </w:pPr>
      <w:r>
        <w:rPr>
          <w:rStyle w:val="Strong"/>
          <w:color w:val="FF6600"/>
        </w:rPr>
        <w:t>Note</w:t>
      </w:r>
      <w:r>
        <w:t xml:space="preserve">: See am calling </w:t>
      </w:r>
      <w:proofErr w:type="gramStart"/>
      <w:r>
        <w:t>m2(</w:t>
      </w:r>
      <w:proofErr w:type="gramEnd"/>
      <w:r>
        <w:t xml:space="preserve">) method in </w:t>
      </w:r>
      <w:proofErr w:type="spellStart"/>
      <w:r>
        <w:t>SamepleBean</w:t>
      </w:r>
      <w:proofErr w:type="spellEnd"/>
      <w:r>
        <w:t xml:space="preserve"> so now let us see how the xml file will be</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&lt;</w:t>
      </w:r>
      <w:proofErr w:type="gramStart"/>
      <w:r w:rsidRPr="000C045B">
        <w:rPr>
          <w:rFonts w:ascii="Times New Roman" w:eastAsia="Times New Roman" w:hAnsi="Times New Roman" w:cs="Times New Roman"/>
          <w:color w:val="E36C0A" w:themeColor="accent6" w:themeShade="BF"/>
          <w:sz w:val="24"/>
          <w:szCs w:val="24"/>
        </w:rPr>
        <w:t>beans</w:t>
      </w:r>
      <w:proofErr w:type="gramEnd"/>
      <w:r w:rsidRPr="000C045B">
        <w:rPr>
          <w:rFonts w:ascii="Times New Roman" w:eastAsia="Times New Roman" w:hAnsi="Times New Roman" w:cs="Times New Roman"/>
          <w:color w:val="E36C0A" w:themeColor="accent6" w:themeShade="BF"/>
          <w:sz w:val="24"/>
          <w:szCs w:val="24"/>
        </w:rPr>
        <w:t>&gt;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&lt;bean id="id1"&gt;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&lt;property name="</w:t>
      </w:r>
      <w:proofErr w:type="spellStart"/>
      <w:r w:rsidRPr="000C045B">
        <w:rPr>
          <w:rFonts w:ascii="Times New Roman" w:eastAsia="Times New Roman" w:hAnsi="Times New Roman" w:cs="Times New Roman"/>
          <w:color w:val="E36C0A" w:themeColor="accent6" w:themeShade="BF"/>
          <w:sz w:val="24"/>
          <w:szCs w:val="24"/>
        </w:rPr>
        <w:t>sb</w:t>
      </w:r>
      <w:proofErr w:type="spellEnd"/>
      <w:r w:rsidRPr="000C045B">
        <w:rPr>
          <w:rFonts w:ascii="Times New Roman" w:eastAsia="Times New Roman" w:hAnsi="Times New Roman" w:cs="Times New Roman"/>
          <w:color w:val="E36C0A" w:themeColor="accent6" w:themeShade="BF"/>
          <w:sz w:val="24"/>
          <w:szCs w:val="24"/>
        </w:rPr>
        <w:t>" class="</w:t>
      </w:r>
      <w:proofErr w:type="spellStart"/>
      <w:r w:rsidRPr="000C045B">
        <w:rPr>
          <w:rFonts w:ascii="Times New Roman" w:eastAsia="Times New Roman" w:hAnsi="Times New Roman" w:cs="Times New Roman"/>
          <w:color w:val="E36C0A" w:themeColor="accent6" w:themeShade="BF"/>
          <w:sz w:val="24"/>
          <w:szCs w:val="24"/>
        </w:rPr>
        <w:t>DemoBean</w:t>
      </w:r>
      <w:proofErr w:type="spellEnd"/>
      <w:r w:rsidRPr="000C045B">
        <w:rPr>
          <w:rFonts w:ascii="Times New Roman" w:eastAsia="Times New Roman" w:hAnsi="Times New Roman" w:cs="Times New Roman"/>
          <w:color w:val="E36C0A" w:themeColor="accent6" w:themeShade="BF"/>
          <w:sz w:val="24"/>
          <w:szCs w:val="24"/>
        </w:rPr>
        <w:t>"&gt;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&lt;ref local="id2" /&gt;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&lt;/property&gt;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&lt;/bean&gt;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&lt;bean id="id2" class="</w:t>
      </w:r>
      <w:proofErr w:type="spellStart"/>
      <w:r w:rsidRPr="000C045B">
        <w:rPr>
          <w:rFonts w:ascii="Times New Roman" w:eastAsia="Times New Roman" w:hAnsi="Times New Roman" w:cs="Times New Roman"/>
          <w:color w:val="E36C0A" w:themeColor="accent6" w:themeShade="BF"/>
          <w:sz w:val="24"/>
          <w:szCs w:val="24"/>
        </w:rPr>
        <w:t>SampleBean</w:t>
      </w:r>
      <w:proofErr w:type="spellEnd"/>
      <w:r w:rsidRPr="000C045B">
        <w:rPr>
          <w:rFonts w:ascii="Times New Roman" w:eastAsia="Times New Roman" w:hAnsi="Times New Roman" w:cs="Times New Roman"/>
          <w:color w:val="E36C0A" w:themeColor="accent6" w:themeShade="BF"/>
          <w:sz w:val="24"/>
          <w:szCs w:val="24"/>
        </w:rPr>
        <w:t>"&gt;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&lt;/beans&gt;</w:t>
      </w:r>
    </w:p>
    <w:p w:rsidR="000C045B" w:rsidRDefault="000C045B" w:rsidP="000C045B">
      <w:pPr>
        <w:spacing w:after="0" w:line="240" w:lineRule="auto"/>
        <w:rPr>
          <w:rFonts w:ascii="Times New Roman" w:eastAsia="Times New Roman" w:hAnsi="Times New Roman" w:cs="Times New Roman"/>
          <w:color w:val="E36C0A" w:themeColor="accent6" w:themeShade="BF"/>
          <w:sz w:val="24"/>
          <w:szCs w:val="24"/>
        </w:rPr>
      </w:pPr>
    </w:p>
    <w:p w:rsidR="000C045B" w:rsidRDefault="000C045B" w:rsidP="000C045B">
      <w:pPr>
        <w:pStyle w:val="NormalWeb"/>
      </w:pPr>
      <w:r>
        <w:t>So our</w:t>
      </w:r>
      <w:r>
        <w:rPr>
          <w:color w:val="008000"/>
        </w:rPr>
        <w:t xml:space="preserve"> </w:t>
      </w:r>
      <w:proofErr w:type="spellStart"/>
      <w:r>
        <w:rPr>
          <w:color w:val="008000"/>
        </w:rPr>
        <w:t>DemoBean</w:t>
      </w:r>
      <w:proofErr w:type="spellEnd"/>
      <w:r>
        <w:t xml:space="preserve"> class depends on other class object </w:t>
      </w:r>
      <w:proofErr w:type="spellStart"/>
      <w:r>
        <w:rPr>
          <w:color w:val="3366FF"/>
        </w:rPr>
        <w:t>SampleBean</w:t>
      </w:r>
      <w:proofErr w:type="spellEnd"/>
      <w:r>
        <w:t>,</w:t>
      </w:r>
      <w:proofErr w:type="gramStart"/>
      <w:r>
        <w:t>  see</w:t>
      </w:r>
      <w:proofErr w:type="gramEnd"/>
      <w:r>
        <w:t xml:space="preserve"> in the xml line number </w:t>
      </w:r>
      <w:r>
        <w:rPr>
          <w:color w:val="FF9900"/>
        </w:rPr>
        <w:t>5</w:t>
      </w:r>
      <w:r>
        <w:t xml:space="preserve"> </w:t>
      </w:r>
      <w:proofErr w:type="spellStart"/>
      <w:r>
        <w:t>i</w:t>
      </w:r>
      <w:proofErr w:type="spellEnd"/>
      <w:r>
        <w:t xml:space="preserve"> have specified </w:t>
      </w:r>
      <w:r>
        <w:rPr>
          <w:color w:val="008000"/>
        </w:rPr>
        <w:t>ref</w:t>
      </w:r>
      <w:r>
        <w:t xml:space="preserve"> tag with local attribute and given that required class id, why local…? </w:t>
      </w:r>
      <w:proofErr w:type="gramStart"/>
      <w:r>
        <w:t>because</w:t>
      </w:r>
      <w:proofErr w:type="gramEnd"/>
      <w:r>
        <w:t xml:space="preserve"> that required (collaborator) class also </w:t>
      </w:r>
      <w:proofErr w:type="spellStart"/>
      <w:r>
        <w:t>i</w:t>
      </w:r>
      <w:proofErr w:type="spellEnd"/>
      <w:r>
        <w:t xml:space="preserve"> have configured in the same </w:t>
      </w:r>
      <w:r>
        <w:rPr>
          <w:color w:val="FF9900"/>
        </w:rPr>
        <w:t>xml</w:t>
      </w:r>
      <w:r>
        <w:t xml:space="preserve"> file  [ line number 9 ], so spring container will check only in this xml only</w:t>
      </w:r>
    </w:p>
    <w:p w:rsidR="000C045B" w:rsidRDefault="000C045B" w:rsidP="000C045B">
      <w:pPr>
        <w:pStyle w:val="Heading2"/>
      </w:pPr>
      <w:r>
        <w:t>&lt;ref parent=”id value” /&gt;</w:t>
      </w:r>
    </w:p>
    <w:p w:rsidR="000C045B" w:rsidRDefault="000C045B" w:rsidP="000C045B">
      <w:pPr>
        <w:pStyle w:val="NormalWeb"/>
      </w:pPr>
      <w:r>
        <w:t>But we can also configure the collaborator class in other xml like…</w:t>
      </w:r>
    </w:p>
    <w:p w:rsidR="000C045B" w:rsidRDefault="000C045B" w:rsidP="000C045B">
      <w:pPr>
        <w:pStyle w:val="NormalWeb"/>
      </w:pPr>
      <w:r>
        <w:rPr>
          <w:rStyle w:val="Strong"/>
        </w:rPr>
        <w:t>spconfig1.xml</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&lt;</w:t>
      </w:r>
      <w:proofErr w:type="gramStart"/>
      <w:r w:rsidRPr="000C045B">
        <w:rPr>
          <w:rFonts w:ascii="Times New Roman" w:eastAsia="Times New Roman" w:hAnsi="Times New Roman" w:cs="Times New Roman"/>
          <w:color w:val="E36C0A" w:themeColor="accent6" w:themeShade="BF"/>
          <w:sz w:val="24"/>
          <w:szCs w:val="24"/>
        </w:rPr>
        <w:t>beans</w:t>
      </w:r>
      <w:proofErr w:type="gramEnd"/>
      <w:r w:rsidRPr="000C045B">
        <w:rPr>
          <w:rFonts w:ascii="Times New Roman" w:eastAsia="Times New Roman" w:hAnsi="Times New Roman" w:cs="Times New Roman"/>
          <w:color w:val="E36C0A" w:themeColor="accent6" w:themeShade="BF"/>
          <w:sz w:val="24"/>
          <w:szCs w:val="24"/>
        </w:rPr>
        <w:t>&gt;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&lt;bean id="id1"&gt;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&lt;property name="</w:t>
      </w:r>
      <w:proofErr w:type="spellStart"/>
      <w:r w:rsidRPr="000C045B">
        <w:rPr>
          <w:rFonts w:ascii="Times New Roman" w:eastAsia="Times New Roman" w:hAnsi="Times New Roman" w:cs="Times New Roman"/>
          <w:color w:val="E36C0A" w:themeColor="accent6" w:themeShade="BF"/>
          <w:sz w:val="24"/>
          <w:szCs w:val="24"/>
        </w:rPr>
        <w:t>sb</w:t>
      </w:r>
      <w:proofErr w:type="spellEnd"/>
      <w:r w:rsidRPr="000C045B">
        <w:rPr>
          <w:rFonts w:ascii="Times New Roman" w:eastAsia="Times New Roman" w:hAnsi="Times New Roman" w:cs="Times New Roman"/>
          <w:color w:val="E36C0A" w:themeColor="accent6" w:themeShade="BF"/>
          <w:sz w:val="24"/>
          <w:szCs w:val="24"/>
        </w:rPr>
        <w:t>" class="</w:t>
      </w:r>
      <w:proofErr w:type="spellStart"/>
      <w:r w:rsidRPr="000C045B">
        <w:rPr>
          <w:rFonts w:ascii="Times New Roman" w:eastAsia="Times New Roman" w:hAnsi="Times New Roman" w:cs="Times New Roman"/>
          <w:color w:val="E36C0A" w:themeColor="accent6" w:themeShade="BF"/>
          <w:sz w:val="24"/>
          <w:szCs w:val="24"/>
        </w:rPr>
        <w:t>DemoBean</w:t>
      </w:r>
      <w:proofErr w:type="spellEnd"/>
      <w:r w:rsidRPr="000C045B">
        <w:rPr>
          <w:rFonts w:ascii="Times New Roman" w:eastAsia="Times New Roman" w:hAnsi="Times New Roman" w:cs="Times New Roman"/>
          <w:color w:val="E36C0A" w:themeColor="accent6" w:themeShade="BF"/>
          <w:sz w:val="24"/>
          <w:szCs w:val="24"/>
        </w:rPr>
        <w:t>"&gt;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&lt;ref parent="id2" /&gt;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&lt;/property&gt;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&lt;/bean&gt;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&lt;/beans&gt;</w:t>
      </w:r>
    </w:p>
    <w:p w:rsidR="000C045B" w:rsidRDefault="000C045B" w:rsidP="000C045B">
      <w:pPr>
        <w:spacing w:after="0" w:line="240" w:lineRule="auto"/>
        <w:rPr>
          <w:rFonts w:ascii="Times New Roman" w:eastAsia="Times New Roman" w:hAnsi="Times New Roman" w:cs="Times New Roman"/>
          <w:sz w:val="24"/>
          <w:szCs w:val="24"/>
        </w:rPr>
      </w:pPr>
    </w:p>
    <w:p w:rsidR="000C045B" w:rsidRPr="000C045B" w:rsidRDefault="000C045B" w:rsidP="000C045B">
      <w:pPr>
        <w:spacing w:after="0" w:line="240" w:lineRule="auto"/>
        <w:rPr>
          <w:rFonts w:ascii="Times New Roman" w:eastAsia="Times New Roman" w:hAnsi="Times New Roman" w:cs="Times New Roman"/>
          <w:sz w:val="24"/>
          <w:szCs w:val="24"/>
        </w:rPr>
      </w:pPr>
    </w:p>
    <w:p w:rsidR="000C045B" w:rsidRDefault="000C045B" w:rsidP="000C045B">
      <w:pPr>
        <w:spacing w:after="0" w:line="240" w:lineRule="auto"/>
        <w:rPr>
          <w:rStyle w:val="Strong"/>
        </w:rPr>
      </w:pPr>
      <w:r>
        <w:rPr>
          <w:rStyle w:val="Strong"/>
        </w:rPr>
        <w:lastRenderedPageBreak/>
        <w:t>spconfig2.xml</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&lt;</w:t>
      </w:r>
      <w:proofErr w:type="gramStart"/>
      <w:r w:rsidRPr="000C045B">
        <w:rPr>
          <w:rFonts w:ascii="Times New Roman" w:eastAsia="Times New Roman" w:hAnsi="Times New Roman" w:cs="Times New Roman"/>
          <w:color w:val="E36C0A" w:themeColor="accent6" w:themeShade="BF"/>
          <w:sz w:val="24"/>
          <w:szCs w:val="24"/>
        </w:rPr>
        <w:t>beans</w:t>
      </w:r>
      <w:proofErr w:type="gramEnd"/>
      <w:r w:rsidRPr="000C045B">
        <w:rPr>
          <w:rFonts w:ascii="Times New Roman" w:eastAsia="Times New Roman" w:hAnsi="Times New Roman" w:cs="Times New Roman"/>
          <w:color w:val="E36C0A" w:themeColor="accent6" w:themeShade="BF"/>
          <w:sz w:val="24"/>
          <w:szCs w:val="24"/>
        </w:rPr>
        <w:t>&gt;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&lt;bean id="id2" class="</w:t>
      </w:r>
      <w:proofErr w:type="spellStart"/>
      <w:r w:rsidRPr="000C045B">
        <w:rPr>
          <w:rFonts w:ascii="Times New Roman" w:eastAsia="Times New Roman" w:hAnsi="Times New Roman" w:cs="Times New Roman"/>
          <w:color w:val="E36C0A" w:themeColor="accent6" w:themeShade="BF"/>
          <w:sz w:val="24"/>
          <w:szCs w:val="24"/>
        </w:rPr>
        <w:t>SampleBean</w:t>
      </w:r>
      <w:proofErr w:type="spellEnd"/>
      <w:r w:rsidRPr="000C045B">
        <w:rPr>
          <w:rFonts w:ascii="Times New Roman" w:eastAsia="Times New Roman" w:hAnsi="Times New Roman" w:cs="Times New Roman"/>
          <w:color w:val="E36C0A" w:themeColor="accent6" w:themeShade="BF"/>
          <w:sz w:val="24"/>
          <w:szCs w:val="24"/>
        </w:rPr>
        <w:t>"&gt;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 </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r w:rsidRPr="000C045B">
        <w:rPr>
          <w:rFonts w:ascii="Times New Roman" w:eastAsia="Times New Roman" w:hAnsi="Times New Roman" w:cs="Times New Roman"/>
          <w:color w:val="E36C0A" w:themeColor="accent6" w:themeShade="BF"/>
          <w:sz w:val="24"/>
          <w:szCs w:val="24"/>
        </w:rPr>
        <w:t>&lt;/beans&gt;</w:t>
      </w:r>
    </w:p>
    <w:p w:rsidR="000C045B" w:rsidRPr="000C045B" w:rsidRDefault="000C045B" w:rsidP="000C045B">
      <w:pPr>
        <w:spacing w:after="0" w:line="240" w:lineRule="auto"/>
        <w:rPr>
          <w:rFonts w:ascii="Times New Roman" w:eastAsia="Times New Roman" w:hAnsi="Times New Roman" w:cs="Times New Roman"/>
          <w:color w:val="E36C0A" w:themeColor="accent6" w:themeShade="BF"/>
          <w:sz w:val="24"/>
          <w:szCs w:val="24"/>
        </w:rPr>
      </w:pPr>
    </w:p>
    <w:p w:rsidR="000C045B" w:rsidRDefault="000C045B" w:rsidP="000C045B">
      <w:pPr>
        <w:pStyle w:val="NormalWeb"/>
      </w:pPr>
      <w:r>
        <w:t xml:space="preserve">In this case, we have to write parent as attribute, see </w:t>
      </w:r>
      <w:r>
        <w:rPr>
          <w:color w:val="3366FF"/>
        </w:rPr>
        <w:t>spconfig1.xml</w:t>
      </w:r>
      <w:proofErr w:type="gramStart"/>
      <w:r>
        <w:rPr>
          <w:color w:val="3366FF"/>
        </w:rPr>
        <w:t> </w:t>
      </w:r>
      <w:r>
        <w:t xml:space="preserve"> line</w:t>
      </w:r>
      <w:proofErr w:type="gramEnd"/>
      <w:r>
        <w:t xml:space="preserve"> number 5.  As we specified parent, spring container will only checks in the parent </w:t>
      </w:r>
      <w:proofErr w:type="spellStart"/>
      <w:r>
        <w:t>i</w:t>
      </w:r>
      <w:proofErr w:type="spellEnd"/>
      <w:r>
        <w:t xml:space="preserve"> mean </w:t>
      </w:r>
      <w:r>
        <w:rPr>
          <w:color w:val="99CC00"/>
        </w:rPr>
        <w:t>spconfig2.xml</w:t>
      </w:r>
      <w:r>
        <w:t xml:space="preserve"> only</w:t>
      </w:r>
    </w:p>
    <w:p w:rsidR="000C045B" w:rsidRDefault="000C045B" w:rsidP="000C045B">
      <w:pPr>
        <w:pStyle w:val="NormalWeb"/>
      </w:pPr>
      <w:r>
        <w:t xml:space="preserve">If we give attribute as </w:t>
      </w:r>
      <w:r>
        <w:rPr>
          <w:color w:val="99CC00"/>
        </w:rPr>
        <w:t>bean</w:t>
      </w:r>
      <w:r>
        <w:t xml:space="preserve">, then first it will checks at </w:t>
      </w:r>
      <w:r>
        <w:rPr>
          <w:color w:val="FF6600"/>
        </w:rPr>
        <w:t>local</w:t>
      </w:r>
      <w:r>
        <w:t xml:space="preserve"> xml file, then </w:t>
      </w:r>
      <w:r>
        <w:rPr>
          <w:color w:val="993366"/>
        </w:rPr>
        <w:t>parent</w:t>
      </w:r>
      <w:r>
        <w:t xml:space="preserve"> if </w:t>
      </w:r>
      <w:proofErr w:type="spellStart"/>
      <w:proofErr w:type="gramStart"/>
      <w:r>
        <w:t>its</w:t>
      </w:r>
      <w:proofErr w:type="spellEnd"/>
      <w:proofErr w:type="gramEnd"/>
      <w:r>
        <w:t xml:space="preserve"> not available at local.  Hey you will be able to understand once you got through the </w:t>
      </w:r>
      <w:r>
        <w:rPr>
          <w:rStyle w:val="Strong"/>
        </w:rPr>
        <w:t>example</w:t>
      </w:r>
      <w:r>
        <w:t xml:space="preserve">…, let us see the </w:t>
      </w:r>
      <w:r>
        <w:rPr>
          <w:color w:val="DF1F9E"/>
        </w:rPr>
        <w:t>program</w:t>
      </w:r>
      <w:r>
        <w:t xml:space="preserve"> on this in the next session.</w:t>
      </w:r>
    </w:p>
    <w:p w:rsidR="000C045B" w:rsidRDefault="000C045B" w:rsidP="000C045B">
      <w:pPr>
        <w:pStyle w:val="Heading1"/>
      </w:pPr>
      <w:r>
        <w:t xml:space="preserve">Spring Setter Injection, Dependency </w:t>
      </w:r>
      <w:proofErr w:type="gramStart"/>
      <w:r>
        <w:t>In</w:t>
      </w:r>
      <w:proofErr w:type="gramEnd"/>
      <w:r>
        <w:t xml:space="preserve"> The Form Of Collections</w:t>
      </w:r>
    </w:p>
    <w:p w:rsidR="000C045B" w:rsidRDefault="000C045B" w:rsidP="000C045B">
      <w:pPr>
        <w:pStyle w:val="NormalWeb"/>
      </w:pPr>
      <w:r>
        <w:rPr>
          <w:rStyle w:val="post-first-letter"/>
        </w:rPr>
        <w:t>W</w:t>
      </w:r>
      <w:r>
        <w:t xml:space="preserve">hile creating </w:t>
      </w:r>
      <w:r>
        <w:rPr>
          <w:color w:val="99CC00"/>
        </w:rPr>
        <w:t>spring</w:t>
      </w:r>
      <w:r>
        <w:t xml:space="preserve"> bean (</w:t>
      </w:r>
      <w:proofErr w:type="spellStart"/>
      <w:r>
        <w:t>pojo</w:t>
      </w:r>
      <w:proofErr w:type="spellEnd"/>
      <w:r>
        <w:t xml:space="preserve"> class), the bean class can use any of the following </w:t>
      </w:r>
      <w:r>
        <w:rPr>
          <w:color w:val="339966"/>
        </w:rPr>
        <w:t>4 types</w:t>
      </w:r>
      <w:r>
        <w:t xml:space="preserve"> of </w:t>
      </w:r>
      <w:r>
        <w:rPr>
          <w:color w:val="DF1F9E"/>
        </w:rPr>
        <w:t>collections</w:t>
      </w:r>
      <w:r>
        <w:t xml:space="preserve"> as dependency, along with some </w:t>
      </w:r>
      <w:r>
        <w:rPr>
          <w:color w:val="FF0000"/>
        </w:rPr>
        <w:t>primitives</w:t>
      </w:r>
      <w:r>
        <w:t xml:space="preserve"> and </w:t>
      </w:r>
      <w:r>
        <w:rPr>
          <w:color w:val="0000FF"/>
        </w:rPr>
        <w:t>objects</w:t>
      </w:r>
      <w:r>
        <w:t xml:space="preserve"> like previous sessions</w:t>
      </w:r>
      <w:proofErr w:type="gramStart"/>
      <w:r>
        <w:t>..</w:t>
      </w:r>
      <w:proofErr w:type="gramEnd"/>
    </w:p>
    <w:p w:rsidR="000C045B" w:rsidRPr="000C045B" w:rsidRDefault="000C045B" w:rsidP="000C04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Set</w:t>
      </w:r>
    </w:p>
    <w:p w:rsidR="000C045B" w:rsidRPr="000C045B" w:rsidRDefault="000C045B" w:rsidP="000C04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List</w:t>
      </w:r>
    </w:p>
    <w:p w:rsidR="000C045B" w:rsidRPr="000C045B" w:rsidRDefault="000C045B" w:rsidP="000C04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Map</w:t>
      </w:r>
    </w:p>
    <w:p w:rsidR="000C045B" w:rsidRPr="000C045B" w:rsidRDefault="000C045B" w:rsidP="000C04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Properties</w:t>
      </w:r>
    </w:p>
    <w:p w:rsidR="000C045B" w:rsidRPr="000C045B" w:rsidRDefault="000C045B" w:rsidP="000C045B">
      <w:p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Spring</w:t>
      </w:r>
      <w:r w:rsidRPr="000C045B">
        <w:rPr>
          <w:rFonts w:ascii="Times New Roman" w:eastAsia="Times New Roman" w:hAnsi="Times New Roman" w:cs="Times New Roman"/>
          <w:color w:val="0000FF"/>
          <w:sz w:val="24"/>
          <w:szCs w:val="24"/>
        </w:rPr>
        <w:t xml:space="preserve"> supports</w:t>
      </w:r>
      <w:r w:rsidRPr="000C045B">
        <w:rPr>
          <w:rFonts w:ascii="Times New Roman" w:eastAsia="Times New Roman" w:hAnsi="Times New Roman" w:cs="Times New Roman"/>
          <w:sz w:val="24"/>
          <w:szCs w:val="24"/>
        </w:rPr>
        <w:t xml:space="preserve"> these 4 collections only as the dependencies.</w:t>
      </w:r>
    </w:p>
    <w:p w:rsidR="000C045B" w:rsidRPr="000C045B" w:rsidRDefault="000C045B" w:rsidP="000C045B">
      <w:pPr>
        <w:spacing w:before="100" w:beforeAutospacing="1" w:after="100" w:afterAutospacing="1" w:line="240" w:lineRule="auto"/>
        <w:rPr>
          <w:rFonts w:ascii="Times New Roman" w:eastAsia="Times New Roman" w:hAnsi="Times New Roman" w:cs="Times New Roman"/>
          <w:sz w:val="24"/>
          <w:szCs w:val="24"/>
        </w:rPr>
      </w:pPr>
      <w:r w:rsidRPr="000C045B">
        <w:rPr>
          <w:rFonts w:ascii="Times New Roman" w:eastAsia="Times New Roman" w:hAnsi="Times New Roman" w:cs="Times New Roman"/>
          <w:sz w:val="24"/>
          <w:szCs w:val="24"/>
        </w:rPr>
        <w:t xml:space="preserve">Except above </w:t>
      </w:r>
      <w:r w:rsidRPr="000C045B">
        <w:rPr>
          <w:rFonts w:ascii="Times New Roman" w:eastAsia="Times New Roman" w:hAnsi="Times New Roman" w:cs="Times New Roman"/>
          <w:color w:val="99CC00"/>
          <w:sz w:val="24"/>
          <w:szCs w:val="24"/>
        </w:rPr>
        <w:t>4 types</w:t>
      </w:r>
      <w:r w:rsidRPr="000C045B">
        <w:rPr>
          <w:rFonts w:ascii="Times New Roman" w:eastAsia="Times New Roman" w:hAnsi="Times New Roman" w:cs="Times New Roman"/>
          <w:sz w:val="24"/>
          <w:szCs w:val="24"/>
        </w:rPr>
        <w:t xml:space="preserve"> of collections, if the spring bean class uses any other type of collection as dependency, then spring container </w:t>
      </w:r>
      <w:r w:rsidRPr="000C045B">
        <w:rPr>
          <w:rFonts w:ascii="Times New Roman" w:eastAsia="Times New Roman" w:hAnsi="Times New Roman" w:cs="Times New Roman"/>
          <w:color w:val="FF0000"/>
          <w:sz w:val="24"/>
          <w:szCs w:val="24"/>
        </w:rPr>
        <w:t>doesn’t inject</w:t>
      </w:r>
      <w:r w:rsidRPr="000C045B">
        <w:rPr>
          <w:rFonts w:ascii="Times New Roman" w:eastAsia="Times New Roman" w:hAnsi="Times New Roman" w:cs="Times New Roman"/>
          <w:sz w:val="24"/>
          <w:szCs w:val="24"/>
        </w:rPr>
        <w:t xml:space="preserve"> that collection object to the spring bean, in this case spring programmer is</w:t>
      </w:r>
      <w:r w:rsidRPr="000C045B">
        <w:rPr>
          <w:rFonts w:ascii="Times New Roman" w:eastAsia="Times New Roman" w:hAnsi="Times New Roman" w:cs="Times New Roman"/>
          <w:color w:val="FF9900"/>
          <w:sz w:val="24"/>
          <w:szCs w:val="24"/>
        </w:rPr>
        <w:t xml:space="preserve"> responsible</w:t>
      </w:r>
      <w:r w:rsidRPr="000C045B">
        <w:rPr>
          <w:rFonts w:ascii="Times New Roman" w:eastAsia="Times New Roman" w:hAnsi="Times New Roman" w:cs="Times New Roman"/>
          <w:sz w:val="24"/>
          <w:szCs w:val="24"/>
        </w:rPr>
        <w:t xml:space="preserve"> for injection that collection object </w:t>
      </w:r>
      <w:r w:rsidRPr="000C045B">
        <w:rPr>
          <w:rFonts w:ascii="Times New Roman" w:eastAsia="Times New Roman" w:hAnsi="Times New Roman" w:cs="Times New Roman"/>
          <w:color w:val="0000FF"/>
          <w:sz w:val="24"/>
          <w:szCs w:val="24"/>
        </w:rPr>
        <w:t>manually.</w:t>
      </w:r>
    </w:p>
    <w:p w:rsidR="00244F73" w:rsidRDefault="00244F73" w:rsidP="00244F73">
      <w:pPr>
        <w:pStyle w:val="Heading1"/>
      </w:pPr>
      <w:r>
        <w:t xml:space="preserve">Constructor Injection In Spring </w:t>
      </w:r>
      <w:proofErr w:type="gramStart"/>
      <w:r>
        <w:t>[ Full</w:t>
      </w:r>
      <w:proofErr w:type="gramEnd"/>
      <w:r>
        <w:t xml:space="preserve"> Concept ]</w:t>
      </w:r>
    </w:p>
    <w:p w:rsidR="000C045B" w:rsidRDefault="00244F73" w:rsidP="001126F8">
      <w:pPr>
        <w:pStyle w:val="NormalWeb"/>
      </w:pPr>
      <w:r>
        <w:rPr>
          <w:rStyle w:val="post-first-letter"/>
        </w:rPr>
        <w:t>I</w:t>
      </w:r>
      <w:r>
        <w:t xml:space="preserve">n this type of injection spring container uses </w:t>
      </w:r>
      <w:r>
        <w:rPr>
          <w:color w:val="FF6600"/>
        </w:rPr>
        <w:t>constructor</w:t>
      </w:r>
      <w:r>
        <w:t xml:space="preserve"> of the bean class for assigning the </w:t>
      </w:r>
      <w:r>
        <w:rPr>
          <w:color w:val="0000FF"/>
        </w:rPr>
        <w:t xml:space="preserve">dependencies. </w:t>
      </w:r>
      <w:r>
        <w:t xml:space="preserve">In spring </w:t>
      </w:r>
      <w:proofErr w:type="spellStart"/>
      <w:r>
        <w:rPr>
          <w:color w:val="339966"/>
        </w:rPr>
        <w:t>config</w:t>
      </w:r>
      <w:proofErr w:type="spellEnd"/>
      <w:r>
        <w:rPr>
          <w:color w:val="339966"/>
        </w:rPr>
        <w:t xml:space="preserve"> xml</w:t>
      </w:r>
      <w:r>
        <w:t>, we need to inform to the spring IOC container about constructor injection by using &lt;</w:t>
      </w:r>
      <w:r>
        <w:rPr>
          <w:color w:val="333399"/>
        </w:rPr>
        <w:t>constructor</w:t>
      </w:r>
      <w:r>
        <w:t xml:space="preserve"> -</w:t>
      </w:r>
      <w:proofErr w:type="spellStart"/>
      <w:r>
        <w:rPr>
          <w:color w:val="333399"/>
        </w:rPr>
        <w:t>arg</w:t>
      </w:r>
      <w:proofErr w:type="spellEnd"/>
      <w:r>
        <w:t xml:space="preserve"> /&gt;</w:t>
      </w:r>
    </w:p>
    <w:p w:rsidR="00244F73" w:rsidRDefault="00244F73" w:rsidP="001126F8">
      <w:pPr>
        <w:pStyle w:val="NormalWeb"/>
        <w:rPr>
          <w:color w:val="99CC00"/>
        </w:rPr>
      </w:pPr>
      <w:r>
        <w:t xml:space="preserve">In spring bean class, if both </w:t>
      </w:r>
      <w:r>
        <w:rPr>
          <w:color w:val="FF6600"/>
        </w:rPr>
        <w:t>constructor</w:t>
      </w:r>
      <w:r>
        <w:t xml:space="preserve"> and</w:t>
      </w:r>
      <w:r>
        <w:rPr>
          <w:color w:val="DF1F9E"/>
        </w:rPr>
        <w:t xml:space="preserve"> setter</w:t>
      </w:r>
      <w:r>
        <w:t xml:space="preserve"> injection applied for same property then constructor injection will be overridden by setter injection, because constructor injection will happen at the </w:t>
      </w:r>
      <w:r>
        <w:rPr>
          <w:color w:val="008000"/>
        </w:rPr>
        <w:t>object creation time</w:t>
      </w:r>
      <w:r>
        <w:t xml:space="preserve">, and setter after objection right…, so setter will </w:t>
      </w:r>
      <w:r>
        <w:rPr>
          <w:color w:val="99CC00"/>
        </w:rPr>
        <w:t>overrides</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class </w:t>
      </w:r>
      <w:proofErr w:type="spellStart"/>
      <w:r w:rsidRPr="00244F73">
        <w:rPr>
          <w:rFonts w:ascii="Times New Roman" w:eastAsia="Times New Roman" w:hAnsi="Times New Roman" w:cs="Times New Roman"/>
          <w:color w:val="E36C0A" w:themeColor="accent6" w:themeShade="BF"/>
          <w:sz w:val="24"/>
          <w:szCs w:val="24"/>
        </w:rPr>
        <w:t>DemoBean</w:t>
      </w:r>
      <w:proofErr w:type="spellEnd"/>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string message;</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 xml:space="preserve"> (String message)</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This.message</w:t>
      </w:r>
      <w:proofErr w:type="spellEnd"/>
      <w:r w:rsidRPr="00244F73">
        <w:rPr>
          <w:rFonts w:ascii="Times New Roman" w:eastAsia="Times New Roman" w:hAnsi="Times New Roman" w:cs="Times New Roman"/>
          <w:color w:val="E36C0A" w:themeColor="accent6" w:themeShade="BF"/>
          <w:sz w:val="24"/>
          <w:szCs w:val="24"/>
        </w:rPr>
        <w:t xml:space="preserve"> = message;</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lastRenderedPageBreak/>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void </w:t>
      </w:r>
      <w:proofErr w:type="spellStart"/>
      <w:r w:rsidRPr="00244F73">
        <w:rPr>
          <w:rFonts w:ascii="Times New Roman" w:eastAsia="Times New Roman" w:hAnsi="Times New Roman" w:cs="Times New Roman"/>
          <w:color w:val="E36C0A" w:themeColor="accent6" w:themeShade="BF"/>
          <w:sz w:val="24"/>
          <w:szCs w:val="24"/>
        </w:rPr>
        <w:t>setMessage</w:t>
      </w:r>
      <w:proofErr w:type="spellEnd"/>
      <w:r w:rsidRPr="00244F73">
        <w:rPr>
          <w:rFonts w:ascii="Times New Roman" w:eastAsia="Times New Roman" w:hAnsi="Times New Roman" w:cs="Times New Roman"/>
          <w:color w:val="E36C0A" w:themeColor="accent6" w:themeShade="BF"/>
          <w:sz w:val="24"/>
          <w:szCs w:val="24"/>
        </w:rPr>
        <w:t>(String message)</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This.message</w:t>
      </w:r>
      <w:proofErr w:type="spellEnd"/>
      <w:r w:rsidRPr="00244F73">
        <w:rPr>
          <w:rFonts w:ascii="Times New Roman" w:eastAsia="Times New Roman" w:hAnsi="Times New Roman" w:cs="Times New Roman"/>
          <w:color w:val="E36C0A" w:themeColor="accent6" w:themeShade="BF"/>
          <w:sz w:val="24"/>
          <w:szCs w:val="24"/>
        </w:rPr>
        <w:t xml:space="preserve"> = message;</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void show()</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spellStart"/>
      <w:proofErr w:type="gramStart"/>
      <w:r w:rsidRPr="00244F73">
        <w:rPr>
          <w:rFonts w:ascii="Times New Roman" w:eastAsia="Times New Roman" w:hAnsi="Times New Roman" w:cs="Times New Roman"/>
          <w:color w:val="E36C0A" w:themeColor="accent6" w:themeShade="BF"/>
          <w:sz w:val="24"/>
          <w:szCs w:val="24"/>
        </w:rPr>
        <w:t>System.out.println</w:t>
      </w:r>
      <w:proofErr w:type="spellEnd"/>
      <w:r w:rsidRPr="00244F73">
        <w:rPr>
          <w:rFonts w:ascii="Times New Roman" w:eastAsia="Times New Roman" w:hAnsi="Times New Roman" w:cs="Times New Roman"/>
          <w:color w:val="E36C0A" w:themeColor="accent6" w:themeShade="BF"/>
          <w:sz w:val="24"/>
          <w:szCs w:val="24"/>
        </w:rPr>
        <w:t>(</w:t>
      </w:r>
      <w:proofErr w:type="gramEnd"/>
      <w:r w:rsidRPr="00244F73">
        <w:rPr>
          <w:rFonts w:ascii="Times New Roman" w:eastAsia="Times New Roman" w:hAnsi="Times New Roman" w:cs="Times New Roman"/>
          <w:color w:val="E36C0A" w:themeColor="accent6" w:themeShade="BF"/>
          <w:sz w:val="24"/>
          <w:szCs w:val="24"/>
        </w:rPr>
        <w:t>"some logic here");</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Default="00244F73" w:rsidP="00244F73">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 id="id1" class="</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value="Welcome to java4s"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&lt;property name="message" value="Welcome to spring"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&lt;/bean&gt;</w:t>
      </w:r>
    </w:p>
    <w:p w:rsidR="00244F73" w:rsidRDefault="00244F73" w:rsidP="00244F73">
      <w:pPr>
        <w:pStyle w:val="Heading2"/>
      </w:pPr>
      <w:r>
        <w:t>Output</w:t>
      </w:r>
    </w:p>
    <w:p w:rsidR="00244F73" w:rsidRDefault="00244F73" w:rsidP="00244F73">
      <w:pPr>
        <w:pStyle w:val="NormalWeb"/>
      </w:pPr>
      <w:r>
        <w:t xml:space="preserve">In client application, when we call </w:t>
      </w:r>
      <w:proofErr w:type="spellStart"/>
      <w:proofErr w:type="gramStart"/>
      <w:r>
        <w:rPr>
          <w:color w:val="0000FF"/>
        </w:rPr>
        <w:t>factory.getBean</w:t>
      </w:r>
      <w:proofErr w:type="spellEnd"/>
      <w:r>
        <w:rPr>
          <w:color w:val="0000FF"/>
        </w:rPr>
        <w:t>(</w:t>
      </w:r>
      <w:proofErr w:type="gramEnd"/>
      <w:r>
        <w:rPr>
          <w:color w:val="0000FF"/>
        </w:rPr>
        <w:t>“id1”)</w:t>
      </w:r>
      <w:r>
        <w:t>, then internally spring framework executes following statements</w:t>
      </w:r>
    </w:p>
    <w:p w:rsidR="00244F73" w:rsidRPr="00244F73" w:rsidRDefault="00244F73" w:rsidP="00244F73">
      <w:pPr>
        <w:spacing w:after="0" w:line="240" w:lineRule="auto"/>
        <w:rPr>
          <w:rFonts w:ascii="Times New Roman" w:eastAsia="Times New Roman" w:hAnsi="Times New Roman" w:cs="Times New Roman"/>
          <w:sz w:val="24"/>
          <w:szCs w:val="24"/>
        </w:rPr>
      </w:pPr>
      <w:proofErr w:type="spellStart"/>
      <w:r w:rsidRPr="00244F73">
        <w:rPr>
          <w:rFonts w:ascii="Times New Roman" w:eastAsia="Times New Roman" w:hAnsi="Times New Roman" w:cs="Times New Roman"/>
          <w:sz w:val="24"/>
          <w:szCs w:val="24"/>
        </w:rPr>
        <w:t>DemoBean</w:t>
      </w:r>
      <w:proofErr w:type="spellEnd"/>
      <w:r w:rsidRPr="00244F73">
        <w:rPr>
          <w:rFonts w:ascii="Times New Roman" w:eastAsia="Times New Roman" w:hAnsi="Times New Roman" w:cs="Times New Roman"/>
          <w:sz w:val="24"/>
          <w:szCs w:val="24"/>
        </w:rPr>
        <w:t xml:space="preserve"> ob = new </w:t>
      </w:r>
      <w:proofErr w:type="spellStart"/>
      <w:proofErr w:type="gramStart"/>
      <w:r w:rsidRPr="00244F73">
        <w:rPr>
          <w:rFonts w:ascii="Times New Roman" w:eastAsia="Times New Roman" w:hAnsi="Times New Roman" w:cs="Times New Roman"/>
          <w:sz w:val="24"/>
          <w:szCs w:val="24"/>
        </w:rPr>
        <w:t>DemoBean</w:t>
      </w:r>
      <w:proofErr w:type="spellEnd"/>
      <w:r w:rsidRPr="00244F73">
        <w:rPr>
          <w:rFonts w:ascii="Times New Roman" w:eastAsia="Times New Roman" w:hAnsi="Times New Roman" w:cs="Times New Roman"/>
          <w:sz w:val="24"/>
          <w:szCs w:val="24"/>
        </w:rPr>
        <w:t>(</w:t>
      </w:r>
      <w:proofErr w:type="gramEnd"/>
      <w:r w:rsidRPr="00244F73">
        <w:rPr>
          <w:rFonts w:ascii="Times New Roman" w:eastAsia="Times New Roman" w:hAnsi="Times New Roman" w:cs="Times New Roman"/>
          <w:sz w:val="24"/>
          <w:szCs w:val="24"/>
        </w:rPr>
        <w:t>"Welcome to java4s");</w:t>
      </w:r>
    </w:p>
    <w:p w:rsidR="00244F73" w:rsidRPr="00244F73" w:rsidRDefault="00244F73" w:rsidP="00244F73">
      <w:pPr>
        <w:spacing w:after="0" w:line="240" w:lineRule="auto"/>
        <w:rPr>
          <w:rFonts w:ascii="Times New Roman" w:eastAsia="Times New Roman" w:hAnsi="Times New Roman" w:cs="Times New Roman"/>
          <w:sz w:val="24"/>
          <w:szCs w:val="24"/>
        </w:rPr>
      </w:pPr>
      <w:r w:rsidRPr="00244F73">
        <w:rPr>
          <w:rFonts w:ascii="Times New Roman" w:eastAsia="Times New Roman" w:hAnsi="Times New Roman" w:cs="Times New Roman"/>
          <w:sz w:val="24"/>
          <w:szCs w:val="24"/>
        </w:rPr>
        <w:t>              </w:t>
      </w:r>
      <w:proofErr w:type="spellStart"/>
      <w:proofErr w:type="gramStart"/>
      <w:r w:rsidRPr="00244F73">
        <w:rPr>
          <w:rFonts w:ascii="Times New Roman" w:eastAsia="Times New Roman" w:hAnsi="Times New Roman" w:cs="Times New Roman"/>
          <w:sz w:val="24"/>
          <w:szCs w:val="24"/>
        </w:rPr>
        <w:t>Ob.setMessage</w:t>
      </w:r>
      <w:proofErr w:type="spellEnd"/>
      <w:r w:rsidRPr="00244F73">
        <w:rPr>
          <w:rFonts w:ascii="Times New Roman" w:eastAsia="Times New Roman" w:hAnsi="Times New Roman" w:cs="Times New Roman"/>
          <w:sz w:val="24"/>
          <w:szCs w:val="24"/>
        </w:rPr>
        <w:t>(</w:t>
      </w:r>
      <w:proofErr w:type="gramEnd"/>
      <w:r w:rsidRPr="00244F73">
        <w:rPr>
          <w:rFonts w:ascii="Times New Roman" w:eastAsia="Times New Roman" w:hAnsi="Times New Roman" w:cs="Times New Roman"/>
          <w:sz w:val="24"/>
          <w:szCs w:val="24"/>
        </w:rPr>
        <w:t>"Welcome to spring");</w:t>
      </w:r>
    </w:p>
    <w:p w:rsidR="00244F73" w:rsidRDefault="00244F73" w:rsidP="00244F73">
      <w:pPr>
        <w:pStyle w:val="NormalWeb"/>
      </w:pPr>
      <w:r>
        <w:t xml:space="preserve">finally value in message will be  </w:t>
      </w:r>
      <w:r>
        <w:rPr>
          <w:color w:val="99CC00"/>
        </w:rPr>
        <w:t>Welcome to spring</w:t>
      </w:r>
      <w:r>
        <w:t xml:space="preserve">, not </w:t>
      </w:r>
      <w:r>
        <w:rPr>
          <w:color w:val="FF6600"/>
        </w:rPr>
        <w:t>Welcome to java4s</w:t>
      </w:r>
      <w:r>
        <w:t xml:space="preserve">, as setter will over rides constructor, the reason being see </w:t>
      </w:r>
      <w:proofErr w:type="spellStart"/>
      <w:r>
        <w:t>i</w:t>
      </w:r>
      <w:proofErr w:type="spellEnd"/>
      <w:r>
        <w:t xml:space="preserve"> have taken </w:t>
      </w:r>
      <w:r>
        <w:rPr>
          <w:color w:val="3366FF"/>
        </w:rPr>
        <w:t>primitive</w:t>
      </w:r>
      <w:r>
        <w:t xml:space="preserve"> value [string] as dependency,  we have written injection for this property in constructor and </w:t>
      </w:r>
      <w:r>
        <w:rPr>
          <w:color w:val="008000"/>
        </w:rPr>
        <w:t>setter</w:t>
      </w:r>
      <w:r>
        <w:t xml:space="preserve"> method.  We all know constructor will be executed at </w:t>
      </w:r>
      <w:r>
        <w:rPr>
          <w:color w:val="DF1F9E"/>
        </w:rPr>
        <w:t>object creation</w:t>
      </w:r>
      <w:r>
        <w:t xml:space="preserve">, so at the time of object creation only some value will be assigned into message property, then setter will be called so previous value will be </w:t>
      </w:r>
      <w:r>
        <w:rPr>
          <w:color w:val="333399"/>
        </w:rPr>
        <w:t>overrides</w:t>
      </w:r>
    </w:p>
    <w:p w:rsidR="00244F73" w:rsidRDefault="00244F73" w:rsidP="00244F73">
      <w:pPr>
        <w:pStyle w:val="NormalWeb"/>
      </w:pPr>
      <w:r>
        <w:t xml:space="preserve">———————————– </w:t>
      </w:r>
      <w:r>
        <w:rPr>
          <w:color w:val="3366FF"/>
        </w:rPr>
        <w:t>#</w:t>
      </w:r>
      <w:r>
        <w:t xml:space="preserve"> ———————————</w:t>
      </w:r>
    </w:p>
    <w:p w:rsidR="00244F73" w:rsidRDefault="00244F73" w:rsidP="00244F73">
      <w:pPr>
        <w:pStyle w:val="NormalWeb"/>
      </w:pPr>
      <w:r>
        <w:t>In constructor injection,</w:t>
      </w:r>
      <w:proofErr w:type="gramStart"/>
      <w:r>
        <w:t>  if</w:t>
      </w:r>
      <w:proofErr w:type="gramEnd"/>
      <w:r>
        <w:t xml:space="preserve"> argument types  are </w:t>
      </w:r>
      <w:r>
        <w:rPr>
          <w:color w:val="0000FF"/>
          <w:u w:val="single"/>
        </w:rPr>
        <w:t>different</w:t>
      </w:r>
      <w:r>
        <w:t xml:space="preserve">, then at the time of configuring of xml file we can use </w:t>
      </w:r>
      <w:r>
        <w:rPr>
          <w:rStyle w:val="Strong"/>
        </w:rPr>
        <w:t>type</w:t>
      </w:r>
      <w:r>
        <w:t xml:space="preserve"> attribute</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class </w:t>
      </w:r>
      <w:proofErr w:type="spellStart"/>
      <w:r w:rsidRPr="00244F73">
        <w:rPr>
          <w:rFonts w:ascii="Times New Roman" w:eastAsia="Times New Roman" w:hAnsi="Times New Roman" w:cs="Times New Roman"/>
          <w:color w:val="E36C0A" w:themeColor="accent6" w:themeShade="BF"/>
          <w:sz w:val="24"/>
          <w:szCs w:val="24"/>
        </w:rPr>
        <w:t>DemoBean</w:t>
      </w:r>
      <w:proofErr w:type="spellEnd"/>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int</w:t>
      </w:r>
      <w:proofErr w:type="spellEnd"/>
      <w:r w:rsidRPr="00244F73">
        <w:rPr>
          <w:rFonts w:ascii="Times New Roman" w:eastAsia="Times New Roman" w:hAnsi="Times New Roman" w:cs="Times New Roman"/>
          <w:color w:val="E36C0A" w:themeColor="accent6" w:themeShade="BF"/>
          <w:sz w:val="24"/>
          <w:szCs w:val="24"/>
        </w:rPr>
        <w:t xml:space="preserve"> id;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String </w:t>
      </w:r>
      <w:proofErr w:type="spellStart"/>
      <w:r w:rsidRPr="00244F73">
        <w:rPr>
          <w:rFonts w:ascii="Times New Roman" w:eastAsia="Times New Roman" w:hAnsi="Times New Roman" w:cs="Times New Roman"/>
          <w:color w:val="E36C0A" w:themeColor="accent6" w:themeShade="BF"/>
          <w:sz w:val="24"/>
          <w:szCs w:val="24"/>
        </w:rPr>
        <w:t>sname</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w:t>
      </w:r>
      <w:proofErr w:type="spellStart"/>
      <w:r w:rsidRPr="00244F73">
        <w:rPr>
          <w:rFonts w:ascii="Times New Roman" w:eastAsia="Times New Roman" w:hAnsi="Times New Roman" w:cs="Times New Roman"/>
          <w:color w:val="E36C0A" w:themeColor="accent6" w:themeShade="BF"/>
          <w:sz w:val="24"/>
          <w:szCs w:val="24"/>
        </w:rPr>
        <w:t>int</w:t>
      </w:r>
      <w:proofErr w:type="spellEnd"/>
      <w:r w:rsidRPr="00244F73">
        <w:rPr>
          <w:rFonts w:ascii="Times New Roman" w:eastAsia="Times New Roman" w:hAnsi="Times New Roman" w:cs="Times New Roman"/>
          <w:color w:val="E36C0A" w:themeColor="accent6" w:themeShade="BF"/>
          <w:sz w:val="24"/>
          <w:szCs w:val="24"/>
        </w:rPr>
        <w:t xml:space="preserve"> id, string </w:t>
      </w:r>
      <w:proofErr w:type="spellStart"/>
      <w:r w:rsidRPr="00244F73">
        <w:rPr>
          <w:rFonts w:ascii="Times New Roman" w:eastAsia="Times New Roman" w:hAnsi="Times New Roman" w:cs="Times New Roman"/>
          <w:color w:val="E36C0A" w:themeColor="accent6" w:themeShade="BF"/>
          <w:sz w:val="24"/>
          <w:szCs w:val="24"/>
        </w:rPr>
        <w:t>sname</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This.id</w:t>
      </w:r>
      <w:proofErr w:type="gramStart"/>
      <w:r w:rsidRPr="00244F73">
        <w:rPr>
          <w:rFonts w:ascii="Times New Roman" w:eastAsia="Times New Roman" w:hAnsi="Times New Roman" w:cs="Times New Roman"/>
          <w:color w:val="E36C0A" w:themeColor="accent6" w:themeShade="BF"/>
          <w:sz w:val="24"/>
          <w:szCs w:val="24"/>
        </w:rPr>
        <w:t>  =</w:t>
      </w:r>
      <w:proofErr w:type="gramEnd"/>
      <w:r w:rsidRPr="00244F73">
        <w:rPr>
          <w:rFonts w:ascii="Times New Roman" w:eastAsia="Times New Roman" w:hAnsi="Times New Roman" w:cs="Times New Roman"/>
          <w:color w:val="E36C0A" w:themeColor="accent6" w:themeShade="BF"/>
          <w:sz w:val="24"/>
          <w:szCs w:val="24"/>
        </w:rPr>
        <w:t xml:space="preserve"> id;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This.sname</w:t>
      </w:r>
      <w:proofErr w:type="spellEnd"/>
      <w:r w:rsidRPr="00244F73">
        <w:rPr>
          <w:rFonts w:ascii="Times New Roman" w:eastAsia="Times New Roman" w:hAnsi="Times New Roman" w:cs="Times New Roman"/>
          <w:color w:val="E36C0A" w:themeColor="accent6" w:themeShade="BF"/>
          <w:sz w:val="24"/>
          <w:szCs w:val="24"/>
        </w:rPr>
        <w:t xml:space="preserve"> = </w:t>
      </w:r>
      <w:proofErr w:type="spellStart"/>
      <w:r w:rsidRPr="00244F73">
        <w:rPr>
          <w:rFonts w:ascii="Times New Roman" w:eastAsia="Times New Roman" w:hAnsi="Times New Roman" w:cs="Times New Roman"/>
          <w:color w:val="E36C0A" w:themeColor="accent6" w:themeShade="BF"/>
          <w:sz w:val="24"/>
          <w:szCs w:val="24"/>
        </w:rPr>
        <w:t>sname</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 id="id1" class="</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lastRenderedPageBreak/>
        <w:t>  &lt;constructor-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type="</w:t>
      </w:r>
      <w:proofErr w:type="spellStart"/>
      <w:r w:rsidRPr="00244F73">
        <w:rPr>
          <w:rFonts w:ascii="Times New Roman" w:eastAsia="Times New Roman" w:hAnsi="Times New Roman" w:cs="Times New Roman"/>
          <w:color w:val="E36C0A" w:themeColor="accent6" w:themeShade="BF"/>
          <w:sz w:val="24"/>
          <w:szCs w:val="24"/>
        </w:rPr>
        <w:t>java.lang.string</w:t>
      </w:r>
      <w:proofErr w:type="spellEnd"/>
      <w:r w:rsidRPr="00244F73">
        <w:rPr>
          <w:rFonts w:ascii="Times New Roman" w:eastAsia="Times New Roman" w:hAnsi="Times New Roman" w:cs="Times New Roman"/>
          <w:color w:val="E36C0A" w:themeColor="accent6" w:themeShade="BF"/>
          <w:sz w:val="24"/>
          <w:szCs w:val="24"/>
        </w:rPr>
        <w:t>" value="1000"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proofErr w:type="gramStart"/>
      <w:r w:rsidRPr="00244F73">
        <w:rPr>
          <w:rFonts w:ascii="Times New Roman" w:eastAsia="Times New Roman" w:hAnsi="Times New Roman" w:cs="Times New Roman"/>
          <w:color w:val="E36C0A" w:themeColor="accent6" w:themeShade="BF"/>
          <w:sz w:val="24"/>
          <w:szCs w:val="24"/>
        </w:rPr>
        <w:t>  value</w:t>
      </w:r>
      <w:proofErr w:type="gramEnd"/>
      <w:r w:rsidRPr="00244F73">
        <w:rPr>
          <w:rFonts w:ascii="Times New Roman" w:eastAsia="Times New Roman" w:hAnsi="Times New Roman" w:cs="Times New Roman"/>
          <w:color w:val="E36C0A" w:themeColor="accent6" w:themeShade="BF"/>
          <w:sz w:val="24"/>
          <w:szCs w:val="24"/>
        </w:rPr>
        <w:t>="10"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&lt;/bean&gt;</w:t>
      </w:r>
    </w:p>
    <w:p w:rsidR="00244F73" w:rsidRDefault="00244F73" w:rsidP="00244F73">
      <w:pPr>
        <w:pStyle w:val="NormalWeb"/>
      </w:pPr>
      <w:r>
        <w:t xml:space="preserve">According to above xml, </w:t>
      </w:r>
      <w:proofErr w:type="spellStart"/>
      <w:r>
        <w:t>DemoBean</w:t>
      </w:r>
      <w:proofErr w:type="spellEnd"/>
      <w:r>
        <w:t xml:space="preserve"> object will be created with </w:t>
      </w:r>
      <w:r>
        <w:rPr>
          <w:color w:val="FF0000"/>
        </w:rPr>
        <w:t>10</w:t>
      </w:r>
      <w:r>
        <w:t xml:space="preserve"> as </w:t>
      </w:r>
      <w:r>
        <w:rPr>
          <w:color w:val="FF00FF"/>
        </w:rPr>
        <w:t>id</w:t>
      </w:r>
      <w:r>
        <w:t xml:space="preserve"> and </w:t>
      </w:r>
      <w:r>
        <w:rPr>
          <w:color w:val="339966"/>
        </w:rPr>
        <w:t>1000</w:t>
      </w:r>
      <w:r>
        <w:t xml:space="preserve"> as </w:t>
      </w:r>
      <w:r>
        <w:rPr>
          <w:color w:val="FF6600"/>
        </w:rPr>
        <w:t>string</w:t>
      </w:r>
      <w:r>
        <w:t xml:space="preserve"> [</w:t>
      </w:r>
      <w:proofErr w:type="spellStart"/>
      <w:r>
        <w:t>sname</w:t>
      </w:r>
      <w:proofErr w:type="spellEnd"/>
      <w:r>
        <w:t>]</w:t>
      </w:r>
    </w:p>
    <w:p w:rsidR="00244F73" w:rsidRDefault="00244F73" w:rsidP="00244F73">
      <w:pPr>
        <w:pStyle w:val="NormalWeb"/>
      </w:pPr>
      <w:r>
        <w:t xml:space="preserve">———————————– </w:t>
      </w:r>
      <w:r>
        <w:rPr>
          <w:color w:val="3366FF"/>
        </w:rPr>
        <w:t>#</w:t>
      </w:r>
      <w:r>
        <w:t xml:space="preserve"> ———————————</w:t>
      </w:r>
    </w:p>
    <w:p w:rsidR="00244F73" w:rsidRDefault="00244F73" w:rsidP="00244F73">
      <w:pPr>
        <w:pStyle w:val="NormalWeb"/>
      </w:pPr>
      <w:r>
        <w:t>Let if we have 2 properties of</w:t>
      </w:r>
      <w:r>
        <w:rPr>
          <w:color w:val="DF1F9E"/>
        </w:rPr>
        <w:t xml:space="preserve"> same type</w:t>
      </w:r>
      <w:r>
        <w:t>, like user name and password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class </w:t>
      </w:r>
      <w:proofErr w:type="spellStart"/>
      <w:r w:rsidRPr="00244F73">
        <w:rPr>
          <w:rFonts w:ascii="Times New Roman" w:eastAsia="Times New Roman" w:hAnsi="Times New Roman" w:cs="Times New Roman"/>
          <w:color w:val="E36C0A" w:themeColor="accent6" w:themeShade="BF"/>
          <w:sz w:val="24"/>
          <w:szCs w:val="24"/>
        </w:rPr>
        <w:t>DemoBean</w:t>
      </w:r>
      <w:proofErr w:type="spellEnd"/>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String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 password;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 xml:space="preserve"> (String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 String password)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This.uname</w:t>
      </w:r>
      <w:proofErr w:type="spellEnd"/>
      <w:r w:rsidRPr="00244F73">
        <w:rPr>
          <w:rFonts w:ascii="Times New Roman" w:eastAsia="Times New Roman" w:hAnsi="Times New Roman" w:cs="Times New Roman"/>
          <w:color w:val="E36C0A" w:themeColor="accent6" w:themeShade="BF"/>
          <w:sz w:val="24"/>
          <w:szCs w:val="24"/>
        </w:rPr>
        <w:t xml:space="preserve"> =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This.password</w:t>
      </w:r>
      <w:proofErr w:type="spellEnd"/>
      <w:r w:rsidRPr="00244F73">
        <w:rPr>
          <w:rFonts w:ascii="Times New Roman" w:eastAsia="Times New Roman" w:hAnsi="Times New Roman" w:cs="Times New Roman"/>
          <w:color w:val="E36C0A" w:themeColor="accent6" w:themeShade="BF"/>
          <w:sz w:val="24"/>
          <w:szCs w:val="24"/>
        </w:rPr>
        <w:t xml:space="preserve"> = password;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Default="00244F73" w:rsidP="00244F73">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 id="id1" class="</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value="</w:t>
      </w:r>
      <w:proofErr w:type="spellStart"/>
      <w:r w:rsidRPr="00244F73">
        <w:rPr>
          <w:rFonts w:ascii="Times New Roman" w:eastAsia="Times New Roman" w:hAnsi="Times New Roman" w:cs="Times New Roman"/>
          <w:color w:val="E36C0A" w:themeColor="accent6" w:themeShade="BF"/>
          <w:sz w:val="24"/>
          <w:szCs w:val="24"/>
        </w:rPr>
        <w:t>myuserName</w:t>
      </w:r>
      <w:proofErr w:type="spellEnd"/>
      <w:r w:rsidRPr="00244F73">
        <w:rPr>
          <w:rFonts w:ascii="Times New Roman" w:eastAsia="Times New Roman" w:hAnsi="Times New Roman" w:cs="Times New Roman"/>
          <w:color w:val="E36C0A" w:themeColor="accent6" w:themeShade="BF"/>
          <w:sz w:val="24"/>
          <w:szCs w:val="24"/>
        </w:rPr>
        <w:t>"</w:t>
      </w:r>
      <w:proofErr w:type="gramStart"/>
      <w:r w:rsidRPr="00244F73">
        <w:rPr>
          <w:rFonts w:ascii="Times New Roman" w:eastAsia="Times New Roman" w:hAnsi="Times New Roman" w:cs="Times New Roman"/>
          <w:color w:val="E36C0A" w:themeColor="accent6" w:themeShade="BF"/>
          <w:sz w:val="24"/>
          <w:szCs w:val="24"/>
        </w:rPr>
        <w:t>  index</w:t>
      </w:r>
      <w:proofErr w:type="gramEnd"/>
      <w:r w:rsidRPr="00244F73">
        <w:rPr>
          <w:rFonts w:ascii="Times New Roman" w:eastAsia="Times New Roman" w:hAnsi="Times New Roman" w:cs="Times New Roman"/>
          <w:color w:val="E36C0A" w:themeColor="accent6" w:themeShade="BF"/>
          <w:sz w:val="24"/>
          <w:szCs w:val="24"/>
        </w:rPr>
        <w:t>="0"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value="</w:t>
      </w:r>
      <w:proofErr w:type="spellStart"/>
      <w:r w:rsidRPr="00244F73">
        <w:rPr>
          <w:rFonts w:ascii="Times New Roman" w:eastAsia="Times New Roman" w:hAnsi="Times New Roman" w:cs="Times New Roman"/>
          <w:color w:val="E36C0A" w:themeColor="accent6" w:themeShade="BF"/>
          <w:sz w:val="24"/>
          <w:szCs w:val="24"/>
        </w:rPr>
        <w:t>mypassword</w:t>
      </w:r>
      <w:proofErr w:type="spellEnd"/>
      <w:r w:rsidRPr="00244F73">
        <w:rPr>
          <w:rFonts w:ascii="Times New Roman" w:eastAsia="Times New Roman" w:hAnsi="Times New Roman" w:cs="Times New Roman"/>
          <w:color w:val="E36C0A" w:themeColor="accent6" w:themeShade="BF"/>
          <w:sz w:val="24"/>
          <w:szCs w:val="24"/>
        </w:rPr>
        <w:t>"</w:t>
      </w:r>
      <w:proofErr w:type="gramStart"/>
      <w:r w:rsidRPr="00244F73">
        <w:rPr>
          <w:rFonts w:ascii="Times New Roman" w:eastAsia="Times New Roman" w:hAnsi="Times New Roman" w:cs="Times New Roman"/>
          <w:color w:val="E36C0A" w:themeColor="accent6" w:themeShade="BF"/>
          <w:sz w:val="24"/>
          <w:szCs w:val="24"/>
        </w:rPr>
        <w:t>  index</w:t>
      </w:r>
      <w:proofErr w:type="gramEnd"/>
      <w:r w:rsidRPr="00244F73">
        <w:rPr>
          <w:rFonts w:ascii="Times New Roman" w:eastAsia="Times New Roman" w:hAnsi="Times New Roman" w:cs="Times New Roman"/>
          <w:color w:val="E36C0A" w:themeColor="accent6" w:themeShade="BF"/>
          <w:sz w:val="24"/>
          <w:szCs w:val="24"/>
        </w:rPr>
        <w:t>="1"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&lt;/bean&gt;</w:t>
      </w:r>
    </w:p>
    <w:p w:rsidR="00244F73" w:rsidRDefault="00244F73" w:rsidP="00244F73">
      <w:pPr>
        <w:pStyle w:val="NormalWeb"/>
      </w:pPr>
      <w:r>
        <w:t xml:space="preserve">Now bean object will be created with </w:t>
      </w:r>
      <w:proofErr w:type="spellStart"/>
      <w:r>
        <w:rPr>
          <w:color w:val="99CC00"/>
        </w:rPr>
        <w:t>myuserName</w:t>
      </w:r>
      <w:proofErr w:type="spellEnd"/>
      <w:r>
        <w:t xml:space="preserve"> as username, and </w:t>
      </w:r>
      <w:proofErr w:type="spellStart"/>
      <w:r>
        <w:rPr>
          <w:color w:val="0000FF"/>
        </w:rPr>
        <w:t>mypassword</w:t>
      </w:r>
      <w:proofErr w:type="spellEnd"/>
      <w:r>
        <w:t xml:space="preserve"> as password</w:t>
      </w:r>
    </w:p>
    <w:p w:rsidR="00244F73" w:rsidRDefault="00244F73" w:rsidP="00244F73">
      <w:pPr>
        <w:pStyle w:val="NormalWeb"/>
      </w:pPr>
      <w:r>
        <w:t>———————————–</w:t>
      </w:r>
      <w:r>
        <w:rPr>
          <w:color w:val="3366FF"/>
        </w:rPr>
        <w:t xml:space="preserve"> #</w:t>
      </w:r>
      <w:r>
        <w:t xml:space="preserve"> ———————————</w:t>
      </w:r>
    </w:p>
    <w:p w:rsidR="00244F73" w:rsidRDefault="00244F73" w:rsidP="00244F73">
      <w:pPr>
        <w:pStyle w:val="Heading2"/>
      </w:pPr>
      <w:r>
        <w:t>Dependency in the form of object</w:t>
      </w:r>
    </w:p>
    <w:p w:rsidR="00244F73" w:rsidRDefault="00244F73" w:rsidP="00244F73">
      <w:pPr>
        <w:pStyle w:val="NormalWeb"/>
      </w:pPr>
      <w:r>
        <w:t>Let us see how to work with dependency in the form of objects in this constructor injection…</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class </w:t>
      </w:r>
      <w:proofErr w:type="spellStart"/>
      <w:r w:rsidRPr="00244F73">
        <w:rPr>
          <w:rFonts w:ascii="Times New Roman" w:eastAsia="Times New Roman" w:hAnsi="Times New Roman" w:cs="Times New Roman"/>
          <w:color w:val="E36C0A" w:themeColor="accent6" w:themeShade="BF"/>
          <w:sz w:val="24"/>
          <w:szCs w:val="24"/>
        </w:rPr>
        <w:t>DemoBean</w:t>
      </w:r>
      <w:proofErr w:type="spellEnd"/>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SampleBean</w:t>
      </w:r>
      <w:proofErr w:type="spell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sb</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w:t>
      </w: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w:t>
      </w:r>
      <w:proofErr w:type="spellStart"/>
      <w:r w:rsidRPr="00244F73">
        <w:rPr>
          <w:rFonts w:ascii="Times New Roman" w:eastAsia="Times New Roman" w:hAnsi="Times New Roman" w:cs="Times New Roman"/>
          <w:color w:val="E36C0A" w:themeColor="accent6" w:themeShade="BF"/>
          <w:sz w:val="24"/>
          <w:szCs w:val="24"/>
        </w:rPr>
        <w:t>SampleBean</w:t>
      </w:r>
      <w:proofErr w:type="spell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sb</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xml:space="preserve">          This.sb = </w:t>
      </w:r>
      <w:proofErr w:type="spellStart"/>
      <w:r w:rsidRPr="00244F73">
        <w:rPr>
          <w:rFonts w:ascii="Times New Roman" w:eastAsia="Times New Roman" w:hAnsi="Times New Roman" w:cs="Times New Roman"/>
          <w:color w:val="E36C0A" w:themeColor="accent6" w:themeShade="BF"/>
          <w:sz w:val="24"/>
          <w:szCs w:val="24"/>
        </w:rPr>
        <w:t>sb</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 id="id1" class="</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ref="</w:t>
      </w:r>
      <w:proofErr w:type="spellStart"/>
      <w:r w:rsidRPr="00244F73">
        <w:rPr>
          <w:rFonts w:ascii="Times New Roman" w:eastAsia="Times New Roman" w:hAnsi="Times New Roman" w:cs="Times New Roman"/>
          <w:color w:val="E36C0A" w:themeColor="accent6" w:themeShade="BF"/>
          <w:sz w:val="24"/>
          <w:szCs w:val="24"/>
        </w:rPr>
        <w:t>sb</w:t>
      </w:r>
      <w:proofErr w:type="spellEnd"/>
      <w:r w:rsidRPr="00244F73">
        <w:rPr>
          <w:rFonts w:ascii="Times New Roman" w:eastAsia="Times New Roman" w:hAnsi="Times New Roman" w:cs="Times New Roman"/>
          <w:color w:val="E36C0A" w:themeColor="accent6" w:themeShade="BF"/>
          <w:sz w:val="24"/>
          <w:szCs w:val="24"/>
        </w:rPr>
        <w:t>"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 id="</w:t>
      </w:r>
      <w:proofErr w:type="spellStart"/>
      <w:r w:rsidRPr="00244F73">
        <w:rPr>
          <w:rFonts w:ascii="Times New Roman" w:eastAsia="Times New Roman" w:hAnsi="Times New Roman" w:cs="Times New Roman"/>
          <w:color w:val="E36C0A" w:themeColor="accent6" w:themeShade="BF"/>
          <w:sz w:val="24"/>
          <w:szCs w:val="24"/>
        </w:rPr>
        <w:t>sb</w:t>
      </w:r>
      <w:proofErr w:type="spellEnd"/>
      <w:r w:rsidRPr="00244F73">
        <w:rPr>
          <w:rFonts w:ascii="Times New Roman" w:eastAsia="Times New Roman" w:hAnsi="Times New Roman" w:cs="Times New Roman"/>
          <w:color w:val="E36C0A" w:themeColor="accent6" w:themeShade="BF"/>
          <w:sz w:val="24"/>
          <w:szCs w:val="24"/>
        </w:rPr>
        <w:t>" class="</w:t>
      </w:r>
      <w:proofErr w:type="spellStart"/>
      <w:r w:rsidRPr="00244F73">
        <w:rPr>
          <w:rFonts w:ascii="Times New Roman" w:eastAsia="Times New Roman" w:hAnsi="Times New Roman" w:cs="Times New Roman"/>
          <w:color w:val="E36C0A" w:themeColor="accent6" w:themeShade="BF"/>
          <w:sz w:val="24"/>
          <w:szCs w:val="24"/>
        </w:rPr>
        <w:t>SampleBean</w:t>
      </w:r>
      <w:proofErr w:type="spellEnd"/>
      <w:r w:rsidRPr="00244F73">
        <w:rPr>
          <w:rFonts w:ascii="Times New Roman" w:eastAsia="Times New Roman" w:hAnsi="Times New Roman" w:cs="Times New Roman"/>
          <w:color w:val="E36C0A" w:themeColor="accent6" w:themeShade="BF"/>
          <w:sz w:val="24"/>
          <w:szCs w:val="24"/>
        </w:rPr>
        <w:t>"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
    <w:p w:rsidR="00244F73" w:rsidRDefault="00244F73" w:rsidP="00244F73">
      <w:pPr>
        <w:pStyle w:val="NormalWeb"/>
      </w:pPr>
      <w:r>
        <w:rPr>
          <w:rStyle w:val="Strong"/>
        </w:rPr>
        <w:t>Note</w:t>
      </w:r>
      <w:r>
        <w:t xml:space="preserve">: Here see, directly </w:t>
      </w:r>
      <w:proofErr w:type="spellStart"/>
      <w:r>
        <w:t>i</w:t>
      </w:r>
      <w:proofErr w:type="spellEnd"/>
      <w:r>
        <w:t xml:space="preserve"> given </w:t>
      </w:r>
      <w:r>
        <w:rPr>
          <w:color w:val="3366FF"/>
        </w:rPr>
        <w:t>ref</w:t>
      </w:r>
      <w:r>
        <w:t xml:space="preserve"> as an attribute, so internally it </w:t>
      </w:r>
      <w:proofErr w:type="spellStart"/>
      <w:r>
        <w:t>meas</w:t>
      </w:r>
      <w:proofErr w:type="spellEnd"/>
      <w:r>
        <w:t xml:space="preserve"> </w:t>
      </w:r>
      <w:r>
        <w:rPr>
          <w:color w:val="FF6600"/>
        </w:rPr>
        <w:t>ref-bean</w:t>
      </w:r>
      <w:r>
        <w:t xml:space="preserve"> only not ref-local or ref-parent</w:t>
      </w:r>
    </w:p>
    <w:p w:rsidR="00244F73" w:rsidRDefault="00244F73" w:rsidP="00244F73">
      <w:pPr>
        <w:pStyle w:val="NormalWeb"/>
      </w:pPr>
      <w:r>
        <w:lastRenderedPageBreak/>
        <w:t xml:space="preserve">———————————– </w:t>
      </w:r>
      <w:r>
        <w:rPr>
          <w:color w:val="FF0000"/>
        </w:rPr>
        <w:t>#</w:t>
      </w:r>
      <w:r>
        <w:t xml:space="preserve"> ———————————</w:t>
      </w:r>
    </w:p>
    <w:p w:rsidR="00244F73" w:rsidRDefault="00244F73" w:rsidP="00244F73">
      <w:pPr>
        <w:pStyle w:val="Heading2"/>
      </w:pPr>
      <w:r>
        <w:t>If we have multiple constructors then</w:t>
      </w:r>
      <w:proofErr w:type="gramStart"/>
      <w:r>
        <w:t>..</w:t>
      </w:r>
      <w:proofErr w:type="gramEnd"/>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class </w:t>
      </w:r>
      <w:proofErr w:type="spellStart"/>
      <w:r w:rsidRPr="00244F73">
        <w:rPr>
          <w:rFonts w:ascii="Times New Roman" w:eastAsia="Times New Roman" w:hAnsi="Times New Roman" w:cs="Times New Roman"/>
          <w:color w:val="E36C0A" w:themeColor="accent6" w:themeShade="BF"/>
          <w:sz w:val="24"/>
          <w:szCs w:val="24"/>
        </w:rPr>
        <w:t>DemoBean</w:t>
      </w:r>
      <w:proofErr w:type="spellEnd"/>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String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 password;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int</w:t>
      </w:r>
      <w:proofErr w:type="spellEnd"/>
      <w:r w:rsidRPr="00244F73">
        <w:rPr>
          <w:rFonts w:ascii="Times New Roman" w:eastAsia="Times New Roman" w:hAnsi="Times New Roman" w:cs="Times New Roman"/>
          <w:color w:val="E36C0A" w:themeColor="accent6" w:themeShade="BF"/>
          <w:sz w:val="24"/>
          <w:szCs w:val="24"/>
        </w:rPr>
        <w:t xml:space="preserve"> id, String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This.id = id;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spellStart"/>
      <w:r w:rsidRPr="00244F73">
        <w:rPr>
          <w:rFonts w:ascii="Times New Roman" w:eastAsia="Times New Roman" w:hAnsi="Times New Roman" w:cs="Times New Roman"/>
          <w:color w:val="E36C0A" w:themeColor="accent6" w:themeShade="BF"/>
          <w:sz w:val="24"/>
          <w:szCs w:val="24"/>
        </w:rPr>
        <w:t>This.uname</w:t>
      </w:r>
      <w:proofErr w:type="spellEnd"/>
      <w:r w:rsidRPr="00244F73">
        <w:rPr>
          <w:rFonts w:ascii="Times New Roman" w:eastAsia="Times New Roman" w:hAnsi="Times New Roman" w:cs="Times New Roman"/>
          <w:color w:val="E36C0A" w:themeColor="accent6" w:themeShade="BF"/>
          <w:sz w:val="24"/>
          <w:szCs w:val="24"/>
        </w:rPr>
        <w:t xml:space="preserve"> =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gramStart"/>
      <w:r w:rsidRPr="00244F73">
        <w:rPr>
          <w:rFonts w:ascii="Times New Roman" w:eastAsia="Times New Roman" w:hAnsi="Times New Roman" w:cs="Times New Roman"/>
          <w:color w:val="E36C0A" w:themeColor="accent6" w:themeShade="BF"/>
          <w:sz w:val="24"/>
          <w:szCs w:val="24"/>
        </w:rPr>
        <w:t>public</w:t>
      </w:r>
      <w:proofErr w:type="gram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 xml:space="preserve"> (string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 xml:space="preserve">, </w:t>
      </w:r>
      <w:proofErr w:type="spellStart"/>
      <w:r w:rsidRPr="00244F73">
        <w:rPr>
          <w:rFonts w:ascii="Times New Roman" w:eastAsia="Times New Roman" w:hAnsi="Times New Roman" w:cs="Times New Roman"/>
          <w:color w:val="E36C0A" w:themeColor="accent6" w:themeShade="BF"/>
          <w:sz w:val="24"/>
          <w:szCs w:val="24"/>
        </w:rPr>
        <w:t>int</w:t>
      </w:r>
      <w:proofErr w:type="spellEnd"/>
      <w:r w:rsidRPr="00244F73">
        <w:rPr>
          <w:rFonts w:ascii="Times New Roman" w:eastAsia="Times New Roman" w:hAnsi="Times New Roman" w:cs="Times New Roman"/>
          <w:color w:val="E36C0A" w:themeColor="accent6" w:themeShade="BF"/>
          <w:sz w:val="24"/>
          <w:szCs w:val="24"/>
        </w:rPr>
        <w:t xml:space="preserve"> id)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This.id = id;</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roofErr w:type="spellStart"/>
      <w:r w:rsidRPr="00244F73">
        <w:rPr>
          <w:rFonts w:ascii="Times New Roman" w:eastAsia="Times New Roman" w:hAnsi="Times New Roman" w:cs="Times New Roman"/>
          <w:color w:val="E36C0A" w:themeColor="accent6" w:themeShade="BF"/>
          <w:sz w:val="24"/>
          <w:szCs w:val="24"/>
        </w:rPr>
        <w:t>This.uname</w:t>
      </w:r>
      <w:proofErr w:type="spellEnd"/>
      <w:r w:rsidRPr="00244F73">
        <w:rPr>
          <w:rFonts w:ascii="Times New Roman" w:eastAsia="Times New Roman" w:hAnsi="Times New Roman" w:cs="Times New Roman"/>
          <w:color w:val="E36C0A" w:themeColor="accent6" w:themeShade="BF"/>
          <w:sz w:val="24"/>
          <w:szCs w:val="24"/>
        </w:rPr>
        <w:t xml:space="preserve"> = </w:t>
      </w:r>
      <w:proofErr w:type="spellStart"/>
      <w:r w:rsidRPr="00244F73">
        <w:rPr>
          <w:rFonts w:ascii="Times New Roman" w:eastAsia="Times New Roman" w:hAnsi="Times New Roman" w:cs="Times New Roman"/>
          <w:color w:val="E36C0A" w:themeColor="accent6" w:themeShade="BF"/>
          <w:sz w:val="24"/>
          <w:szCs w:val="24"/>
        </w:rPr>
        <w:t>uname</w:t>
      </w:r>
      <w:proofErr w:type="spellEnd"/>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w:t>
      </w:r>
      <w:proofErr w:type="gramStart"/>
      <w:r w:rsidRPr="00244F73">
        <w:rPr>
          <w:rFonts w:ascii="Times New Roman" w:eastAsia="Times New Roman" w:hAnsi="Times New Roman" w:cs="Times New Roman"/>
          <w:color w:val="E36C0A" w:themeColor="accent6" w:themeShade="BF"/>
          <w:sz w:val="24"/>
          <w:szCs w:val="24"/>
        </w:rPr>
        <w:t>beans</w:t>
      </w:r>
      <w:proofErr w:type="gram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&lt;bean id="id1" class="</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value="10"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value="</w:t>
      </w:r>
      <w:proofErr w:type="spellStart"/>
      <w:r w:rsidRPr="00244F73">
        <w:rPr>
          <w:rFonts w:ascii="Times New Roman" w:eastAsia="Times New Roman" w:hAnsi="Times New Roman" w:cs="Times New Roman"/>
          <w:color w:val="E36C0A" w:themeColor="accent6" w:themeShade="BF"/>
          <w:sz w:val="24"/>
          <w:szCs w:val="24"/>
        </w:rPr>
        <w:t>MyUserName</w:t>
      </w:r>
      <w:proofErr w:type="spellEnd"/>
      <w:r w:rsidRPr="00244F73">
        <w:rPr>
          <w:rFonts w:ascii="Times New Roman" w:eastAsia="Times New Roman" w:hAnsi="Times New Roman" w:cs="Times New Roman"/>
          <w:color w:val="E36C0A" w:themeColor="accent6" w:themeShade="BF"/>
          <w:sz w:val="24"/>
          <w:szCs w:val="24"/>
        </w:rPr>
        <w:t>" type="</w:t>
      </w:r>
      <w:proofErr w:type="spellStart"/>
      <w:r w:rsidRPr="00244F73">
        <w:rPr>
          <w:rFonts w:ascii="Times New Roman" w:eastAsia="Times New Roman" w:hAnsi="Times New Roman" w:cs="Times New Roman"/>
          <w:color w:val="E36C0A" w:themeColor="accent6" w:themeShade="BF"/>
          <w:sz w:val="24"/>
          <w:szCs w:val="24"/>
        </w:rPr>
        <w:t>java.lang.string</w:t>
      </w:r>
      <w:proofErr w:type="spell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&lt;/bean&gt;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&lt;bean id="id2" class="</w:t>
      </w:r>
      <w:proofErr w:type="spellStart"/>
      <w:r w:rsidRPr="00244F73">
        <w:rPr>
          <w:rFonts w:ascii="Times New Roman" w:eastAsia="Times New Roman" w:hAnsi="Times New Roman" w:cs="Times New Roman"/>
          <w:color w:val="E36C0A" w:themeColor="accent6" w:themeShade="BF"/>
          <w:sz w:val="24"/>
          <w:szCs w:val="24"/>
        </w:rPr>
        <w:t>DemoBean</w:t>
      </w:r>
      <w:proofErr w:type="spellEnd"/>
      <w:r w:rsidRPr="00244F73">
        <w:rPr>
          <w:rFonts w:ascii="Times New Roman" w:eastAsia="Times New Roman" w:hAnsi="Times New Roman" w:cs="Times New Roman"/>
          <w:color w:val="E36C0A" w:themeColor="accent6" w:themeShade="BF"/>
          <w:sz w:val="24"/>
          <w:szCs w:val="24"/>
        </w:rPr>
        <w:t>"&gt;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value="</w:t>
      </w:r>
      <w:proofErr w:type="spellStart"/>
      <w:r w:rsidRPr="00244F73">
        <w:rPr>
          <w:rFonts w:ascii="Times New Roman" w:eastAsia="Times New Roman" w:hAnsi="Times New Roman" w:cs="Times New Roman"/>
          <w:color w:val="E36C0A" w:themeColor="accent6" w:themeShade="BF"/>
          <w:sz w:val="24"/>
          <w:szCs w:val="24"/>
        </w:rPr>
        <w:t>MyUserName</w:t>
      </w:r>
      <w:proofErr w:type="spellEnd"/>
      <w:r w:rsidRPr="00244F73">
        <w:rPr>
          <w:rFonts w:ascii="Times New Roman" w:eastAsia="Times New Roman" w:hAnsi="Times New Roman" w:cs="Times New Roman"/>
          <w:color w:val="E36C0A" w:themeColor="accent6" w:themeShade="BF"/>
          <w:sz w:val="24"/>
          <w:szCs w:val="24"/>
        </w:rPr>
        <w:t>"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&lt;constructor-</w:t>
      </w:r>
      <w:proofErr w:type="spellStart"/>
      <w:r w:rsidRPr="00244F73">
        <w:rPr>
          <w:rFonts w:ascii="Times New Roman" w:eastAsia="Times New Roman" w:hAnsi="Times New Roman" w:cs="Times New Roman"/>
          <w:color w:val="E36C0A" w:themeColor="accent6" w:themeShade="BF"/>
          <w:sz w:val="24"/>
          <w:szCs w:val="24"/>
        </w:rPr>
        <w:t>arg</w:t>
      </w:r>
      <w:proofErr w:type="spellEnd"/>
      <w:r w:rsidRPr="00244F73">
        <w:rPr>
          <w:rFonts w:ascii="Times New Roman" w:eastAsia="Times New Roman" w:hAnsi="Times New Roman" w:cs="Times New Roman"/>
          <w:color w:val="E36C0A" w:themeColor="accent6" w:themeShade="BF"/>
          <w:sz w:val="24"/>
          <w:szCs w:val="24"/>
        </w:rPr>
        <w:t xml:space="preserve"> value="10" /&gt;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&lt;/bean&gt;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 </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r w:rsidRPr="00244F73">
        <w:rPr>
          <w:rFonts w:ascii="Times New Roman" w:eastAsia="Times New Roman" w:hAnsi="Times New Roman" w:cs="Times New Roman"/>
          <w:color w:val="E36C0A" w:themeColor="accent6" w:themeShade="BF"/>
          <w:sz w:val="24"/>
          <w:szCs w:val="24"/>
        </w:rPr>
        <w:t>&lt;/beans&gt;</w:t>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
    <w:p w:rsidR="00244F73" w:rsidRDefault="00244F73" w:rsidP="00244F73">
      <w:pPr>
        <w:pStyle w:val="NormalWeb"/>
      </w:pPr>
      <w:r>
        <w:t xml:space="preserve">In the above example, when we class </w:t>
      </w:r>
      <w:proofErr w:type="spellStart"/>
      <w:proofErr w:type="gramStart"/>
      <w:r>
        <w:rPr>
          <w:color w:val="3366FF"/>
        </w:rPr>
        <w:t>factory.getBean</w:t>
      </w:r>
      <w:proofErr w:type="spellEnd"/>
      <w:r>
        <w:rPr>
          <w:color w:val="3366FF"/>
        </w:rPr>
        <w:t>(</w:t>
      </w:r>
      <w:proofErr w:type="gramEnd"/>
      <w:r>
        <w:rPr>
          <w:color w:val="3366FF"/>
        </w:rPr>
        <w:t>“</w:t>
      </w:r>
      <w:r>
        <w:rPr>
          <w:color w:val="99CC00"/>
        </w:rPr>
        <w:t>id1</w:t>
      </w:r>
      <w:r>
        <w:rPr>
          <w:color w:val="3366FF"/>
        </w:rPr>
        <w:t>“)</w:t>
      </w:r>
      <w:r>
        <w:t xml:space="preserve"> from client application then spring framework creates an object of </w:t>
      </w:r>
      <w:proofErr w:type="spellStart"/>
      <w:r>
        <w:t>DemoBean</w:t>
      </w:r>
      <w:proofErr w:type="spellEnd"/>
      <w:r>
        <w:t xml:space="preserve"> by calling </w:t>
      </w:r>
      <w:r>
        <w:rPr>
          <w:color w:val="DF1F9E"/>
        </w:rPr>
        <w:t>1st</w:t>
      </w:r>
      <w:r>
        <w:t xml:space="preserve"> </w:t>
      </w:r>
      <w:proofErr w:type="spellStart"/>
      <w:r>
        <w:t>constructure</w:t>
      </w:r>
      <w:proofErr w:type="spellEnd"/>
    </w:p>
    <w:p w:rsidR="00244F73" w:rsidRDefault="00244F73" w:rsidP="00244F73">
      <w:pPr>
        <w:pStyle w:val="NormalWeb"/>
      </w:pPr>
      <w:r>
        <w:t>If we call</w:t>
      </w:r>
      <w:r>
        <w:rPr>
          <w:color w:val="3366FF"/>
        </w:rPr>
        <w:t xml:space="preserve"> </w:t>
      </w:r>
      <w:proofErr w:type="spellStart"/>
      <w:proofErr w:type="gramStart"/>
      <w:r>
        <w:rPr>
          <w:color w:val="3366FF"/>
        </w:rPr>
        <w:t>factory.getBean</w:t>
      </w:r>
      <w:proofErr w:type="spellEnd"/>
      <w:r>
        <w:rPr>
          <w:color w:val="3366FF"/>
        </w:rPr>
        <w:t>(</w:t>
      </w:r>
      <w:proofErr w:type="gramEnd"/>
      <w:r>
        <w:rPr>
          <w:color w:val="3366FF"/>
        </w:rPr>
        <w:t>“</w:t>
      </w:r>
      <w:r>
        <w:rPr>
          <w:color w:val="99CC00"/>
        </w:rPr>
        <w:t>id2</w:t>
      </w:r>
      <w:r>
        <w:rPr>
          <w:color w:val="3366FF"/>
        </w:rPr>
        <w:t>“)</w:t>
      </w:r>
      <w:r>
        <w:t xml:space="preserve"> then spring framework crates the object of </w:t>
      </w:r>
      <w:proofErr w:type="spellStart"/>
      <w:r>
        <w:t>DemoBean</w:t>
      </w:r>
      <w:proofErr w:type="spellEnd"/>
      <w:r>
        <w:t xml:space="preserve"> by calling</w:t>
      </w:r>
      <w:r>
        <w:rPr>
          <w:color w:val="339966"/>
        </w:rPr>
        <w:t xml:space="preserve"> 2nd</w:t>
      </w:r>
      <w:r>
        <w:t xml:space="preserve"> constructor automatically</w:t>
      </w:r>
    </w:p>
    <w:p w:rsidR="00244F73" w:rsidRDefault="00244F73" w:rsidP="00244F73">
      <w:pPr>
        <w:pStyle w:val="NormalWeb"/>
      </w:pPr>
      <w:r>
        <w:t>This is total about this</w:t>
      </w:r>
      <w:r>
        <w:rPr>
          <w:color w:val="DF1F9E"/>
        </w:rPr>
        <w:t xml:space="preserve"> constructor injection</w:t>
      </w:r>
      <w:r>
        <w:t xml:space="preserve"> in </w:t>
      </w:r>
      <w:proofErr w:type="gramStart"/>
      <w:r>
        <w:t>Spring</w:t>
      </w:r>
      <w:proofErr w:type="gramEnd"/>
      <w:r>
        <w:t>, nothing more than that.</w:t>
      </w:r>
    </w:p>
    <w:p w:rsidR="00244F73" w:rsidRDefault="00244F73" w:rsidP="00244F73">
      <w:pPr>
        <w:pStyle w:val="NormalWeb"/>
      </w:pPr>
      <w:r>
        <w:rPr>
          <w:sz w:val="36"/>
          <w:szCs w:val="36"/>
        </w:rPr>
        <w:t xml:space="preserve">So mates, </w:t>
      </w:r>
      <w:proofErr w:type="spellStart"/>
      <w:r>
        <w:rPr>
          <w:sz w:val="36"/>
          <w:szCs w:val="36"/>
        </w:rPr>
        <w:t>i</w:t>
      </w:r>
      <w:proofErr w:type="spellEnd"/>
      <w:r>
        <w:rPr>
          <w:sz w:val="36"/>
          <w:szCs w:val="36"/>
        </w:rPr>
        <w:t xml:space="preserve"> don’t think you need any example program on this</w:t>
      </w:r>
      <w:r>
        <w:t xml:space="preserve"> </w:t>
      </w:r>
      <w:r>
        <w:rPr>
          <w:noProof/>
        </w:rPr>
        <w:drawing>
          <wp:inline distT="0" distB="0" distL="0" distR="0">
            <wp:extent cx="142875" cy="142875"/>
            <wp:effectExtent l="19050" t="0" r="9525"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244F73" w:rsidRPr="00244F73" w:rsidRDefault="00244F73" w:rsidP="00244F73">
      <w:pPr>
        <w:spacing w:after="0" w:line="240" w:lineRule="auto"/>
        <w:rPr>
          <w:rFonts w:ascii="Times New Roman" w:eastAsia="Times New Roman" w:hAnsi="Times New Roman" w:cs="Times New Roman"/>
          <w:color w:val="E36C0A" w:themeColor="accent6" w:themeShade="BF"/>
          <w:sz w:val="24"/>
          <w:szCs w:val="24"/>
        </w:rPr>
      </w:pPr>
    </w:p>
    <w:p w:rsidR="000849A1" w:rsidRDefault="000849A1" w:rsidP="000849A1">
      <w:pPr>
        <w:pStyle w:val="Heading1"/>
      </w:pPr>
      <w:r>
        <w:lastRenderedPageBreak/>
        <w:t>Difference between Setter Injection and Constructor Injection</w:t>
      </w:r>
    </w:p>
    <w:tbl>
      <w:tblPr>
        <w:tblW w:w="9000" w:type="dxa"/>
        <w:tblCellSpacing w:w="15" w:type="dxa"/>
        <w:tblBorders>
          <w:top w:val="single" w:sz="6" w:space="0" w:color="90BF43"/>
          <w:left w:val="single" w:sz="6" w:space="0" w:color="90BF43"/>
          <w:bottom w:val="single" w:sz="6" w:space="0" w:color="90BF43"/>
          <w:right w:val="single" w:sz="6" w:space="0" w:color="90BF43"/>
        </w:tblBorders>
        <w:tblCellMar>
          <w:top w:w="15" w:type="dxa"/>
          <w:left w:w="15" w:type="dxa"/>
          <w:bottom w:w="15" w:type="dxa"/>
          <w:right w:w="15" w:type="dxa"/>
        </w:tblCellMar>
        <w:tblLook w:val="04A0"/>
      </w:tblPr>
      <w:tblGrid>
        <w:gridCol w:w="5080"/>
        <w:gridCol w:w="81"/>
        <w:gridCol w:w="3839"/>
      </w:tblGrid>
      <w:tr w:rsidR="000849A1" w:rsidRPr="000849A1" w:rsidTr="000849A1">
        <w:trPr>
          <w:tblCellSpacing w:w="15" w:type="dxa"/>
        </w:trPr>
        <w:tc>
          <w:tcPr>
            <w:tcW w:w="0" w:type="auto"/>
            <w:vAlign w:val="center"/>
            <w:hideMark/>
          </w:tcPr>
          <w:p w:rsidR="000849A1" w:rsidRPr="000849A1" w:rsidRDefault="000849A1" w:rsidP="000849A1">
            <w:pPr>
              <w:spacing w:after="0" w:line="240" w:lineRule="auto"/>
              <w:jc w:val="center"/>
              <w:rPr>
                <w:rFonts w:ascii="Times New Roman" w:eastAsia="Times New Roman" w:hAnsi="Times New Roman" w:cs="Times New Roman"/>
                <w:b/>
                <w:bCs/>
                <w:sz w:val="24"/>
                <w:szCs w:val="24"/>
              </w:rPr>
            </w:pPr>
            <w:r w:rsidRPr="000849A1">
              <w:rPr>
                <w:rFonts w:ascii="Arial" w:eastAsia="Times New Roman" w:hAnsi="Arial" w:cs="Arial"/>
                <w:b/>
                <w:bCs/>
                <w:sz w:val="20"/>
                <w:szCs w:val="20"/>
              </w:rPr>
              <w:t>Setter Injection</w:t>
            </w:r>
          </w:p>
        </w:tc>
        <w:tc>
          <w:tcPr>
            <w:tcW w:w="0" w:type="auto"/>
            <w:vAlign w:val="center"/>
            <w:hideMark/>
          </w:tcPr>
          <w:p w:rsidR="000849A1" w:rsidRPr="000849A1" w:rsidRDefault="000849A1" w:rsidP="000849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849A1" w:rsidRPr="000849A1" w:rsidRDefault="000849A1" w:rsidP="000849A1">
            <w:pPr>
              <w:spacing w:after="0" w:line="240" w:lineRule="auto"/>
              <w:jc w:val="center"/>
              <w:rPr>
                <w:rFonts w:ascii="Times New Roman" w:eastAsia="Times New Roman" w:hAnsi="Times New Roman" w:cs="Times New Roman"/>
                <w:b/>
                <w:bCs/>
                <w:sz w:val="24"/>
                <w:szCs w:val="24"/>
              </w:rPr>
            </w:pPr>
            <w:r w:rsidRPr="000849A1">
              <w:rPr>
                <w:rFonts w:ascii="Arial" w:eastAsia="Times New Roman" w:hAnsi="Arial" w:cs="Arial"/>
                <w:b/>
                <w:bCs/>
                <w:sz w:val="20"/>
                <w:szCs w:val="20"/>
              </w:rPr>
              <w:t>Constructor Injection</w:t>
            </w:r>
          </w:p>
        </w:tc>
      </w:tr>
      <w:tr w:rsidR="000849A1" w:rsidRPr="000849A1" w:rsidTr="000849A1">
        <w:trPr>
          <w:tblCellSpacing w:w="15" w:type="dxa"/>
        </w:trPr>
        <w:tc>
          <w:tcPr>
            <w:tcW w:w="0" w:type="auto"/>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1.</w:t>
            </w:r>
            <w:r w:rsidRPr="000849A1">
              <w:rPr>
                <w:rFonts w:ascii="Arial" w:eastAsia="Times New Roman" w:hAnsi="Arial" w:cs="Arial"/>
                <w:sz w:val="20"/>
                <w:szCs w:val="20"/>
              </w:rPr>
              <w:t xml:space="preserve"> In Setter Injection, partial injection of dependencies can possible, means if we have 3 dependencies like </w:t>
            </w:r>
            <w:proofErr w:type="spellStart"/>
            <w:r w:rsidRPr="000849A1">
              <w:rPr>
                <w:rFonts w:ascii="Arial" w:eastAsia="Times New Roman" w:hAnsi="Arial" w:cs="Arial"/>
                <w:sz w:val="20"/>
                <w:szCs w:val="20"/>
              </w:rPr>
              <w:t>int</w:t>
            </w:r>
            <w:proofErr w:type="spellEnd"/>
            <w:r w:rsidRPr="000849A1">
              <w:rPr>
                <w:rFonts w:ascii="Arial" w:eastAsia="Times New Roman" w:hAnsi="Arial" w:cs="Arial"/>
                <w:sz w:val="20"/>
                <w:szCs w:val="20"/>
              </w:rPr>
              <w:t xml:space="preserve">, string, long, then </w:t>
            </w:r>
            <w:proofErr w:type="spellStart"/>
            <w:proofErr w:type="gramStart"/>
            <w:r w:rsidRPr="000849A1">
              <w:rPr>
                <w:rFonts w:ascii="Arial" w:eastAsia="Times New Roman" w:hAnsi="Arial" w:cs="Arial"/>
                <w:sz w:val="20"/>
                <w:szCs w:val="20"/>
              </w:rPr>
              <w:t>its</w:t>
            </w:r>
            <w:proofErr w:type="spellEnd"/>
            <w:proofErr w:type="gramEnd"/>
            <w:r w:rsidRPr="000849A1">
              <w:rPr>
                <w:rFonts w:ascii="Arial" w:eastAsia="Times New Roman" w:hAnsi="Arial" w:cs="Arial"/>
                <w:sz w:val="20"/>
                <w:szCs w:val="20"/>
              </w:rPr>
              <w:t xml:space="preserve"> not necessary to inject all values if we use setter injection. If you are not inject it will takes default values for those primitives</w:t>
            </w:r>
          </w:p>
        </w:tc>
        <w:tc>
          <w:tcPr>
            <w:tcW w:w="0" w:type="auto"/>
            <w:tcBorders>
              <w:left w:val="single" w:sz="6" w:space="0" w:color="E0D9D9"/>
            </w:tcBorders>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p>
        </w:tc>
        <w:tc>
          <w:tcPr>
            <w:tcW w:w="0" w:type="auto"/>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1.</w:t>
            </w:r>
            <w:r w:rsidRPr="000849A1">
              <w:rPr>
                <w:rFonts w:ascii="Arial" w:eastAsia="Times New Roman" w:hAnsi="Arial" w:cs="Arial"/>
                <w:sz w:val="20"/>
                <w:szCs w:val="20"/>
              </w:rPr>
              <w:t xml:space="preserve"> In constructor injection, partial injection of dependencies cannot possible, because for calling constructor we must pass all the arguments right, if not so we may get error</w:t>
            </w:r>
          </w:p>
        </w:tc>
      </w:tr>
      <w:tr w:rsidR="000849A1" w:rsidRPr="000849A1" w:rsidTr="000849A1">
        <w:trPr>
          <w:tblCellSpacing w:w="15" w:type="dxa"/>
        </w:trPr>
        <w:tc>
          <w:tcPr>
            <w:tcW w:w="0" w:type="auto"/>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 xml:space="preserve">2. </w:t>
            </w:r>
            <w:r w:rsidRPr="000849A1">
              <w:rPr>
                <w:rFonts w:ascii="Arial" w:eastAsia="Times New Roman" w:hAnsi="Arial" w:cs="Arial"/>
                <w:sz w:val="20"/>
                <w:szCs w:val="20"/>
              </w:rPr>
              <w:t>Setter Injection will overrides the constructor injection value, provided if we write setter and constructor injection for the same property [</w:t>
            </w:r>
            <w:proofErr w:type="spellStart"/>
            <w:r w:rsidRPr="000849A1">
              <w:rPr>
                <w:rFonts w:ascii="Arial" w:eastAsia="Times New Roman" w:hAnsi="Arial" w:cs="Arial"/>
                <w:sz w:val="20"/>
                <w:szCs w:val="20"/>
              </w:rPr>
              <w:t>i</w:t>
            </w:r>
            <w:proofErr w:type="spellEnd"/>
            <w:r w:rsidRPr="000849A1">
              <w:rPr>
                <w:rFonts w:ascii="Arial" w:eastAsia="Times New Roman" w:hAnsi="Arial" w:cs="Arial"/>
                <w:sz w:val="20"/>
                <w:szCs w:val="20"/>
              </w:rPr>
              <w:t xml:space="preserve"> already told regarding this, hope you remember ] </w:t>
            </w:r>
          </w:p>
        </w:tc>
        <w:tc>
          <w:tcPr>
            <w:tcW w:w="0" w:type="auto"/>
            <w:tcBorders>
              <w:left w:val="single" w:sz="6" w:space="0" w:color="E0D9D9"/>
            </w:tcBorders>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p>
        </w:tc>
        <w:tc>
          <w:tcPr>
            <w:tcW w:w="0" w:type="auto"/>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2.</w:t>
            </w:r>
            <w:r w:rsidRPr="000849A1">
              <w:rPr>
                <w:rFonts w:ascii="Arial" w:eastAsia="Times New Roman" w:hAnsi="Arial" w:cs="Arial"/>
                <w:sz w:val="20"/>
                <w:szCs w:val="20"/>
              </w:rPr>
              <w:t xml:space="preserve"> But, constructor injection cannot overrides the setter injected values</w:t>
            </w:r>
          </w:p>
        </w:tc>
      </w:tr>
      <w:tr w:rsidR="000849A1" w:rsidRPr="000849A1" w:rsidTr="000849A1">
        <w:trPr>
          <w:tblCellSpacing w:w="15" w:type="dxa"/>
        </w:trPr>
        <w:tc>
          <w:tcPr>
            <w:tcW w:w="0" w:type="auto"/>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3.</w:t>
            </w:r>
            <w:r w:rsidRPr="000849A1">
              <w:rPr>
                <w:rFonts w:ascii="Arial" w:eastAsia="Times New Roman" w:hAnsi="Arial" w:cs="Arial"/>
                <w:sz w:val="20"/>
                <w:szCs w:val="20"/>
              </w:rPr>
              <w:t xml:space="preserve"> If we have more dependencies for example 15 to 20 are there in our bean class then, in this case setter injection is not recommended as we need to write almost 20 setters right, bean length will increase.</w:t>
            </w:r>
          </w:p>
        </w:tc>
        <w:tc>
          <w:tcPr>
            <w:tcW w:w="0" w:type="auto"/>
            <w:tcBorders>
              <w:left w:val="single" w:sz="6" w:space="0" w:color="E0D9D9"/>
            </w:tcBorders>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p>
        </w:tc>
        <w:tc>
          <w:tcPr>
            <w:tcW w:w="0" w:type="auto"/>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3.</w:t>
            </w:r>
            <w:r w:rsidRPr="000849A1">
              <w:rPr>
                <w:rFonts w:ascii="Arial" w:eastAsia="Times New Roman" w:hAnsi="Arial" w:cs="Arial"/>
                <w:sz w:val="20"/>
                <w:szCs w:val="20"/>
              </w:rPr>
              <w:t xml:space="preserve"> In this case, Constructor injection is highly recommended, as we can inject all the dependencies </w:t>
            </w:r>
            <w:proofErr w:type="spellStart"/>
            <w:r w:rsidRPr="000849A1">
              <w:rPr>
                <w:rFonts w:ascii="Arial" w:eastAsia="Times New Roman" w:hAnsi="Arial" w:cs="Arial"/>
                <w:sz w:val="20"/>
                <w:szCs w:val="20"/>
              </w:rPr>
              <w:t>with in</w:t>
            </w:r>
            <w:proofErr w:type="spellEnd"/>
            <w:r w:rsidRPr="000849A1">
              <w:rPr>
                <w:rFonts w:ascii="Arial" w:eastAsia="Times New Roman" w:hAnsi="Arial" w:cs="Arial"/>
                <w:sz w:val="20"/>
                <w:szCs w:val="20"/>
              </w:rPr>
              <w:t xml:space="preserve"> 3 to 4 lines [</w:t>
            </w:r>
            <w:proofErr w:type="spellStart"/>
            <w:r w:rsidRPr="000849A1">
              <w:rPr>
                <w:rFonts w:ascii="Arial" w:eastAsia="Times New Roman" w:hAnsi="Arial" w:cs="Arial"/>
                <w:sz w:val="20"/>
                <w:szCs w:val="20"/>
              </w:rPr>
              <w:t>i</w:t>
            </w:r>
            <w:proofErr w:type="spellEnd"/>
            <w:r w:rsidRPr="000849A1">
              <w:rPr>
                <w:rFonts w:ascii="Arial" w:eastAsia="Times New Roman" w:hAnsi="Arial" w:cs="Arial"/>
                <w:sz w:val="20"/>
                <w:szCs w:val="20"/>
              </w:rPr>
              <w:t xml:space="preserve"> mean, by calling one constructor] </w:t>
            </w:r>
          </w:p>
        </w:tc>
      </w:tr>
      <w:tr w:rsidR="000849A1" w:rsidRPr="000849A1" w:rsidTr="000849A1">
        <w:trPr>
          <w:tblCellSpacing w:w="15" w:type="dxa"/>
        </w:trPr>
        <w:tc>
          <w:tcPr>
            <w:tcW w:w="0" w:type="auto"/>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4.</w:t>
            </w:r>
            <w:r w:rsidRPr="000849A1">
              <w:rPr>
                <w:rFonts w:ascii="Arial" w:eastAsia="Times New Roman" w:hAnsi="Arial" w:cs="Arial"/>
                <w:sz w:val="20"/>
                <w:szCs w:val="20"/>
              </w:rPr>
              <w:t xml:space="preserve"> Setter injection makes bean class object as mutable [We can change ] </w:t>
            </w:r>
          </w:p>
        </w:tc>
        <w:tc>
          <w:tcPr>
            <w:tcW w:w="0" w:type="auto"/>
            <w:tcBorders>
              <w:left w:val="single" w:sz="6" w:space="0" w:color="E0D9D9"/>
            </w:tcBorders>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p>
        </w:tc>
        <w:tc>
          <w:tcPr>
            <w:tcW w:w="0" w:type="auto"/>
            <w:vAlign w:val="center"/>
            <w:hideMark/>
          </w:tcPr>
          <w:p w:rsidR="000849A1" w:rsidRPr="000849A1" w:rsidRDefault="000849A1" w:rsidP="000849A1">
            <w:pPr>
              <w:spacing w:after="0" w:line="240" w:lineRule="auto"/>
              <w:rPr>
                <w:rFonts w:ascii="Times New Roman" w:eastAsia="Times New Roman" w:hAnsi="Times New Roman" w:cs="Times New Roman"/>
                <w:sz w:val="24"/>
                <w:szCs w:val="24"/>
              </w:rPr>
            </w:pPr>
            <w:r w:rsidRPr="000849A1">
              <w:rPr>
                <w:rFonts w:ascii="Arial" w:eastAsia="Times New Roman" w:hAnsi="Arial" w:cs="Arial"/>
                <w:b/>
                <w:bCs/>
                <w:sz w:val="20"/>
              </w:rPr>
              <w:t>4.</w:t>
            </w:r>
            <w:r w:rsidRPr="000849A1">
              <w:rPr>
                <w:rFonts w:ascii="Arial" w:eastAsia="Times New Roman" w:hAnsi="Arial" w:cs="Arial"/>
                <w:sz w:val="20"/>
                <w:szCs w:val="20"/>
              </w:rPr>
              <w:t xml:space="preserve"> Constructor injection makes bean class object as immutable [We cannot change ]</w:t>
            </w:r>
          </w:p>
        </w:tc>
      </w:tr>
    </w:tbl>
    <w:p w:rsidR="000849A1" w:rsidRDefault="000849A1" w:rsidP="000849A1">
      <w:pPr>
        <w:pStyle w:val="Heading1"/>
      </w:pPr>
      <w:r>
        <w:t xml:space="preserve">Spring Bean </w:t>
      </w:r>
      <w:proofErr w:type="spellStart"/>
      <w:r>
        <w:t>Autowiring</w:t>
      </w:r>
      <w:proofErr w:type="spellEnd"/>
      <w:r>
        <w:t xml:space="preserve"> Tutorial</w:t>
      </w:r>
    </w:p>
    <w:p w:rsidR="00244F73" w:rsidRDefault="000849A1" w:rsidP="001126F8">
      <w:pPr>
        <w:pStyle w:val="NormalWeb"/>
      </w:pPr>
      <w:r>
        <w:rPr>
          <w:rStyle w:val="post-first-letter"/>
        </w:rPr>
        <w:t>W</w:t>
      </w:r>
      <w:r>
        <w:t xml:space="preserve">iring a bean means </w:t>
      </w:r>
      <w:r>
        <w:rPr>
          <w:color w:val="3366FF"/>
        </w:rPr>
        <w:t>configuring</w:t>
      </w:r>
      <w:r>
        <w:t xml:space="preserve"> a bean along with its dependencies into an xml file like previous concepts, by </w:t>
      </w:r>
      <w:r>
        <w:rPr>
          <w:color w:val="FF6600"/>
        </w:rPr>
        <w:t>default</w:t>
      </w:r>
      <w:r>
        <w:t xml:space="preserve"> </w:t>
      </w:r>
      <w:proofErr w:type="spellStart"/>
      <w:r>
        <w:t>autowiring</w:t>
      </w:r>
      <w:proofErr w:type="spellEnd"/>
      <w:r>
        <w:t xml:space="preserve"> is disabled in spring framework.  It means the programmer has to </w:t>
      </w:r>
      <w:r>
        <w:rPr>
          <w:color w:val="339966"/>
        </w:rPr>
        <w:t>explicitly</w:t>
      </w:r>
      <w:r>
        <w:t xml:space="preserve"> wire the </w:t>
      </w:r>
      <w:r>
        <w:rPr>
          <w:color w:val="DF1F9E"/>
        </w:rPr>
        <w:t>bean</w:t>
      </w:r>
      <w:r>
        <w:t xml:space="preserve"> properties into an xml file.</w:t>
      </w:r>
    </w:p>
    <w:p w:rsidR="000849A1" w:rsidRPr="000849A1" w:rsidRDefault="000849A1" w:rsidP="000849A1">
      <w:pPr>
        <w:spacing w:before="100" w:beforeAutospacing="1" w:after="100" w:afterAutospacing="1" w:line="240" w:lineRule="auto"/>
        <w:rPr>
          <w:rFonts w:ascii="Times New Roman" w:eastAsia="Times New Roman" w:hAnsi="Times New Roman" w:cs="Times New Roman"/>
          <w:sz w:val="24"/>
          <w:szCs w:val="24"/>
        </w:rPr>
      </w:pPr>
      <w:r w:rsidRPr="000849A1">
        <w:rPr>
          <w:rFonts w:ascii="Times New Roman" w:eastAsia="Times New Roman" w:hAnsi="Times New Roman" w:cs="Times New Roman"/>
          <w:sz w:val="24"/>
          <w:szCs w:val="24"/>
        </w:rPr>
        <w:t xml:space="preserve">If </w:t>
      </w:r>
      <w:proofErr w:type="spellStart"/>
      <w:r w:rsidRPr="000849A1">
        <w:rPr>
          <w:rFonts w:ascii="Times New Roman" w:eastAsia="Times New Roman" w:hAnsi="Times New Roman" w:cs="Times New Roman"/>
          <w:color w:val="DF1F9E"/>
          <w:sz w:val="24"/>
          <w:szCs w:val="24"/>
        </w:rPr>
        <w:t>autowiring</w:t>
      </w:r>
      <w:proofErr w:type="spellEnd"/>
      <w:r w:rsidRPr="000849A1">
        <w:rPr>
          <w:rFonts w:ascii="Times New Roman" w:eastAsia="Times New Roman" w:hAnsi="Times New Roman" w:cs="Times New Roman"/>
          <w:sz w:val="24"/>
          <w:szCs w:val="24"/>
        </w:rPr>
        <w:t xml:space="preserve"> is </w:t>
      </w:r>
      <w:r w:rsidRPr="000849A1">
        <w:rPr>
          <w:rFonts w:ascii="Times New Roman" w:eastAsia="Times New Roman" w:hAnsi="Times New Roman" w:cs="Times New Roman"/>
          <w:color w:val="99CC00"/>
          <w:sz w:val="24"/>
          <w:szCs w:val="24"/>
        </w:rPr>
        <w:t>enabled</w:t>
      </w:r>
      <w:r w:rsidRPr="000849A1">
        <w:rPr>
          <w:rFonts w:ascii="Times New Roman" w:eastAsia="Times New Roman" w:hAnsi="Times New Roman" w:cs="Times New Roman"/>
          <w:sz w:val="24"/>
          <w:szCs w:val="24"/>
        </w:rPr>
        <w:t xml:space="preserve"> then spring container will take care about injecting the dependencies, </w:t>
      </w:r>
      <w:proofErr w:type="gramStart"/>
      <w:r w:rsidRPr="000849A1">
        <w:rPr>
          <w:rFonts w:ascii="Times New Roman" w:eastAsia="Times New Roman" w:hAnsi="Times New Roman" w:cs="Times New Roman"/>
          <w:sz w:val="24"/>
          <w:szCs w:val="24"/>
        </w:rPr>
        <w:t>programmer no need</w:t>
      </w:r>
      <w:proofErr w:type="gramEnd"/>
      <w:r w:rsidRPr="000849A1">
        <w:rPr>
          <w:rFonts w:ascii="Times New Roman" w:eastAsia="Times New Roman" w:hAnsi="Times New Roman" w:cs="Times New Roman"/>
          <w:sz w:val="24"/>
          <w:szCs w:val="24"/>
        </w:rPr>
        <w:t xml:space="preserve"> to configure into an xml file </w:t>
      </w:r>
      <w:r w:rsidRPr="000849A1">
        <w:rPr>
          <w:rFonts w:ascii="Times New Roman" w:eastAsia="Times New Roman" w:hAnsi="Times New Roman" w:cs="Times New Roman"/>
          <w:color w:val="FF9900"/>
          <w:sz w:val="24"/>
          <w:szCs w:val="24"/>
        </w:rPr>
        <w:t>explicitly</w:t>
      </w:r>
      <w:r w:rsidRPr="000849A1">
        <w:rPr>
          <w:rFonts w:ascii="Times New Roman" w:eastAsia="Times New Roman" w:hAnsi="Times New Roman" w:cs="Times New Roman"/>
          <w:sz w:val="24"/>
          <w:szCs w:val="24"/>
        </w:rPr>
        <w:t xml:space="preserve">.  </w:t>
      </w:r>
      <w:proofErr w:type="spellStart"/>
      <w:r w:rsidRPr="000849A1">
        <w:rPr>
          <w:rFonts w:ascii="Times New Roman" w:eastAsia="Times New Roman" w:hAnsi="Times New Roman" w:cs="Times New Roman"/>
          <w:sz w:val="24"/>
          <w:szCs w:val="24"/>
        </w:rPr>
        <w:t>Autowiring</w:t>
      </w:r>
      <w:proofErr w:type="spellEnd"/>
      <w:r w:rsidRPr="000849A1">
        <w:rPr>
          <w:rFonts w:ascii="Times New Roman" w:eastAsia="Times New Roman" w:hAnsi="Times New Roman" w:cs="Times New Roman"/>
          <w:sz w:val="24"/>
          <w:szCs w:val="24"/>
        </w:rPr>
        <w:t xml:space="preserve"> is only </w:t>
      </w:r>
      <w:r w:rsidRPr="000849A1">
        <w:rPr>
          <w:rFonts w:ascii="Times New Roman" w:eastAsia="Times New Roman" w:hAnsi="Times New Roman" w:cs="Times New Roman"/>
          <w:color w:val="0000FF"/>
          <w:sz w:val="24"/>
          <w:szCs w:val="24"/>
        </w:rPr>
        <w:t>supported</w:t>
      </w:r>
      <w:r w:rsidRPr="000849A1">
        <w:rPr>
          <w:rFonts w:ascii="Times New Roman" w:eastAsia="Times New Roman" w:hAnsi="Times New Roman" w:cs="Times New Roman"/>
          <w:sz w:val="24"/>
          <w:szCs w:val="24"/>
        </w:rPr>
        <w:t xml:space="preserve"> if the </w:t>
      </w:r>
      <w:proofErr w:type="spellStart"/>
      <w:r w:rsidRPr="000849A1">
        <w:rPr>
          <w:rFonts w:ascii="Times New Roman" w:eastAsia="Times New Roman" w:hAnsi="Times New Roman" w:cs="Times New Roman"/>
          <w:sz w:val="24"/>
          <w:szCs w:val="24"/>
        </w:rPr>
        <w:t>dependancies</w:t>
      </w:r>
      <w:proofErr w:type="spellEnd"/>
      <w:r w:rsidRPr="000849A1">
        <w:rPr>
          <w:rFonts w:ascii="Times New Roman" w:eastAsia="Times New Roman" w:hAnsi="Times New Roman" w:cs="Times New Roman"/>
          <w:sz w:val="24"/>
          <w:szCs w:val="24"/>
        </w:rPr>
        <w:t xml:space="preserve"> are in the form of </w:t>
      </w:r>
      <w:r w:rsidRPr="000849A1">
        <w:rPr>
          <w:rFonts w:ascii="Times New Roman" w:eastAsia="Times New Roman" w:hAnsi="Times New Roman" w:cs="Times New Roman"/>
          <w:color w:val="DF1F9E"/>
          <w:sz w:val="24"/>
          <w:szCs w:val="24"/>
        </w:rPr>
        <w:t>objects only</w:t>
      </w:r>
      <w:r w:rsidRPr="000849A1">
        <w:rPr>
          <w:rFonts w:ascii="Times New Roman" w:eastAsia="Times New Roman" w:hAnsi="Times New Roman" w:cs="Times New Roman"/>
          <w:sz w:val="24"/>
          <w:szCs w:val="24"/>
        </w:rPr>
        <w:t xml:space="preserve">, to enable </w:t>
      </w:r>
      <w:proofErr w:type="spellStart"/>
      <w:r w:rsidRPr="000849A1">
        <w:rPr>
          <w:rFonts w:ascii="Times New Roman" w:eastAsia="Times New Roman" w:hAnsi="Times New Roman" w:cs="Times New Roman"/>
          <w:sz w:val="24"/>
          <w:szCs w:val="24"/>
        </w:rPr>
        <w:t>autowiring</w:t>
      </w:r>
      <w:proofErr w:type="spellEnd"/>
      <w:r w:rsidRPr="000849A1">
        <w:rPr>
          <w:rFonts w:ascii="Times New Roman" w:eastAsia="Times New Roman" w:hAnsi="Times New Roman" w:cs="Times New Roman"/>
          <w:sz w:val="24"/>
          <w:szCs w:val="24"/>
        </w:rPr>
        <w:t xml:space="preserve">, we should add </w:t>
      </w:r>
      <w:proofErr w:type="spellStart"/>
      <w:r w:rsidRPr="000849A1">
        <w:rPr>
          <w:rFonts w:ascii="Times New Roman" w:eastAsia="Times New Roman" w:hAnsi="Times New Roman" w:cs="Times New Roman"/>
          <w:color w:val="FF6600"/>
          <w:sz w:val="24"/>
          <w:szCs w:val="24"/>
        </w:rPr>
        <w:t>autowire</w:t>
      </w:r>
      <w:proofErr w:type="spellEnd"/>
      <w:r w:rsidRPr="000849A1">
        <w:rPr>
          <w:rFonts w:ascii="Times New Roman" w:eastAsia="Times New Roman" w:hAnsi="Times New Roman" w:cs="Times New Roman"/>
          <w:sz w:val="24"/>
          <w:szCs w:val="24"/>
        </w:rPr>
        <w:t xml:space="preserve"> attribute to the bean element [or] bean tag, </w:t>
      </w:r>
      <w:proofErr w:type="spellStart"/>
      <w:proofErr w:type="gramStart"/>
      <w:r w:rsidRPr="000849A1">
        <w:rPr>
          <w:rFonts w:ascii="Times New Roman" w:eastAsia="Times New Roman" w:hAnsi="Times New Roman" w:cs="Times New Roman"/>
          <w:sz w:val="24"/>
          <w:szCs w:val="24"/>
        </w:rPr>
        <w:t>autowire</w:t>
      </w:r>
      <w:proofErr w:type="spellEnd"/>
      <w:proofErr w:type="gramEnd"/>
      <w:r w:rsidRPr="000849A1">
        <w:rPr>
          <w:rFonts w:ascii="Times New Roman" w:eastAsia="Times New Roman" w:hAnsi="Times New Roman" w:cs="Times New Roman"/>
          <w:sz w:val="24"/>
          <w:szCs w:val="24"/>
        </w:rPr>
        <w:t xml:space="preserve"> has the following values</w:t>
      </w:r>
    </w:p>
    <w:p w:rsidR="000849A1" w:rsidRPr="000849A1" w:rsidRDefault="000849A1" w:rsidP="000849A1">
      <w:pPr>
        <w:spacing w:before="100" w:beforeAutospacing="1" w:after="100" w:afterAutospacing="1" w:line="240" w:lineRule="auto"/>
        <w:rPr>
          <w:rFonts w:ascii="Times New Roman" w:eastAsia="Times New Roman" w:hAnsi="Times New Roman" w:cs="Times New Roman"/>
          <w:sz w:val="24"/>
          <w:szCs w:val="24"/>
        </w:rPr>
      </w:pPr>
      <w:r w:rsidRPr="000849A1">
        <w:rPr>
          <w:rFonts w:ascii="Times New Roman" w:eastAsia="Times New Roman" w:hAnsi="Times New Roman" w:cs="Times New Roman"/>
          <w:sz w:val="24"/>
          <w:szCs w:val="24"/>
        </w:rPr>
        <w:t> </w:t>
      </w:r>
    </w:p>
    <w:p w:rsidR="000849A1" w:rsidRPr="000849A1" w:rsidRDefault="000849A1" w:rsidP="000849A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849A1">
        <w:rPr>
          <w:rFonts w:ascii="Times New Roman" w:eastAsia="Times New Roman" w:hAnsi="Times New Roman" w:cs="Times New Roman"/>
          <w:sz w:val="24"/>
          <w:szCs w:val="24"/>
        </w:rPr>
        <w:t>by</w:t>
      </w:r>
      <w:r w:rsidRPr="000849A1">
        <w:rPr>
          <w:rFonts w:ascii="Times New Roman" w:eastAsia="Times New Roman" w:hAnsi="Times New Roman" w:cs="Times New Roman"/>
          <w:color w:val="99CC00"/>
          <w:sz w:val="24"/>
          <w:szCs w:val="24"/>
        </w:rPr>
        <w:t>Name</w:t>
      </w:r>
      <w:proofErr w:type="spellEnd"/>
    </w:p>
    <w:p w:rsidR="000849A1" w:rsidRPr="000849A1" w:rsidRDefault="000849A1" w:rsidP="000849A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849A1">
        <w:rPr>
          <w:rFonts w:ascii="Times New Roman" w:eastAsia="Times New Roman" w:hAnsi="Times New Roman" w:cs="Times New Roman"/>
          <w:sz w:val="24"/>
          <w:szCs w:val="24"/>
        </w:rPr>
        <w:t>by</w:t>
      </w:r>
      <w:r w:rsidRPr="000849A1">
        <w:rPr>
          <w:rFonts w:ascii="Times New Roman" w:eastAsia="Times New Roman" w:hAnsi="Times New Roman" w:cs="Times New Roman"/>
          <w:color w:val="FF0000"/>
          <w:sz w:val="24"/>
          <w:szCs w:val="24"/>
        </w:rPr>
        <w:t>Type</w:t>
      </w:r>
      <w:proofErr w:type="spellEnd"/>
    </w:p>
    <w:p w:rsidR="000849A1" w:rsidRPr="000849A1" w:rsidRDefault="000849A1" w:rsidP="000849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9A1">
        <w:rPr>
          <w:rFonts w:ascii="Times New Roman" w:eastAsia="Times New Roman" w:hAnsi="Times New Roman" w:cs="Times New Roman"/>
          <w:color w:val="00CCFF"/>
          <w:sz w:val="24"/>
          <w:szCs w:val="24"/>
        </w:rPr>
        <w:t>Constructor</w:t>
      </w:r>
    </w:p>
    <w:p w:rsidR="000849A1" w:rsidRPr="000849A1" w:rsidRDefault="000849A1" w:rsidP="000849A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849A1">
        <w:rPr>
          <w:rFonts w:ascii="Times New Roman" w:eastAsia="Times New Roman" w:hAnsi="Times New Roman" w:cs="Times New Roman"/>
          <w:sz w:val="24"/>
          <w:szCs w:val="24"/>
        </w:rPr>
        <w:t>auto</w:t>
      </w:r>
      <w:r w:rsidRPr="000849A1">
        <w:rPr>
          <w:rFonts w:ascii="Times New Roman" w:eastAsia="Times New Roman" w:hAnsi="Times New Roman" w:cs="Times New Roman"/>
          <w:color w:val="0000FF"/>
          <w:sz w:val="24"/>
          <w:szCs w:val="24"/>
        </w:rPr>
        <w:t>Detect</w:t>
      </w:r>
      <w:proofErr w:type="spellEnd"/>
    </w:p>
    <w:p w:rsidR="000849A1" w:rsidRPr="000849A1" w:rsidRDefault="000849A1" w:rsidP="000849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9A1">
        <w:rPr>
          <w:rFonts w:ascii="Times New Roman" w:eastAsia="Times New Roman" w:hAnsi="Times New Roman" w:cs="Times New Roman"/>
          <w:sz w:val="24"/>
          <w:szCs w:val="24"/>
        </w:rPr>
        <w:t>none</w:t>
      </w:r>
    </w:p>
    <w:p w:rsidR="000849A1" w:rsidRDefault="000849A1" w:rsidP="000849A1">
      <w:pPr>
        <w:pStyle w:val="Heading1"/>
      </w:pPr>
      <w:r>
        <w:t xml:space="preserve">Example </w:t>
      </w:r>
      <w:proofErr w:type="gramStart"/>
      <w:r>
        <w:t>On</w:t>
      </w:r>
      <w:proofErr w:type="gramEnd"/>
      <w:r>
        <w:t xml:space="preserve"> Spring </w:t>
      </w:r>
      <w:proofErr w:type="spellStart"/>
      <w:r>
        <w:t>Autowiring</w:t>
      </w:r>
      <w:proofErr w:type="spellEnd"/>
      <w:r>
        <w:t xml:space="preserve"> </w:t>
      </w:r>
      <w:proofErr w:type="spellStart"/>
      <w:r>
        <w:t>byName</w:t>
      </w:r>
      <w:proofErr w:type="spellEnd"/>
    </w:p>
    <w:p w:rsidR="000849A1" w:rsidRDefault="000849A1" w:rsidP="001126F8">
      <w:pPr>
        <w:pStyle w:val="NormalWeb"/>
      </w:pPr>
      <w:r>
        <w:rPr>
          <w:rStyle w:val="post-first-letter"/>
        </w:rPr>
        <w:t>I</w:t>
      </w:r>
      <w:r>
        <w:t xml:space="preserve">n this </w:t>
      </w:r>
      <w:r>
        <w:rPr>
          <w:color w:val="0000FF"/>
        </w:rPr>
        <w:t>case</w:t>
      </w:r>
      <w:r>
        <w:t xml:space="preserve">, spring framework attempts to find out a </w:t>
      </w:r>
      <w:r>
        <w:rPr>
          <w:color w:val="DF1F9E"/>
        </w:rPr>
        <w:t>bean</w:t>
      </w:r>
      <w:r>
        <w:t xml:space="preserve"> in the configuration file, whose </w:t>
      </w:r>
      <w:r>
        <w:rPr>
          <w:color w:val="99CC00"/>
        </w:rPr>
        <w:t>id</w:t>
      </w:r>
      <w:r>
        <w:t xml:space="preserve"> is matching with the </w:t>
      </w:r>
      <w:r>
        <w:rPr>
          <w:color w:val="FF9900"/>
        </w:rPr>
        <w:t>property name</w:t>
      </w:r>
      <w:r>
        <w:t xml:space="preserve"> to be wired.  If a bean found with id as property name then that class object will be </w:t>
      </w:r>
      <w:r>
        <w:rPr>
          <w:color w:val="008080"/>
        </w:rPr>
        <w:t>injected</w:t>
      </w:r>
      <w:r>
        <w:t xml:space="preserve"> into that property by calling </w:t>
      </w:r>
      <w:r>
        <w:rPr>
          <w:color w:val="00CCFF"/>
        </w:rPr>
        <w:t>setter</w:t>
      </w:r>
      <w:r>
        <w:t xml:space="preserve"> injection.  If no id is found then that property remains un-wired, but never throws any</w:t>
      </w:r>
      <w:r>
        <w:rPr>
          <w:color w:val="339966"/>
        </w:rPr>
        <w:t xml:space="preserve"> exception</w:t>
      </w:r>
      <w:r>
        <w:t>.</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proofErr w:type="gramStart"/>
      <w:r w:rsidRPr="000849A1">
        <w:rPr>
          <w:rFonts w:ascii="Times New Roman" w:eastAsia="Times New Roman" w:hAnsi="Times New Roman" w:cs="Times New Roman"/>
          <w:color w:val="E36C0A" w:themeColor="accent6" w:themeShade="BF"/>
          <w:sz w:val="24"/>
          <w:szCs w:val="24"/>
        </w:rPr>
        <w:t>public</w:t>
      </w:r>
      <w:proofErr w:type="gramEnd"/>
      <w:r w:rsidRPr="000849A1">
        <w:rPr>
          <w:rFonts w:ascii="Times New Roman" w:eastAsia="Times New Roman" w:hAnsi="Times New Roman" w:cs="Times New Roman"/>
          <w:color w:val="E36C0A" w:themeColor="accent6" w:themeShade="BF"/>
          <w:sz w:val="24"/>
          <w:szCs w:val="24"/>
        </w:rPr>
        <w:t xml:space="preserve"> class </w:t>
      </w:r>
      <w:proofErr w:type="spellStart"/>
      <w:r w:rsidRPr="000849A1">
        <w:rPr>
          <w:rFonts w:ascii="Times New Roman" w:eastAsia="Times New Roman" w:hAnsi="Times New Roman" w:cs="Times New Roman"/>
          <w:color w:val="E36C0A" w:themeColor="accent6" w:themeShade="BF"/>
          <w:sz w:val="24"/>
          <w:szCs w:val="24"/>
        </w:rPr>
        <w:t>MyBean</w:t>
      </w:r>
      <w:proofErr w:type="spellEnd"/>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 xml:space="preserve">     </w:t>
      </w:r>
      <w:proofErr w:type="gramStart"/>
      <w:r w:rsidRPr="000849A1">
        <w:rPr>
          <w:rFonts w:ascii="Times New Roman" w:eastAsia="Times New Roman" w:hAnsi="Times New Roman" w:cs="Times New Roman"/>
          <w:color w:val="E36C0A" w:themeColor="accent6" w:themeShade="BF"/>
          <w:sz w:val="24"/>
          <w:szCs w:val="24"/>
        </w:rPr>
        <w:t>private</w:t>
      </w:r>
      <w:proofErr w:type="gramEnd"/>
      <w:r w:rsidRPr="000849A1">
        <w:rPr>
          <w:rFonts w:ascii="Times New Roman" w:eastAsia="Times New Roman" w:hAnsi="Times New Roman" w:cs="Times New Roman"/>
          <w:color w:val="E36C0A" w:themeColor="accent6" w:themeShade="BF"/>
          <w:sz w:val="24"/>
          <w:szCs w:val="24"/>
        </w:rPr>
        <w:t xml:space="preserve"> </w:t>
      </w:r>
      <w:proofErr w:type="spellStart"/>
      <w:r w:rsidRPr="000849A1">
        <w:rPr>
          <w:rFonts w:ascii="Times New Roman" w:eastAsia="Times New Roman" w:hAnsi="Times New Roman" w:cs="Times New Roman"/>
          <w:color w:val="E36C0A" w:themeColor="accent6" w:themeShade="BF"/>
          <w:sz w:val="24"/>
          <w:szCs w:val="24"/>
        </w:rPr>
        <w:t>DemoBean</w:t>
      </w:r>
      <w:proofErr w:type="spellEnd"/>
      <w:r w:rsidRPr="000849A1">
        <w:rPr>
          <w:rFonts w:ascii="Times New Roman" w:eastAsia="Times New Roman" w:hAnsi="Times New Roman" w:cs="Times New Roman"/>
          <w:color w:val="E36C0A" w:themeColor="accent6" w:themeShade="BF"/>
          <w:sz w:val="24"/>
          <w:szCs w:val="24"/>
        </w:rPr>
        <w:t xml:space="preserve"> db;</w:t>
      </w:r>
      <w:r w:rsidR="00C10400">
        <w:rPr>
          <w:rFonts w:ascii="Times New Roman" w:eastAsia="Times New Roman" w:hAnsi="Times New Roman" w:cs="Times New Roman"/>
          <w:color w:val="E36C0A" w:themeColor="accent6" w:themeShade="BF"/>
          <w:sz w:val="24"/>
          <w:szCs w:val="24"/>
        </w:rPr>
        <w:t xml:space="preserve">          //[  db=name   ||    </w:t>
      </w:r>
      <w:proofErr w:type="spellStart"/>
      <w:r w:rsidR="00C10400">
        <w:rPr>
          <w:rFonts w:ascii="Times New Roman" w:eastAsia="Times New Roman" w:hAnsi="Times New Roman" w:cs="Times New Roman"/>
          <w:color w:val="E36C0A" w:themeColor="accent6" w:themeShade="BF"/>
          <w:sz w:val="24"/>
          <w:szCs w:val="24"/>
        </w:rPr>
        <w:t>DemoBean</w:t>
      </w:r>
      <w:proofErr w:type="spellEnd"/>
      <w:r w:rsidR="00C10400">
        <w:rPr>
          <w:rFonts w:ascii="Times New Roman" w:eastAsia="Times New Roman" w:hAnsi="Times New Roman" w:cs="Times New Roman"/>
          <w:color w:val="E36C0A" w:themeColor="accent6" w:themeShade="BF"/>
          <w:sz w:val="24"/>
          <w:szCs w:val="24"/>
        </w:rPr>
        <w:t>=type ]</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 xml:space="preserve">     </w:t>
      </w:r>
      <w:proofErr w:type="gramStart"/>
      <w:r w:rsidRPr="000849A1">
        <w:rPr>
          <w:rFonts w:ascii="Times New Roman" w:eastAsia="Times New Roman" w:hAnsi="Times New Roman" w:cs="Times New Roman"/>
          <w:color w:val="E36C0A" w:themeColor="accent6" w:themeShade="BF"/>
          <w:sz w:val="24"/>
          <w:szCs w:val="24"/>
        </w:rPr>
        <w:t>public</w:t>
      </w:r>
      <w:proofErr w:type="gramEnd"/>
      <w:r w:rsidRPr="000849A1">
        <w:rPr>
          <w:rFonts w:ascii="Times New Roman" w:eastAsia="Times New Roman" w:hAnsi="Times New Roman" w:cs="Times New Roman"/>
          <w:color w:val="E36C0A" w:themeColor="accent6" w:themeShade="BF"/>
          <w:sz w:val="24"/>
          <w:szCs w:val="24"/>
        </w:rPr>
        <w:t xml:space="preserve"> void </w:t>
      </w:r>
      <w:proofErr w:type="spellStart"/>
      <w:r w:rsidRPr="000849A1">
        <w:rPr>
          <w:rFonts w:ascii="Times New Roman" w:eastAsia="Times New Roman" w:hAnsi="Times New Roman" w:cs="Times New Roman"/>
          <w:color w:val="E36C0A" w:themeColor="accent6" w:themeShade="BF"/>
          <w:sz w:val="24"/>
          <w:szCs w:val="24"/>
        </w:rPr>
        <w:t>setDb</w:t>
      </w:r>
      <w:proofErr w:type="spellEnd"/>
      <w:r w:rsidRPr="000849A1">
        <w:rPr>
          <w:rFonts w:ascii="Times New Roman" w:eastAsia="Times New Roman" w:hAnsi="Times New Roman" w:cs="Times New Roman"/>
          <w:color w:val="E36C0A" w:themeColor="accent6" w:themeShade="BF"/>
          <w:sz w:val="24"/>
          <w:szCs w:val="24"/>
        </w:rPr>
        <w:t>(</w:t>
      </w:r>
      <w:proofErr w:type="spellStart"/>
      <w:r w:rsidRPr="000849A1">
        <w:rPr>
          <w:rFonts w:ascii="Times New Roman" w:eastAsia="Times New Roman" w:hAnsi="Times New Roman" w:cs="Times New Roman"/>
          <w:color w:val="E36C0A" w:themeColor="accent6" w:themeShade="BF"/>
          <w:sz w:val="24"/>
          <w:szCs w:val="24"/>
        </w:rPr>
        <w:t>DemoBean</w:t>
      </w:r>
      <w:proofErr w:type="spellEnd"/>
      <w:r w:rsidRPr="000849A1">
        <w:rPr>
          <w:rFonts w:ascii="Times New Roman" w:eastAsia="Times New Roman" w:hAnsi="Times New Roman" w:cs="Times New Roman"/>
          <w:color w:val="E36C0A" w:themeColor="accent6" w:themeShade="BF"/>
          <w:sz w:val="24"/>
          <w:szCs w:val="24"/>
        </w:rPr>
        <w:t xml:space="preserve"> db)</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lastRenderedPageBreak/>
        <w:t>     {</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        </w:t>
      </w:r>
      <w:proofErr w:type="spellStart"/>
      <w:r w:rsidRPr="000849A1">
        <w:rPr>
          <w:rFonts w:ascii="Times New Roman" w:eastAsia="Times New Roman" w:hAnsi="Times New Roman" w:cs="Times New Roman"/>
          <w:color w:val="E36C0A" w:themeColor="accent6" w:themeShade="BF"/>
          <w:sz w:val="24"/>
          <w:szCs w:val="24"/>
        </w:rPr>
        <w:t>this.db</w:t>
      </w:r>
      <w:proofErr w:type="spellEnd"/>
      <w:r w:rsidRPr="000849A1">
        <w:rPr>
          <w:rFonts w:ascii="Times New Roman" w:eastAsia="Times New Roman" w:hAnsi="Times New Roman" w:cs="Times New Roman"/>
          <w:color w:val="E36C0A" w:themeColor="accent6" w:themeShade="BF"/>
          <w:sz w:val="24"/>
          <w:szCs w:val="24"/>
        </w:rPr>
        <w:t>=db;</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     }</w:t>
      </w:r>
    </w:p>
    <w:p w:rsidR="000849A1" w:rsidRPr="000849A1" w:rsidRDefault="000849A1" w:rsidP="000849A1">
      <w:pPr>
        <w:pBdr>
          <w:bottom w:val="single" w:sz="6" w:space="1" w:color="auto"/>
        </w:pBd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&lt;</w:t>
      </w:r>
      <w:proofErr w:type="gramStart"/>
      <w:r w:rsidRPr="000849A1">
        <w:rPr>
          <w:rFonts w:ascii="Times New Roman" w:eastAsia="Times New Roman" w:hAnsi="Times New Roman" w:cs="Times New Roman"/>
          <w:color w:val="E36C0A" w:themeColor="accent6" w:themeShade="BF"/>
          <w:sz w:val="24"/>
          <w:szCs w:val="24"/>
        </w:rPr>
        <w:t>beans</w:t>
      </w:r>
      <w:proofErr w:type="gramEnd"/>
      <w:r w:rsidRPr="000849A1">
        <w:rPr>
          <w:rFonts w:ascii="Times New Roman" w:eastAsia="Times New Roman" w:hAnsi="Times New Roman" w:cs="Times New Roman"/>
          <w:color w:val="E36C0A" w:themeColor="accent6" w:themeShade="BF"/>
          <w:sz w:val="24"/>
          <w:szCs w:val="24"/>
        </w:rPr>
        <w:t>&gt;</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  &lt;bean id="id1" class="</w:t>
      </w:r>
      <w:proofErr w:type="spellStart"/>
      <w:r w:rsidRPr="000849A1">
        <w:rPr>
          <w:rFonts w:ascii="Times New Roman" w:eastAsia="Times New Roman" w:hAnsi="Times New Roman" w:cs="Times New Roman"/>
          <w:color w:val="E36C0A" w:themeColor="accent6" w:themeShade="BF"/>
          <w:sz w:val="24"/>
          <w:szCs w:val="24"/>
        </w:rPr>
        <w:t>MyBean</w:t>
      </w:r>
      <w:proofErr w:type="spellEnd"/>
      <w:r w:rsidRPr="000849A1">
        <w:rPr>
          <w:rFonts w:ascii="Times New Roman" w:eastAsia="Times New Roman" w:hAnsi="Times New Roman" w:cs="Times New Roman"/>
          <w:color w:val="E36C0A" w:themeColor="accent6" w:themeShade="BF"/>
          <w:sz w:val="24"/>
          <w:szCs w:val="24"/>
        </w:rPr>
        <w:t xml:space="preserve">" </w:t>
      </w:r>
      <w:proofErr w:type="spellStart"/>
      <w:r w:rsidRPr="000849A1">
        <w:rPr>
          <w:rFonts w:ascii="Times New Roman" w:eastAsia="Times New Roman" w:hAnsi="Times New Roman" w:cs="Times New Roman"/>
          <w:color w:val="E36C0A" w:themeColor="accent6" w:themeShade="BF"/>
          <w:sz w:val="24"/>
          <w:szCs w:val="24"/>
        </w:rPr>
        <w:t>autowire</w:t>
      </w:r>
      <w:proofErr w:type="spellEnd"/>
      <w:r w:rsidRPr="000849A1">
        <w:rPr>
          <w:rFonts w:ascii="Times New Roman" w:eastAsia="Times New Roman" w:hAnsi="Times New Roman" w:cs="Times New Roman"/>
          <w:color w:val="E36C0A" w:themeColor="accent6" w:themeShade="BF"/>
          <w:sz w:val="24"/>
          <w:szCs w:val="24"/>
        </w:rPr>
        <w:t>="</w:t>
      </w:r>
      <w:proofErr w:type="spellStart"/>
      <w:r w:rsidRPr="000849A1">
        <w:rPr>
          <w:rFonts w:ascii="Times New Roman" w:eastAsia="Times New Roman" w:hAnsi="Times New Roman" w:cs="Times New Roman"/>
          <w:color w:val="E36C0A" w:themeColor="accent6" w:themeShade="BF"/>
          <w:sz w:val="24"/>
          <w:szCs w:val="24"/>
        </w:rPr>
        <w:t>byName</w:t>
      </w:r>
      <w:proofErr w:type="spellEnd"/>
      <w:r w:rsidRPr="000849A1">
        <w:rPr>
          <w:rFonts w:ascii="Times New Roman" w:eastAsia="Times New Roman" w:hAnsi="Times New Roman" w:cs="Times New Roman"/>
          <w:color w:val="E36C0A" w:themeColor="accent6" w:themeShade="BF"/>
          <w:sz w:val="24"/>
          <w:szCs w:val="24"/>
        </w:rPr>
        <w:t>" /&gt;</w:t>
      </w:r>
    </w:p>
    <w:p w:rsidR="000849A1" w:rsidRP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  &lt;bean id="db" class="</w:t>
      </w:r>
      <w:proofErr w:type="spellStart"/>
      <w:r w:rsidRPr="000849A1">
        <w:rPr>
          <w:rFonts w:ascii="Times New Roman" w:eastAsia="Times New Roman" w:hAnsi="Times New Roman" w:cs="Times New Roman"/>
          <w:color w:val="E36C0A" w:themeColor="accent6" w:themeShade="BF"/>
          <w:sz w:val="24"/>
          <w:szCs w:val="24"/>
        </w:rPr>
        <w:t>DemoBean</w:t>
      </w:r>
      <w:proofErr w:type="spellEnd"/>
      <w:r w:rsidRPr="000849A1">
        <w:rPr>
          <w:rFonts w:ascii="Times New Roman" w:eastAsia="Times New Roman" w:hAnsi="Times New Roman" w:cs="Times New Roman"/>
          <w:color w:val="E36C0A" w:themeColor="accent6" w:themeShade="BF"/>
          <w:sz w:val="24"/>
          <w:szCs w:val="24"/>
        </w:rPr>
        <w:t>" /&gt;  </w:t>
      </w:r>
    </w:p>
    <w:p w:rsidR="000849A1" w:rsidRDefault="000849A1" w:rsidP="000849A1">
      <w:pPr>
        <w:spacing w:after="0" w:line="240" w:lineRule="auto"/>
        <w:rPr>
          <w:rFonts w:ascii="Times New Roman" w:eastAsia="Times New Roman" w:hAnsi="Times New Roman" w:cs="Times New Roman"/>
          <w:color w:val="E36C0A" w:themeColor="accent6" w:themeShade="BF"/>
          <w:sz w:val="24"/>
          <w:szCs w:val="24"/>
        </w:rPr>
      </w:pPr>
      <w:r w:rsidRPr="000849A1">
        <w:rPr>
          <w:rFonts w:ascii="Times New Roman" w:eastAsia="Times New Roman" w:hAnsi="Times New Roman" w:cs="Times New Roman"/>
          <w:color w:val="E36C0A" w:themeColor="accent6" w:themeShade="BF"/>
          <w:sz w:val="24"/>
          <w:szCs w:val="24"/>
        </w:rPr>
        <w:t>&lt;/beans&gt;</w:t>
      </w:r>
    </w:p>
    <w:p w:rsidR="00DC3225" w:rsidRDefault="00DC3225" w:rsidP="000849A1">
      <w:pPr>
        <w:spacing w:after="0" w:line="240" w:lineRule="auto"/>
        <w:rPr>
          <w:rFonts w:ascii="Times New Roman" w:eastAsia="Times New Roman" w:hAnsi="Times New Roman" w:cs="Times New Roman"/>
          <w:color w:val="E36C0A" w:themeColor="accent6" w:themeShade="BF"/>
          <w:sz w:val="24"/>
          <w:szCs w:val="24"/>
        </w:rPr>
      </w:pPr>
    </w:p>
    <w:p w:rsidR="009F661E" w:rsidRDefault="00DC3225" w:rsidP="000849A1">
      <w:pPr>
        <w:spacing w:after="0" w:line="240" w:lineRule="auto"/>
        <w:rPr>
          <w:rFonts w:ascii="Times New Roman" w:eastAsia="Times New Roman" w:hAnsi="Times New Roman" w:cs="Times New Roman"/>
          <w:color w:val="000000" w:themeColor="text1"/>
          <w:sz w:val="24"/>
          <w:szCs w:val="24"/>
        </w:rPr>
      </w:pPr>
      <w:r w:rsidRPr="00DC3225">
        <w:rPr>
          <w:rFonts w:ascii="Times New Roman" w:eastAsia="Times New Roman" w:hAnsi="Times New Roman" w:cs="Times New Roman"/>
          <w:color w:val="000000" w:themeColor="text1"/>
          <w:sz w:val="24"/>
          <w:szCs w:val="24"/>
        </w:rPr>
        <w:t>EXAMPLE</w:t>
      </w:r>
      <w:proofErr w:type="gramStart"/>
      <w:r w:rsidRPr="00DC3225">
        <w:rPr>
          <w:rFonts w:ascii="Times New Roman" w:eastAsia="Times New Roman" w:hAnsi="Times New Roman" w:cs="Times New Roman"/>
          <w:color w:val="000000" w:themeColor="text1"/>
          <w:sz w:val="24"/>
          <w:szCs w:val="24"/>
        </w:rPr>
        <w:t>::</w:t>
      </w:r>
      <w:proofErr w:type="gramEnd"/>
    </w:p>
    <w:p w:rsidR="00DC3225" w:rsidRPr="00DC3225" w:rsidRDefault="00DC3225" w:rsidP="000849A1">
      <w:pPr>
        <w:spacing w:after="0" w:line="240" w:lineRule="auto"/>
        <w:rPr>
          <w:rFonts w:ascii="Times New Roman" w:eastAsia="Times New Roman" w:hAnsi="Times New Roman" w:cs="Times New Roman"/>
          <w:color w:val="000000" w:themeColor="text1"/>
          <w:sz w:val="24"/>
          <w:szCs w:val="24"/>
        </w:rPr>
      </w:pP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proofErr w:type="gramStart"/>
      <w:r w:rsidRPr="00DC3225">
        <w:rPr>
          <w:rFonts w:ascii="Times New Roman" w:eastAsia="Times New Roman" w:hAnsi="Times New Roman" w:cs="Times New Roman"/>
          <w:color w:val="E36C0A" w:themeColor="accent6" w:themeShade="BF"/>
          <w:sz w:val="24"/>
          <w:szCs w:val="24"/>
        </w:rPr>
        <w:t>public</w:t>
      </w:r>
      <w:proofErr w:type="gramEnd"/>
      <w:r w:rsidRPr="00DC3225">
        <w:rPr>
          <w:rFonts w:ascii="Times New Roman" w:eastAsia="Times New Roman" w:hAnsi="Times New Roman" w:cs="Times New Roman"/>
          <w:color w:val="E36C0A" w:themeColor="accent6" w:themeShade="BF"/>
          <w:sz w:val="24"/>
          <w:szCs w:val="24"/>
        </w:rPr>
        <w:t xml:space="preserve"> class Categories {</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proofErr w:type="gramStart"/>
      <w:r w:rsidRPr="00DC3225">
        <w:rPr>
          <w:rFonts w:ascii="Times New Roman" w:eastAsia="Times New Roman" w:hAnsi="Times New Roman" w:cs="Times New Roman"/>
          <w:color w:val="E36C0A" w:themeColor="accent6" w:themeShade="BF"/>
          <w:sz w:val="24"/>
          <w:szCs w:val="24"/>
        </w:rPr>
        <w:t>private</w:t>
      </w:r>
      <w:proofErr w:type="gramEnd"/>
      <w:r w:rsidRPr="00DC3225">
        <w:rPr>
          <w:rFonts w:ascii="Times New Roman" w:eastAsia="Times New Roman" w:hAnsi="Times New Roman" w:cs="Times New Roman"/>
          <w:color w:val="E36C0A" w:themeColor="accent6" w:themeShade="BF"/>
          <w:sz w:val="24"/>
          <w:szCs w:val="24"/>
        </w:rPr>
        <w:t xml:space="preserve"> String name;</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proofErr w:type="gramStart"/>
      <w:r w:rsidRPr="00DC3225">
        <w:rPr>
          <w:rFonts w:ascii="Times New Roman" w:eastAsia="Times New Roman" w:hAnsi="Times New Roman" w:cs="Times New Roman"/>
          <w:color w:val="E36C0A" w:themeColor="accent6" w:themeShade="BF"/>
          <w:sz w:val="24"/>
          <w:szCs w:val="24"/>
        </w:rPr>
        <w:t>private</w:t>
      </w:r>
      <w:proofErr w:type="gramEnd"/>
      <w:r w:rsidRPr="00DC3225">
        <w:rPr>
          <w:rFonts w:ascii="Times New Roman" w:eastAsia="Times New Roman" w:hAnsi="Times New Roman" w:cs="Times New Roman"/>
          <w:color w:val="E36C0A" w:themeColor="accent6" w:themeShade="BF"/>
          <w:sz w:val="24"/>
          <w:szCs w:val="24"/>
        </w:rPr>
        <w:t xml:space="preserve"> Book </w:t>
      </w:r>
      <w:proofErr w:type="spellStart"/>
      <w:r w:rsidRPr="00DC3225">
        <w:rPr>
          <w:rFonts w:ascii="Times New Roman" w:eastAsia="Times New Roman" w:hAnsi="Times New Roman" w:cs="Times New Roman"/>
          <w:color w:val="E36C0A" w:themeColor="accent6" w:themeShade="BF"/>
          <w:sz w:val="24"/>
          <w:szCs w:val="24"/>
        </w:rPr>
        <w:t>bk</w:t>
      </w:r>
      <w:proofErr w:type="spellEnd"/>
      <w:r w:rsidRPr="00DC3225">
        <w:rPr>
          <w:rFonts w:ascii="Times New Roman" w:eastAsia="Times New Roman" w:hAnsi="Times New Roman" w:cs="Times New Roman"/>
          <w:color w:val="E36C0A" w:themeColor="accent6" w:themeShade="BF"/>
          <w:sz w:val="24"/>
          <w:szCs w:val="24"/>
        </w:rPr>
        <w: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p>
    <w:p w:rsidR="009F661E" w:rsidRPr="00DC3225" w:rsidRDefault="009F661E" w:rsidP="000849A1">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w:t>
      </w:r>
    </w:p>
    <w:p w:rsidR="009F661E" w:rsidRPr="00DC3225" w:rsidRDefault="009F661E" w:rsidP="000849A1">
      <w:pPr>
        <w:spacing w:after="0" w:line="240" w:lineRule="auto"/>
        <w:rPr>
          <w:rFonts w:ascii="Times New Roman" w:eastAsia="Times New Roman" w:hAnsi="Times New Roman" w:cs="Times New Roman"/>
          <w:color w:val="E36C0A" w:themeColor="accent6" w:themeShade="BF"/>
          <w:sz w:val="24"/>
          <w:szCs w:val="24"/>
        </w:rPr>
      </w:pP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&lt;</w:t>
      </w:r>
      <w:proofErr w:type="gramStart"/>
      <w:r w:rsidRPr="00DC3225">
        <w:rPr>
          <w:rFonts w:ascii="Times New Roman" w:eastAsia="Times New Roman" w:hAnsi="Times New Roman" w:cs="Times New Roman"/>
          <w:color w:val="E36C0A" w:themeColor="accent6" w:themeShade="BF"/>
          <w:sz w:val="24"/>
          <w:szCs w:val="24"/>
        </w:rPr>
        <w:t>beans</w:t>
      </w:r>
      <w:proofErr w:type="gramEnd"/>
      <w:r w:rsidRPr="00DC3225">
        <w:rPr>
          <w:rFonts w:ascii="Times New Roman" w:eastAsia="Times New Roman" w:hAnsi="Times New Roman" w:cs="Times New Roman"/>
          <w:color w:val="E36C0A" w:themeColor="accent6" w:themeShade="BF"/>
          <w:sz w:val="24"/>
          <w:szCs w:val="24"/>
        </w:rPr>
        <w:t>&gt;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xml:space="preserve">  &lt;bean id="id1" class="java4s.Categories" </w:t>
      </w:r>
      <w:proofErr w:type="spellStart"/>
      <w:r w:rsidRPr="00DC3225">
        <w:rPr>
          <w:rFonts w:ascii="Times New Roman" w:eastAsia="Times New Roman" w:hAnsi="Times New Roman" w:cs="Times New Roman"/>
          <w:color w:val="E36C0A" w:themeColor="accent6" w:themeShade="BF"/>
          <w:sz w:val="24"/>
          <w:szCs w:val="24"/>
        </w:rPr>
        <w:t>autowire</w:t>
      </w:r>
      <w:proofErr w:type="spellEnd"/>
      <w:r w:rsidRPr="00DC3225">
        <w:rPr>
          <w:rFonts w:ascii="Times New Roman" w:eastAsia="Times New Roman" w:hAnsi="Times New Roman" w:cs="Times New Roman"/>
          <w:color w:val="E36C0A" w:themeColor="accent6" w:themeShade="BF"/>
          <w:sz w:val="24"/>
          <w:szCs w:val="24"/>
        </w:rPr>
        <w:t>="</w:t>
      </w:r>
      <w:proofErr w:type="spellStart"/>
      <w:r w:rsidRPr="00DC3225">
        <w:rPr>
          <w:rFonts w:ascii="Times New Roman" w:eastAsia="Times New Roman" w:hAnsi="Times New Roman" w:cs="Times New Roman"/>
          <w:color w:val="E36C0A" w:themeColor="accent6" w:themeShade="BF"/>
          <w:sz w:val="24"/>
          <w:szCs w:val="24"/>
        </w:rPr>
        <w:t>byName</w:t>
      </w:r>
      <w:proofErr w:type="spellEnd"/>
      <w:r w:rsidRPr="00DC3225">
        <w:rPr>
          <w:rFonts w:ascii="Times New Roman" w:eastAsia="Times New Roman" w:hAnsi="Times New Roman" w:cs="Times New Roman"/>
          <w:color w:val="E36C0A" w:themeColor="accent6" w:themeShade="BF"/>
          <w:sz w:val="24"/>
          <w:szCs w:val="24"/>
        </w:rPr>
        <w:t>"&gt;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&lt;property name="name" value="General Books" /&gt;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&lt;/bean&gt;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&lt;bean id="</w:t>
      </w:r>
      <w:proofErr w:type="spellStart"/>
      <w:r w:rsidRPr="00DC3225">
        <w:rPr>
          <w:rFonts w:ascii="Times New Roman" w:eastAsia="Times New Roman" w:hAnsi="Times New Roman" w:cs="Times New Roman"/>
          <w:color w:val="E36C0A" w:themeColor="accent6" w:themeShade="BF"/>
          <w:sz w:val="24"/>
          <w:szCs w:val="24"/>
        </w:rPr>
        <w:t>bk</w:t>
      </w:r>
      <w:proofErr w:type="spellEnd"/>
      <w:r w:rsidRPr="00DC3225">
        <w:rPr>
          <w:rFonts w:ascii="Times New Roman" w:eastAsia="Times New Roman" w:hAnsi="Times New Roman" w:cs="Times New Roman"/>
          <w:color w:val="E36C0A" w:themeColor="accent6" w:themeShade="BF"/>
          <w:sz w:val="24"/>
          <w:szCs w:val="24"/>
        </w:rPr>
        <w:t>" class="java4s.Book"&gt;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&lt;property name="</w:t>
      </w:r>
      <w:proofErr w:type="spellStart"/>
      <w:r w:rsidRPr="00DC3225">
        <w:rPr>
          <w:rFonts w:ascii="Times New Roman" w:eastAsia="Times New Roman" w:hAnsi="Times New Roman" w:cs="Times New Roman"/>
          <w:color w:val="E36C0A" w:themeColor="accent6" w:themeShade="BF"/>
          <w:sz w:val="24"/>
          <w:szCs w:val="24"/>
        </w:rPr>
        <w:t>bookname</w:t>
      </w:r>
      <w:proofErr w:type="spellEnd"/>
      <w:r w:rsidRPr="00DC3225">
        <w:rPr>
          <w:rFonts w:ascii="Times New Roman" w:eastAsia="Times New Roman" w:hAnsi="Times New Roman" w:cs="Times New Roman"/>
          <w:color w:val="E36C0A" w:themeColor="accent6" w:themeShade="BF"/>
          <w:sz w:val="24"/>
          <w:szCs w:val="24"/>
        </w:rPr>
        <w:t>" value="The Kids" /&gt;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&lt;property name="</w:t>
      </w:r>
      <w:proofErr w:type="spellStart"/>
      <w:r w:rsidRPr="00DC3225">
        <w:rPr>
          <w:rFonts w:ascii="Times New Roman" w:eastAsia="Times New Roman" w:hAnsi="Times New Roman" w:cs="Times New Roman"/>
          <w:color w:val="E36C0A" w:themeColor="accent6" w:themeShade="BF"/>
          <w:sz w:val="24"/>
          <w:szCs w:val="24"/>
        </w:rPr>
        <w:t>bookprice</w:t>
      </w:r>
      <w:proofErr w:type="spellEnd"/>
      <w:r w:rsidRPr="00DC3225">
        <w:rPr>
          <w:rFonts w:ascii="Times New Roman" w:eastAsia="Times New Roman" w:hAnsi="Times New Roman" w:cs="Times New Roman"/>
          <w:color w:val="E36C0A" w:themeColor="accent6" w:themeShade="BF"/>
          <w:sz w:val="24"/>
          <w:szCs w:val="24"/>
        </w:rPr>
        <w:t>" value="300" /&gt;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  &lt;/bean&gt;</w:t>
      </w:r>
    </w:p>
    <w:p w:rsidR="009F661E" w:rsidRPr="00DC3225"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DC3225">
        <w:rPr>
          <w:rFonts w:ascii="Times New Roman" w:eastAsia="Times New Roman" w:hAnsi="Times New Roman" w:cs="Times New Roman"/>
          <w:color w:val="E36C0A" w:themeColor="accent6" w:themeShade="BF"/>
          <w:sz w:val="24"/>
          <w:szCs w:val="24"/>
        </w:rPr>
        <w:t>&lt;/beans&gt;</w:t>
      </w:r>
    </w:p>
    <w:p w:rsidR="009F661E" w:rsidRDefault="009F661E" w:rsidP="000849A1">
      <w:pPr>
        <w:spacing w:after="0" w:line="240" w:lineRule="auto"/>
        <w:rPr>
          <w:rFonts w:ascii="Times New Roman" w:eastAsia="Times New Roman" w:hAnsi="Times New Roman" w:cs="Times New Roman"/>
          <w:color w:val="E36C0A" w:themeColor="accent6" w:themeShade="BF"/>
          <w:sz w:val="24"/>
          <w:szCs w:val="24"/>
        </w:rPr>
      </w:pPr>
    </w:p>
    <w:p w:rsidR="000849A1" w:rsidRDefault="000849A1" w:rsidP="000849A1">
      <w:pPr>
        <w:pStyle w:val="NormalWeb"/>
      </w:pPr>
      <w:r>
        <w:rPr>
          <w:rStyle w:val="Strong"/>
        </w:rPr>
        <w:t>Explanation</w:t>
      </w:r>
      <w:r>
        <w:t>:</w:t>
      </w:r>
    </w:p>
    <w:p w:rsidR="000849A1" w:rsidRDefault="000849A1" w:rsidP="000849A1">
      <w:pPr>
        <w:pStyle w:val="NormalWeb"/>
        <w:rPr>
          <w:color w:val="FF6600"/>
        </w:rPr>
      </w:pPr>
      <w:r>
        <w:t xml:space="preserve">See line </w:t>
      </w:r>
      <w:r>
        <w:rPr>
          <w:color w:val="99CC00"/>
        </w:rPr>
        <w:t>number 3</w:t>
      </w:r>
      <w:r>
        <w:t xml:space="preserve"> in </w:t>
      </w:r>
      <w:proofErr w:type="spellStart"/>
      <w:r>
        <w:t>MyBean</w:t>
      </w:r>
      <w:proofErr w:type="spellEnd"/>
      <w:r>
        <w:t xml:space="preserve">, our class depends on </w:t>
      </w:r>
      <w:proofErr w:type="spellStart"/>
      <w:r>
        <w:rPr>
          <w:color w:val="3366FF"/>
        </w:rPr>
        <w:t>DemoBean</w:t>
      </w:r>
      <w:proofErr w:type="spellEnd"/>
      <w:r>
        <w:t xml:space="preserve"> class object right,</w:t>
      </w:r>
      <w:proofErr w:type="gramStart"/>
      <w:r>
        <w:t>  now</w:t>
      </w:r>
      <w:proofErr w:type="gramEnd"/>
      <w:r>
        <w:t xml:space="preserve"> see in the xml file line </w:t>
      </w:r>
      <w:r>
        <w:rPr>
          <w:color w:val="FF9900"/>
        </w:rPr>
        <w:t>number 2</w:t>
      </w:r>
      <w:r>
        <w:t xml:space="preserve"> we have given </w:t>
      </w:r>
      <w:proofErr w:type="spellStart"/>
      <w:r>
        <w:t>autowire</w:t>
      </w:r>
      <w:proofErr w:type="spellEnd"/>
      <w:r>
        <w:t>=”</w:t>
      </w:r>
      <w:proofErr w:type="spellStart"/>
      <w:r>
        <w:t>by</w:t>
      </w:r>
      <w:r>
        <w:rPr>
          <w:color w:val="DF1F9E"/>
        </w:rPr>
        <w:t>Name</w:t>
      </w:r>
      <w:proofErr w:type="spellEnd"/>
      <w:r>
        <w:t xml:space="preserve">“, means when ever spring container notice </w:t>
      </w:r>
      <w:proofErr w:type="spellStart"/>
      <w:r>
        <w:t>autowire</w:t>
      </w:r>
      <w:proofErr w:type="spellEnd"/>
      <w:r>
        <w:t>=”</w:t>
      </w:r>
      <w:proofErr w:type="spellStart"/>
      <w:r>
        <w:t>byName</w:t>
      </w:r>
      <w:proofErr w:type="spellEnd"/>
      <w:r>
        <w:t xml:space="preserve">” then it will verifies whether the id in xml file is matching with the property name in the </w:t>
      </w:r>
      <w:proofErr w:type="spellStart"/>
      <w:r>
        <w:t>MyBean</w:t>
      </w:r>
      <w:proofErr w:type="spellEnd"/>
      <w:r>
        <w:t xml:space="preserve"> or not, if yes it will </w:t>
      </w:r>
      <w:r>
        <w:rPr>
          <w:color w:val="339966"/>
        </w:rPr>
        <w:t>wired</w:t>
      </w:r>
      <w:r>
        <w:t xml:space="preserve">  automatically else </w:t>
      </w:r>
      <w:r>
        <w:rPr>
          <w:color w:val="FF6600"/>
        </w:rPr>
        <w:t>unwired</w:t>
      </w:r>
    </w:p>
    <w:p w:rsidR="00C10400" w:rsidRDefault="00C10400" w:rsidP="00C10400">
      <w:pPr>
        <w:pStyle w:val="Heading1"/>
      </w:pPr>
      <w:r>
        <w:t xml:space="preserve">Example </w:t>
      </w:r>
      <w:proofErr w:type="gramStart"/>
      <w:r>
        <w:t>On</w:t>
      </w:r>
      <w:proofErr w:type="gramEnd"/>
      <w:r>
        <w:t xml:space="preserve"> Spring </w:t>
      </w:r>
      <w:proofErr w:type="spellStart"/>
      <w:r>
        <w:t>Autowiring</w:t>
      </w:r>
      <w:proofErr w:type="spellEnd"/>
      <w:r>
        <w:t xml:space="preserve"> </w:t>
      </w:r>
      <w:proofErr w:type="spellStart"/>
      <w:r>
        <w:t>byType</w:t>
      </w:r>
      <w:proofErr w:type="spellEnd"/>
    </w:p>
    <w:p w:rsidR="00C10400" w:rsidRDefault="00C10400" w:rsidP="000849A1">
      <w:pPr>
        <w:pStyle w:val="NormalWeb"/>
      </w:pPr>
      <w:r>
        <w:rPr>
          <w:rStyle w:val="post-first-letter"/>
        </w:rPr>
        <w:t>L</w:t>
      </w:r>
      <w:r>
        <w:t xml:space="preserve">et us see an application on </w:t>
      </w:r>
      <w:r>
        <w:rPr>
          <w:color w:val="3366FF"/>
        </w:rPr>
        <w:t xml:space="preserve">Spring </w:t>
      </w:r>
      <w:proofErr w:type="spellStart"/>
      <w:r>
        <w:rPr>
          <w:color w:val="3366FF"/>
        </w:rPr>
        <w:t>Autowiring</w:t>
      </w:r>
      <w:proofErr w:type="spellEnd"/>
      <w:r>
        <w:t xml:space="preserve"> with </w:t>
      </w:r>
      <w:proofErr w:type="spellStart"/>
      <w:r>
        <w:rPr>
          <w:color w:val="99CC00"/>
        </w:rPr>
        <w:t>byType</w:t>
      </w:r>
      <w:proofErr w:type="spellEnd"/>
      <w:r>
        <w:t xml:space="preserve">, let me clear this confusion about </w:t>
      </w:r>
      <w:proofErr w:type="spellStart"/>
      <w:r>
        <w:t>byType</w:t>
      </w:r>
      <w:proofErr w:type="gramStart"/>
      <w:r>
        <w:t>,byName</w:t>
      </w:r>
      <w:proofErr w:type="spellEnd"/>
      <w:proofErr w:type="gramEnd"/>
      <w:r>
        <w:t>…</w:t>
      </w:r>
    </w:p>
    <w:p w:rsidR="00C10400" w:rsidRDefault="00C10400" w:rsidP="000849A1">
      <w:pPr>
        <w:pStyle w:val="NormalWeb"/>
      </w:pPr>
      <w:r>
        <w:t xml:space="preserve">In this </w:t>
      </w:r>
      <w:r>
        <w:rPr>
          <w:color w:val="0000FF"/>
        </w:rPr>
        <w:t>case</w:t>
      </w:r>
      <w:r>
        <w:t xml:space="preserve">, spring framework attempts to find out a </w:t>
      </w:r>
      <w:r>
        <w:rPr>
          <w:color w:val="DF1F9E"/>
        </w:rPr>
        <w:t>bean</w:t>
      </w:r>
      <w:r>
        <w:t xml:space="preserve"> in the configuration file, whose </w:t>
      </w:r>
      <w:r>
        <w:rPr>
          <w:color w:val="99CC00"/>
        </w:rPr>
        <w:t>id</w:t>
      </w:r>
      <w:r>
        <w:t xml:space="preserve"> is matching with the </w:t>
      </w:r>
      <w:r>
        <w:rPr>
          <w:color w:val="FF9900"/>
        </w:rPr>
        <w:t>property type</w:t>
      </w:r>
      <w:r>
        <w:t xml:space="preserve"> to be wired.  If a bean found with class as property type then that class object will be </w:t>
      </w:r>
      <w:r>
        <w:rPr>
          <w:color w:val="008080"/>
        </w:rPr>
        <w:t>injected</w:t>
      </w:r>
      <w:r>
        <w:t xml:space="preserve"> into that property by calling </w:t>
      </w:r>
      <w:r>
        <w:rPr>
          <w:color w:val="00CCFF"/>
        </w:rPr>
        <w:t xml:space="preserve">setter </w:t>
      </w:r>
      <w:r>
        <w:t>injection.  If no class found then that property remains un-wired, but never throws any</w:t>
      </w:r>
      <w:r>
        <w:rPr>
          <w:color w:val="339966"/>
        </w:rPr>
        <w:t xml:space="preserve"> exception</w:t>
      </w:r>
      <w:r>
        <w:t xml:space="preserve"> just like before.</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proofErr w:type="gramStart"/>
      <w:r w:rsidRPr="009F661E">
        <w:rPr>
          <w:rFonts w:ascii="Times New Roman" w:eastAsia="Times New Roman" w:hAnsi="Times New Roman" w:cs="Times New Roman"/>
          <w:color w:val="E36C0A" w:themeColor="accent6" w:themeShade="BF"/>
          <w:sz w:val="24"/>
          <w:szCs w:val="24"/>
        </w:rPr>
        <w:t>public</w:t>
      </w:r>
      <w:proofErr w:type="gramEnd"/>
      <w:r w:rsidRPr="009F661E">
        <w:rPr>
          <w:rFonts w:ascii="Times New Roman" w:eastAsia="Times New Roman" w:hAnsi="Times New Roman" w:cs="Times New Roman"/>
          <w:color w:val="E36C0A" w:themeColor="accent6" w:themeShade="BF"/>
          <w:sz w:val="24"/>
          <w:szCs w:val="24"/>
        </w:rPr>
        <w:t xml:space="preserve"> class Categories {</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xml:space="preserve">       </w:t>
      </w:r>
      <w:proofErr w:type="gramStart"/>
      <w:r w:rsidRPr="009F661E">
        <w:rPr>
          <w:rFonts w:ascii="Times New Roman" w:eastAsia="Times New Roman" w:hAnsi="Times New Roman" w:cs="Times New Roman"/>
          <w:color w:val="E36C0A" w:themeColor="accent6" w:themeShade="BF"/>
          <w:sz w:val="24"/>
          <w:szCs w:val="24"/>
        </w:rPr>
        <w:t>private</w:t>
      </w:r>
      <w:proofErr w:type="gramEnd"/>
      <w:r w:rsidRPr="009F661E">
        <w:rPr>
          <w:rFonts w:ascii="Times New Roman" w:eastAsia="Times New Roman" w:hAnsi="Times New Roman" w:cs="Times New Roman"/>
          <w:color w:val="E36C0A" w:themeColor="accent6" w:themeShade="BF"/>
          <w:sz w:val="24"/>
          <w:szCs w:val="24"/>
        </w:rPr>
        <w:t xml:space="preserve"> String name;</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xml:space="preserve">       </w:t>
      </w:r>
      <w:proofErr w:type="gramStart"/>
      <w:r w:rsidRPr="009F661E">
        <w:rPr>
          <w:rFonts w:ascii="Times New Roman" w:eastAsia="Times New Roman" w:hAnsi="Times New Roman" w:cs="Times New Roman"/>
          <w:color w:val="E36C0A" w:themeColor="accent6" w:themeShade="BF"/>
          <w:sz w:val="24"/>
          <w:szCs w:val="24"/>
        </w:rPr>
        <w:t>private</w:t>
      </w:r>
      <w:proofErr w:type="gramEnd"/>
      <w:r w:rsidRPr="009F661E">
        <w:rPr>
          <w:rFonts w:ascii="Times New Roman" w:eastAsia="Times New Roman" w:hAnsi="Times New Roman" w:cs="Times New Roman"/>
          <w:color w:val="E36C0A" w:themeColor="accent6" w:themeShade="BF"/>
          <w:sz w:val="24"/>
          <w:szCs w:val="24"/>
        </w:rPr>
        <w:t xml:space="preserve"> Book </w:t>
      </w:r>
      <w:proofErr w:type="spellStart"/>
      <w:r w:rsidRPr="009F661E">
        <w:rPr>
          <w:rFonts w:ascii="Times New Roman" w:eastAsia="Times New Roman" w:hAnsi="Times New Roman" w:cs="Times New Roman"/>
          <w:color w:val="E36C0A" w:themeColor="accent6" w:themeShade="BF"/>
          <w:sz w:val="24"/>
          <w:szCs w:val="24"/>
        </w:rPr>
        <w:t>bk</w:t>
      </w:r>
      <w:proofErr w:type="spellEnd"/>
      <w:r w:rsidRPr="009F661E">
        <w:rPr>
          <w:rFonts w:ascii="Times New Roman" w:eastAsia="Times New Roman" w:hAnsi="Times New Roman" w:cs="Times New Roman"/>
          <w:color w:val="E36C0A" w:themeColor="accent6" w:themeShade="BF"/>
          <w:sz w:val="24"/>
          <w:szCs w:val="24"/>
        </w:rPr>
        <w: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proofErr w:type="gramStart"/>
      <w:r w:rsidRPr="009F661E">
        <w:rPr>
          <w:rFonts w:ascii="Times New Roman" w:eastAsia="Times New Roman" w:hAnsi="Times New Roman" w:cs="Times New Roman"/>
          <w:color w:val="E36C0A" w:themeColor="accent6" w:themeShade="BF"/>
          <w:sz w:val="24"/>
          <w:szCs w:val="24"/>
        </w:rPr>
        <w:lastRenderedPageBreak/>
        <w:t>set…</w:t>
      </w:r>
      <w:proofErr w:type="gramEnd"/>
      <w:r w:rsidRPr="009F661E">
        <w:rPr>
          <w:rFonts w:ascii="Times New Roman" w:eastAsia="Times New Roman" w:hAnsi="Times New Roman" w:cs="Times New Roman"/>
          <w:color w:val="E36C0A" w:themeColor="accent6" w:themeShade="BF"/>
          <w:sz w:val="24"/>
          <w:szCs w:val="24"/>
        </w:rPr>
        <w:t>get…</w:t>
      </w:r>
    </w:p>
    <w:p w:rsidR="009F661E" w:rsidRPr="009F661E" w:rsidRDefault="009F661E" w:rsidP="000849A1">
      <w:pPr>
        <w:pStyle w:val="NormalWeb"/>
        <w:pBdr>
          <w:bottom w:val="single" w:sz="6" w:space="1" w:color="auto"/>
        </w:pBdr>
        <w:rPr>
          <w:color w:val="E36C0A" w:themeColor="accent6" w:themeShade="BF"/>
        </w:rPr>
      </w:pPr>
      <w:r w:rsidRPr="009F661E">
        <w:rPr>
          <w:color w:val="E36C0A" w:themeColor="accent6" w:themeShade="BF"/>
        </w:rPr>
        <w: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&lt;</w:t>
      </w:r>
      <w:proofErr w:type="gramStart"/>
      <w:r w:rsidRPr="009F661E">
        <w:rPr>
          <w:rFonts w:ascii="Times New Roman" w:eastAsia="Times New Roman" w:hAnsi="Times New Roman" w:cs="Times New Roman"/>
          <w:color w:val="E36C0A" w:themeColor="accent6" w:themeShade="BF"/>
          <w:sz w:val="24"/>
          <w:szCs w:val="24"/>
        </w:rPr>
        <w:t>beans</w:t>
      </w:r>
      <w:proofErr w:type="gramEnd"/>
      <w:r w:rsidRPr="009F661E">
        <w:rPr>
          <w:rFonts w:ascii="Times New Roman" w:eastAsia="Times New Roman" w:hAnsi="Times New Roman" w:cs="Times New Roman"/>
          <w:color w:val="E36C0A" w:themeColor="accent6" w:themeShade="BF"/>
          <w:sz w:val="24"/>
          <w:szCs w:val="24"/>
        </w:rPr>
        <w:t>&gt;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xml:space="preserve">  &lt;bean id="id1" class="java4s.Categories" </w:t>
      </w:r>
      <w:proofErr w:type="spellStart"/>
      <w:r w:rsidRPr="009F661E">
        <w:rPr>
          <w:rFonts w:ascii="Times New Roman" w:eastAsia="Times New Roman" w:hAnsi="Times New Roman" w:cs="Times New Roman"/>
          <w:color w:val="E36C0A" w:themeColor="accent6" w:themeShade="BF"/>
          <w:sz w:val="24"/>
          <w:szCs w:val="24"/>
        </w:rPr>
        <w:t>autowire</w:t>
      </w:r>
      <w:proofErr w:type="spellEnd"/>
      <w:r w:rsidRPr="009F661E">
        <w:rPr>
          <w:rFonts w:ascii="Times New Roman" w:eastAsia="Times New Roman" w:hAnsi="Times New Roman" w:cs="Times New Roman"/>
          <w:color w:val="E36C0A" w:themeColor="accent6" w:themeShade="BF"/>
          <w:sz w:val="24"/>
          <w:szCs w:val="24"/>
        </w:rPr>
        <w:t>="</w:t>
      </w:r>
      <w:proofErr w:type="spellStart"/>
      <w:r w:rsidRPr="009F661E">
        <w:rPr>
          <w:rFonts w:ascii="Times New Roman" w:eastAsia="Times New Roman" w:hAnsi="Times New Roman" w:cs="Times New Roman"/>
          <w:color w:val="E36C0A" w:themeColor="accent6" w:themeShade="BF"/>
          <w:sz w:val="24"/>
          <w:szCs w:val="24"/>
        </w:rPr>
        <w:t>byType</w:t>
      </w:r>
      <w:proofErr w:type="spellEnd"/>
      <w:r w:rsidRPr="009F661E">
        <w:rPr>
          <w:rFonts w:ascii="Times New Roman" w:eastAsia="Times New Roman" w:hAnsi="Times New Roman" w:cs="Times New Roman"/>
          <w:color w:val="E36C0A" w:themeColor="accent6" w:themeShade="BF"/>
          <w:sz w:val="24"/>
          <w:szCs w:val="24"/>
        </w:rPr>
        <w:t>"&gt;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&lt;property name="name" value="General Books" /&gt;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&lt;/bean&gt;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&lt;bean id="</w:t>
      </w:r>
      <w:proofErr w:type="spellStart"/>
      <w:r w:rsidRPr="009F661E">
        <w:rPr>
          <w:rFonts w:ascii="Times New Roman" w:eastAsia="Times New Roman" w:hAnsi="Times New Roman" w:cs="Times New Roman"/>
          <w:color w:val="E36C0A" w:themeColor="accent6" w:themeShade="BF"/>
          <w:sz w:val="24"/>
          <w:szCs w:val="24"/>
        </w:rPr>
        <w:t>SomeThing</w:t>
      </w:r>
      <w:proofErr w:type="spellEnd"/>
      <w:r w:rsidRPr="009F661E">
        <w:rPr>
          <w:rFonts w:ascii="Times New Roman" w:eastAsia="Times New Roman" w:hAnsi="Times New Roman" w:cs="Times New Roman"/>
          <w:color w:val="E36C0A" w:themeColor="accent6" w:themeShade="BF"/>
          <w:sz w:val="24"/>
          <w:szCs w:val="24"/>
        </w:rPr>
        <w:t>" class="java4s.Book"&gt;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&lt;property name="</w:t>
      </w:r>
      <w:proofErr w:type="spellStart"/>
      <w:r w:rsidRPr="009F661E">
        <w:rPr>
          <w:rFonts w:ascii="Times New Roman" w:eastAsia="Times New Roman" w:hAnsi="Times New Roman" w:cs="Times New Roman"/>
          <w:color w:val="E36C0A" w:themeColor="accent6" w:themeShade="BF"/>
          <w:sz w:val="24"/>
          <w:szCs w:val="24"/>
        </w:rPr>
        <w:t>bookname</w:t>
      </w:r>
      <w:proofErr w:type="spellEnd"/>
      <w:r w:rsidRPr="009F661E">
        <w:rPr>
          <w:rFonts w:ascii="Times New Roman" w:eastAsia="Times New Roman" w:hAnsi="Times New Roman" w:cs="Times New Roman"/>
          <w:color w:val="E36C0A" w:themeColor="accent6" w:themeShade="BF"/>
          <w:sz w:val="24"/>
          <w:szCs w:val="24"/>
        </w:rPr>
        <w:t>" value="The Kids" /&gt;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&lt;property name="</w:t>
      </w:r>
      <w:proofErr w:type="spellStart"/>
      <w:r w:rsidRPr="009F661E">
        <w:rPr>
          <w:rFonts w:ascii="Times New Roman" w:eastAsia="Times New Roman" w:hAnsi="Times New Roman" w:cs="Times New Roman"/>
          <w:color w:val="E36C0A" w:themeColor="accent6" w:themeShade="BF"/>
          <w:sz w:val="24"/>
          <w:szCs w:val="24"/>
        </w:rPr>
        <w:t>bookprice</w:t>
      </w:r>
      <w:proofErr w:type="spellEnd"/>
      <w:r w:rsidRPr="009F661E">
        <w:rPr>
          <w:rFonts w:ascii="Times New Roman" w:eastAsia="Times New Roman" w:hAnsi="Times New Roman" w:cs="Times New Roman"/>
          <w:color w:val="E36C0A" w:themeColor="accent6" w:themeShade="BF"/>
          <w:sz w:val="24"/>
          <w:szCs w:val="24"/>
        </w:rPr>
        <w:t>" value="300" /&gt;</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  &lt;/bean&gt;         </w:t>
      </w:r>
    </w:p>
    <w:p w:rsidR="009F661E" w:rsidRPr="009F661E" w:rsidRDefault="009F661E" w:rsidP="009F661E">
      <w:pPr>
        <w:spacing w:after="0" w:line="240" w:lineRule="auto"/>
        <w:rPr>
          <w:rFonts w:ascii="Times New Roman" w:eastAsia="Times New Roman" w:hAnsi="Times New Roman" w:cs="Times New Roman"/>
          <w:color w:val="E36C0A" w:themeColor="accent6" w:themeShade="BF"/>
          <w:sz w:val="24"/>
          <w:szCs w:val="24"/>
        </w:rPr>
      </w:pPr>
      <w:r w:rsidRPr="009F661E">
        <w:rPr>
          <w:rFonts w:ascii="Times New Roman" w:eastAsia="Times New Roman" w:hAnsi="Times New Roman" w:cs="Times New Roman"/>
          <w:color w:val="E36C0A" w:themeColor="accent6" w:themeShade="BF"/>
          <w:sz w:val="24"/>
          <w:szCs w:val="24"/>
        </w:rPr>
        <w:t>&lt;/beans&gt;</w:t>
      </w:r>
    </w:p>
    <w:p w:rsidR="00DC5DA2" w:rsidRDefault="00DC5DA2" w:rsidP="00DC5DA2">
      <w:pPr>
        <w:pStyle w:val="Heading1"/>
      </w:pPr>
      <w:r>
        <w:t xml:space="preserve">Example </w:t>
      </w:r>
      <w:proofErr w:type="gramStart"/>
      <w:r>
        <w:t>On</w:t>
      </w:r>
      <w:proofErr w:type="gramEnd"/>
      <w:r>
        <w:t xml:space="preserve"> Spring </w:t>
      </w:r>
      <w:proofErr w:type="spellStart"/>
      <w:r>
        <w:t>Autowiring</w:t>
      </w:r>
      <w:proofErr w:type="spellEnd"/>
      <w:r>
        <w:t xml:space="preserve"> by Constructor</w:t>
      </w:r>
    </w:p>
    <w:p w:rsidR="009F661E" w:rsidRDefault="00DC5DA2" w:rsidP="000849A1">
      <w:pPr>
        <w:pStyle w:val="NormalWeb"/>
      </w:pPr>
      <w:r>
        <w:rPr>
          <w:rStyle w:val="post-first-letter"/>
        </w:rPr>
        <w:t>A</w:t>
      </w:r>
      <w:r>
        <w:t xml:space="preserve">ctually </w:t>
      </w:r>
      <w:r>
        <w:rPr>
          <w:color w:val="3366FF"/>
        </w:rPr>
        <w:t xml:space="preserve">Spring </w:t>
      </w:r>
      <w:proofErr w:type="spellStart"/>
      <w:r>
        <w:rPr>
          <w:color w:val="3366FF"/>
        </w:rPr>
        <w:t>Autowiring</w:t>
      </w:r>
      <w:proofErr w:type="spellEnd"/>
      <w:r>
        <w:t xml:space="preserve"> by </w:t>
      </w:r>
      <w:r>
        <w:rPr>
          <w:color w:val="FF6600"/>
        </w:rPr>
        <w:t>constructor</w:t>
      </w:r>
      <w:r>
        <w:t xml:space="preserve"> is similar to spring </w:t>
      </w:r>
      <w:proofErr w:type="spellStart"/>
      <w:r>
        <w:t>autowiring</w:t>
      </w:r>
      <w:proofErr w:type="spellEnd"/>
      <w:r>
        <w:t xml:space="preserve"> </w:t>
      </w:r>
      <w:proofErr w:type="spellStart"/>
      <w:r>
        <w:rPr>
          <w:color w:val="DF1F9E"/>
        </w:rPr>
        <w:t>byType</w:t>
      </w:r>
      <w:proofErr w:type="spellEnd"/>
      <w:r>
        <w:t xml:space="preserve"> </w:t>
      </w:r>
      <w:proofErr w:type="gramStart"/>
      <w:r>
        <w:t>[ internally</w:t>
      </w:r>
      <w:proofErr w:type="gramEnd"/>
      <w:r>
        <w:t xml:space="preserve"> it will considers as </w:t>
      </w:r>
      <w:proofErr w:type="spellStart"/>
      <w:r>
        <w:t>byType</w:t>
      </w:r>
      <w:proofErr w:type="spellEnd"/>
      <w:r>
        <w:t xml:space="preserve"> only ]  but with little difference, in </w:t>
      </w:r>
      <w:proofErr w:type="spellStart"/>
      <w:r>
        <w:rPr>
          <w:color w:val="DF1F9E"/>
        </w:rPr>
        <w:t>byType</w:t>
      </w:r>
      <w:proofErr w:type="spellEnd"/>
      <w:r>
        <w:t xml:space="preserve"> we used </w:t>
      </w:r>
      <w:r>
        <w:rPr>
          <w:color w:val="339966"/>
        </w:rPr>
        <w:t>setter</w:t>
      </w:r>
      <w:r>
        <w:t xml:space="preserve"> injection here we have to use </w:t>
      </w:r>
      <w:r>
        <w:rPr>
          <w:color w:val="993366"/>
        </w:rPr>
        <w:t>constructor</w:t>
      </w:r>
      <w:r>
        <w:t xml:space="preserve"> injection </w:t>
      </w:r>
      <w:r>
        <w:rPr>
          <w:noProof/>
        </w:rPr>
        <w:drawing>
          <wp:inline distT="0" distB="0" distL="0" distR="0">
            <wp:extent cx="142875" cy="142875"/>
            <wp:effectExtent l="19050" t="0" r="9525"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nothing more than that.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proofErr w:type="gramStart"/>
      <w:r w:rsidRPr="00DC5DA2">
        <w:rPr>
          <w:rFonts w:ascii="Times New Roman" w:eastAsia="Times New Roman" w:hAnsi="Times New Roman" w:cs="Times New Roman"/>
          <w:color w:val="E36C0A" w:themeColor="accent6" w:themeShade="BF"/>
          <w:sz w:val="24"/>
          <w:szCs w:val="24"/>
        </w:rPr>
        <w:t>public</w:t>
      </w:r>
      <w:proofErr w:type="gramEnd"/>
      <w:r w:rsidRPr="00DC5DA2">
        <w:rPr>
          <w:rFonts w:ascii="Times New Roman" w:eastAsia="Times New Roman" w:hAnsi="Times New Roman" w:cs="Times New Roman"/>
          <w:color w:val="E36C0A" w:themeColor="accent6" w:themeShade="BF"/>
          <w:sz w:val="24"/>
          <w:szCs w:val="24"/>
        </w:rPr>
        <w:t xml:space="preserve"> class Categories {</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w:t>
      </w:r>
      <w:proofErr w:type="gramStart"/>
      <w:r w:rsidRPr="00DC5DA2">
        <w:rPr>
          <w:rFonts w:ascii="Times New Roman" w:eastAsia="Times New Roman" w:hAnsi="Times New Roman" w:cs="Times New Roman"/>
          <w:color w:val="E36C0A" w:themeColor="accent6" w:themeShade="BF"/>
          <w:sz w:val="24"/>
          <w:szCs w:val="24"/>
        </w:rPr>
        <w:t>private</w:t>
      </w:r>
      <w:proofErr w:type="gramEnd"/>
      <w:r w:rsidRPr="00DC5DA2">
        <w:rPr>
          <w:rFonts w:ascii="Times New Roman" w:eastAsia="Times New Roman" w:hAnsi="Times New Roman" w:cs="Times New Roman"/>
          <w:color w:val="E36C0A" w:themeColor="accent6" w:themeShade="BF"/>
          <w:sz w:val="24"/>
          <w:szCs w:val="24"/>
        </w:rPr>
        <w:t xml:space="preserve"> String name;</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w:t>
      </w:r>
      <w:proofErr w:type="gramStart"/>
      <w:r w:rsidRPr="00DC5DA2">
        <w:rPr>
          <w:rFonts w:ascii="Times New Roman" w:eastAsia="Times New Roman" w:hAnsi="Times New Roman" w:cs="Times New Roman"/>
          <w:color w:val="E36C0A" w:themeColor="accent6" w:themeShade="BF"/>
          <w:sz w:val="24"/>
          <w:szCs w:val="24"/>
        </w:rPr>
        <w:t>private</w:t>
      </w:r>
      <w:proofErr w:type="gramEnd"/>
      <w:r w:rsidRPr="00DC5DA2">
        <w:rPr>
          <w:rFonts w:ascii="Times New Roman" w:eastAsia="Times New Roman" w:hAnsi="Times New Roman" w:cs="Times New Roman"/>
          <w:color w:val="E36C0A" w:themeColor="accent6" w:themeShade="BF"/>
          <w:sz w:val="24"/>
          <w:szCs w:val="24"/>
        </w:rPr>
        <w:t xml:space="preserve"> Book </w:t>
      </w:r>
      <w:proofErr w:type="spellStart"/>
      <w:r w:rsidRPr="00DC5DA2">
        <w:rPr>
          <w:rFonts w:ascii="Times New Roman" w:eastAsia="Times New Roman" w:hAnsi="Times New Roman" w:cs="Times New Roman"/>
          <w:color w:val="E36C0A" w:themeColor="accent6" w:themeShade="BF"/>
          <w:sz w:val="24"/>
          <w:szCs w:val="24"/>
        </w:rPr>
        <w:t>bk</w:t>
      </w:r>
      <w:proofErr w:type="spellEnd"/>
      <w:r w:rsidRPr="00DC5DA2">
        <w:rPr>
          <w:rFonts w:ascii="Times New Roman" w:eastAsia="Times New Roman" w:hAnsi="Times New Roman" w:cs="Times New Roman"/>
          <w:color w:val="E36C0A" w:themeColor="accent6" w:themeShade="BF"/>
          <w:sz w:val="24"/>
          <w:szCs w:val="24"/>
        </w:rPr>
        <w: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w:t>
      </w:r>
      <w:proofErr w:type="gramStart"/>
      <w:r w:rsidRPr="00DC5DA2">
        <w:rPr>
          <w:rFonts w:ascii="Times New Roman" w:eastAsia="Times New Roman" w:hAnsi="Times New Roman" w:cs="Times New Roman"/>
          <w:color w:val="E36C0A" w:themeColor="accent6" w:themeShade="BF"/>
          <w:sz w:val="24"/>
          <w:szCs w:val="24"/>
        </w:rPr>
        <w:t>public</w:t>
      </w:r>
      <w:proofErr w:type="gramEnd"/>
      <w:r w:rsidRPr="00DC5DA2">
        <w:rPr>
          <w:rFonts w:ascii="Times New Roman" w:eastAsia="Times New Roman" w:hAnsi="Times New Roman" w:cs="Times New Roman"/>
          <w:color w:val="E36C0A" w:themeColor="accent6" w:themeShade="BF"/>
          <w:sz w:val="24"/>
          <w:szCs w:val="24"/>
        </w:rPr>
        <w:t xml:space="preserve"> Categories(Book </w:t>
      </w:r>
      <w:proofErr w:type="spellStart"/>
      <w:r w:rsidRPr="00DC5DA2">
        <w:rPr>
          <w:rFonts w:ascii="Times New Roman" w:eastAsia="Times New Roman" w:hAnsi="Times New Roman" w:cs="Times New Roman"/>
          <w:color w:val="E36C0A" w:themeColor="accent6" w:themeShade="BF"/>
          <w:sz w:val="24"/>
          <w:szCs w:val="24"/>
        </w:rPr>
        <w:t>bk</w:t>
      </w:r>
      <w:proofErr w:type="spellEnd"/>
      <w:r w:rsidRPr="00DC5DA2">
        <w:rPr>
          <w:rFonts w:ascii="Times New Roman" w:eastAsia="Times New Roman" w:hAnsi="Times New Roman" w:cs="Times New Roman"/>
          <w:color w:val="E36C0A" w:themeColor="accent6" w:themeShade="BF"/>
          <w:sz w:val="24"/>
          <w:szCs w:val="24"/>
        </w:rPr>
        <w: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xml:space="preserve">           </w:t>
      </w:r>
      <w:proofErr w:type="spellStart"/>
      <w:r w:rsidRPr="00DC5DA2">
        <w:rPr>
          <w:rFonts w:ascii="Times New Roman" w:eastAsia="Times New Roman" w:hAnsi="Times New Roman" w:cs="Times New Roman"/>
          <w:color w:val="E36C0A" w:themeColor="accent6" w:themeShade="BF"/>
          <w:sz w:val="24"/>
          <w:szCs w:val="24"/>
        </w:rPr>
        <w:t>this.bk</w:t>
      </w:r>
      <w:proofErr w:type="spellEnd"/>
      <w:r w:rsidRPr="00DC5DA2">
        <w:rPr>
          <w:rFonts w:ascii="Times New Roman" w:eastAsia="Times New Roman" w:hAnsi="Times New Roman" w:cs="Times New Roman"/>
          <w:color w:val="E36C0A" w:themeColor="accent6" w:themeShade="BF"/>
          <w:sz w:val="24"/>
          <w:szCs w:val="24"/>
        </w:rPr>
        <w:t>=</w:t>
      </w:r>
      <w:proofErr w:type="spellStart"/>
      <w:proofErr w:type="gramStart"/>
      <w:r w:rsidRPr="00DC5DA2">
        <w:rPr>
          <w:rFonts w:ascii="Times New Roman" w:eastAsia="Times New Roman" w:hAnsi="Times New Roman" w:cs="Times New Roman"/>
          <w:color w:val="E36C0A" w:themeColor="accent6" w:themeShade="BF"/>
          <w:sz w:val="24"/>
          <w:szCs w:val="24"/>
        </w:rPr>
        <w:t>bk</w:t>
      </w:r>
      <w:proofErr w:type="spellEnd"/>
      <w:proofErr w:type="gramEnd"/>
      <w:r w:rsidRPr="00DC5DA2">
        <w:rPr>
          <w:rFonts w:ascii="Times New Roman" w:eastAsia="Times New Roman" w:hAnsi="Times New Roman" w:cs="Times New Roman"/>
          <w:color w:val="E36C0A" w:themeColor="accent6" w:themeShade="BF"/>
          <w:sz w:val="24"/>
          <w:szCs w:val="24"/>
        </w:rPr>
        <w: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w:t>
      </w:r>
    </w:p>
    <w:p w:rsidR="00DC5DA2" w:rsidRPr="00DC5DA2" w:rsidRDefault="00DC5DA2" w:rsidP="00DC5DA2">
      <w:pPr>
        <w:pStyle w:val="NormalWeb"/>
        <w:pBdr>
          <w:bottom w:val="single" w:sz="6" w:space="1" w:color="auto"/>
        </w:pBdr>
        <w:rPr>
          <w:color w:val="E36C0A" w:themeColor="accent6" w:themeShade="BF"/>
        </w:rPr>
      </w:pPr>
      <w:proofErr w:type="gramStart"/>
      <w:r w:rsidRPr="00DC5DA2">
        <w:rPr>
          <w:color w:val="E36C0A" w:themeColor="accent6" w:themeShade="BF"/>
        </w:rPr>
        <w:t>Set ..get</w:t>
      </w:r>
      <w:proofErr w:type="gramEnd"/>
      <w:r w:rsidRPr="00DC5DA2">
        <w:rPr>
          <w:color w:val="E36C0A" w:themeColor="accent6" w:themeShade="BF"/>
        </w:rPr>
        <w:t>… for name</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&lt;</w:t>
      </w:r>
      <w:proofErr w:type="gramStart"/>
      <w:r w:rsidRPr="00DC5DA2">
        <w:rPr>
          <w:rFonts w:ascii="Times New Roman" w:eastAsia="Times New Roman" w:hAnsi="Times New Roman" w:cs="Times New Roman"/>
          <w:color w:val="E36C0A" w:themeColor="accent6" w:themeShade="BF"/>
          <w:sz w:val="24"/>
          <w:szCs w:val="24"/>
        </w:rPr>
        <w:t>beans</w:t>
      </w:r>
      <w:proofErr w:type="gramEnd"/>
      <w:r w:rsidRPr="00DC5DA2">
        <w:rPr>
          <w:rFonts w:ascii="Times New Roman" w:eastAsia="Times New Roman" w:hAnsi="Times New Roman" w:cs="Times New Roman"/>
          <w:color w:val="E36C0A" w:themeColor="accent6" w:themeShade="BF"/>
          <w:sz w:val="24"/>
          <w:szCs w:val="24"/>
        </w:rPr>
        <w:t>&gt;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xml:space="preserve">  &lt;bean id="id1" class="java4s.Categories" </w:t>
      </w:r>
      <w:proofErr w:type="spellStart"/>
      <w:r w:rsidRPr="00DC5DA2">
        <w:rPr>
          <w:rFonts w:ascii="Times New Roman" w:eastAsia="Times New Roman" w:hAnsi="Times New Roman" w:cs="Times New Roman"/>
          <w:color w:val="002060"/>
          <w:sz w:val="24"/>
          <w:szCs w:val="24"/>
        </w:rPr>
        <w:t>autowire</w:t>
      </w:r>
      <w:proofErr w:type="spellEnd"/>
      <w:r w:rsidRPr="00DC5DA2">
        <w:rPr>
          <w:rFonts w:ascii="Times New Roman" w:eastAsia="Times New Roman" w:hAnsi="Times New Roman" w:cs="Times New Roman"/>
          <w:color w:val="002060"/>
          <w:sz w:val="24"/>
          <w:szCs w:val="24"/>
        </w:rPr>
        <w:t>="constructor"</w:t>
      </w:r>
      <w:r w:rsidRPr="00DC5DA2">
        <w:rPr>
          <w:rFonts w:ascii="Times New Roman" w:eastAsia="Times New Roman" w:hAnsi="Times New Roman" w:cs="Times New Roman"/>
          <w:color w:val="E36C0A" w:themeColor="accent6" w:themeShade="BF"/>
          <w:sz w:val="24"/>
          <w:szCs w:val="24"/>
        </w:rPr>
        <w:t>&gt;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&lt;property name="name" value="General Books" /&gt;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&lt;/bean&gt;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&lt;bean id="</w:t>
      </w:r>
      <w:proofErr w:type="spellStart"/>
      <w:r w:rsidRPr="00DC5DA2">
        <w:rPr>
          <w:rFonts w:ascii="Times New Roman" w:eastAsia="Times New Roman" w:hAnsi="Times New Roman" w:cs="Times New Roman"/>
          <w:color w:val="E36C0A" w:themeColor="accent6" w:themeShade="BF"/>
          <w:sz w:val="24"/>
          <w:szCs w:val="24"/>
        </w:rPr>
        <w:t>SomeThing</w:t>
      </w:r>
      <w:proofErr w:type="spellEnd"/>
      <w:r w:rsidRPr="00DC5DA2">
        <w:rPr>
          <w:rFonts w:ascii="Times New Roman" w:eastAsia="Times New Roman" w:hAnsi="Times New Roman" w:cs="Times New Roman"/>
          <w:color w:val="E36C0A" w:themeColor="accent6" w:themeShade="BF"/>
          <w:sz w:val="24"/>
          <w:szCs w:val="24"/>
        </w:rPr>
        <w:t>" class="java4s.Book"&gt;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&lt;property name="</w:t>
      </w:r>
      <w:proofErr w:type="spellStart"/>
      <w:r w:rsidRPr="00DC5DA2">
        <w:rPr>
          <w:rFonts w:ascii="Times New Roman" w:eastAsia="Times New Roman" w:hAnsi="Times New Roman" w:cs="Times New Roman"/>
          <w:color w:val="E36C0A" w:themeColor="accent6" w:themeShade="BF"/>
          <w:sz w:val="24"/>
          <w:szCs w:val="24"/>
        </w:rPr>
        <w:t>bookname</w:t>
      </w:r>
      <w:proofErr w:type="spellEnd"/>
      <w:r w:rsidRPr="00DC5DA2">
        <w:rPr>
          <w:rFonts w:ascii="Times New Roman" w:eastAsia="Times New Roman" w:hAnsi="Times New Roman" w:cs="Times New Roman"/>
          <w:color w:val="E36C0A" w:themeColor="accent6" w:themeShade="BF"/>
          <w:sz w:val="24"/>
          <w:szCs w:val="24"/>
        </w:rPr>
        <w:t>" value="The Kids" /&gt;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&lt;property name="</w:t>
      </w:r>
      <w:proofErr w:type="spellStart"/>
      <w:r w:rsidRPr="00DC5DA2">
        <w:rPr>
          <w:rFonts w:ascii="Times New Roman" w:eastAsia="Times New Roman" w:hAnsi="Times New Roman" w:cs="Times New Roman"/>
          <w:color w:val="E36C0A" w:themeColor="accent6" w:themeShade="BF"/>
          <w:sz w:val="24"/>
          <w:szCs w:val="24"/>
        </w:rPr>
        <w:t>bookprice</w:t>
      </w:r>
      <w:proofErr w:type="spellEnd"/>
      <w:r w:rsidRPr="00DC5DA2">
        <w:rPr>
          <w:rFonts w:ascii="Times New Roman" w:eastAsia="Times New Roman" w:hAnsi="Times New Roman" w:cs="Times New Roman"/>
          <w:color w:val="E36C0A" w:themeColor="accent6" w:themeShade="BF"/>
          <w:sz w:val="24"/>
          <w:szCs w:val="24"/>
        </w:rPr>
        <w:t>" value="300" /&gt;</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  &lt;/bean&gt;         </w:t>
      </w:r>
    </w:p>
    <w:p w:rsidR="00DC5DA2" w:rsidRPr="00DC5DA2" w:rsidRDefault="00DC5DA2" w:rsidP="00DC5DA2">
      <w:pPr>
        <w:spacing w:after="0" w:line="240" w:lineRule="auto"/>
        <w:rPr>
          <w:rFonts w:ascii="Times New Roman" w:eastAsia="Times New Roman" w:hAnsi="Times New Roman" w:cs="Times New Roman"/>
          <w:color w:val="E36C0A" w:themeColor="accent6" w:themeShade="BF"/>
          <w:sz w:val="24"/>
          <w:szCs w:val="24"/>
        </w:rPr>
      </w:pPr>
      <w:r w:rsidRPr="00DC5DA2">
        <w:rPr>
          <w:rFonts w:ascii="Times New Roman" w:eastAsia="Times New Roman" w:hAnsi="Times New Roman" w:cs="Times New Roman"/>
          <w:color w:val="E36C0A" w:themeColor="accent6" w:themeShade="BF"/>
          <w:sz w:val="24"/>
          <w:szCs w:val="24"/>
        </w:rPr>
        <w:t>&lt;/beans&gt;</w:t>
      </w:r>
    </w:p>
    <w:p w:rsidR="00DC5DA2" w:rsidRDefault="00DC5DA2" w:rsidP="00DC5DA2">
      <w:pPr>
        <w:pStyle w:val="Heading1"/>
      </w:pPr>
      <w:r>
        <w:t xml:space="preserve">Example </w:t>
      </w:r>
      <w:proofErr w:type="gramStart"/>
      <w:r>
        <w:t>On</w:t>
      </w:r>
      <w:proofErr w:type="gramEnd"/>
      <w:r>
        <w:t xml:space="preserve"> Spring </w:t>
      </w:r>
      <w:proofErr w:type="spellStart"/>
      <w:r>
        <w:t>Autowiring</w:t>
      </w:r>
      <w:proofErr w:type="spellEnd"/>
      <w:r>
        <w:t xml:space="preserve"> by </w:t>
      </w:r>
      <w:proofErr w:type="spellStart"/>
      <w:r>
        <w:t>Autodetect</w:t>
      </w:r>
      <w:proofErr w:type="spellEnd"/>
    </w:p>
    <w:p w:rsidR="00DC5DA2" w:rsidRDefault="00DC5DA2" w:rsidP="000849A1">
      <w:pPr>
        <w:pStyle w:val="NormalWeb"/>
      </w:pPr>
      <w:r>
        <w:rPr>
          <w:rStyle w:val="post-first-letter"/>
        </w:rPr>
        <w:t>L</w:t>
      </w:r>
      <w:r>
        <w:t xml:space="preserve">et us see the example on </w:t>
      </w:r>
      <w:r>
        <w:rPr>
          <w:color w:val="99CC00"/>
        </w:rPr>
        <w:t xml:space="preserve">spring </w:t>
      </w:r>
      <w:proofErr w:type="spellStart"/>
      <w:r>
        <w:rPr>
          <w:color w:val="99CC00"/>
        </w:rPr>
        <w:t>Autowiring</w:t>
      </w:r>
      <w:proofErr w:type="spellEnd"/>
      <w:r>
        <w:t xml:space="preserve"> with </w:t>
      </w:r>
      <w:proofErr w:type="spellStart"/>
      <w:r>
        <w:t>autowire</w:t>
      </w:r>
      <w:proofErr w:type="spellEnd"/>
      <w:r>
        <w:t xml:space="preserve"> as </w:t>
      </w:r>
      <w:proofErr w:type="spellStart"/>
      <w:r>
        <w:rPr>
          <w:color w:val="993300"/>
        </w:rPr>
        <w:t>autodetect</w:t>
      </w:r>
      <w:proofErr w:type="spellEnd"/>
      <w:r>
        <w:t xml:space="preserve">.  Actually spring </w:t>
      </w:r>
      <w:proofErr w:type="spellStart"/>
      <w:r>
        <w:rPr>
          <w:color w:val="0000FF"/>
        </w:rPr>
        <w:t>autowire</w:t>
      </w:r>
      <w:proofErr w:type="spellEnd"/>
      <w:r>
        <w:t>=”</w:t>
      </w:r>
      <w:proofErr w:type="spellStart"/>
      <w:r>
        <w:rPr>
          <w:color w:val="993300"/>
        </w:rPr>
        <w:t>autodetect</w:t>
      </w:r>
      <w:proofErr w:type="spellEnd"/>
      <w:r>
        <w:t xml:space="preserve">” </w:t>
      </w:r>
      <w:proofErr w:type="spellStart"/>
      <w:r>
        <w:t>frist</w:t>
      </w:r>
      <w:proofErr w:type="spellEnd"/>
      <w:r>
        <w:t xml:space="preserve"> will works as </w:t>
      </w:r>
      <w:r>
        <w:rPr>
          <w:color w:val="99CC00"/>
        </w:rPr>
        <w:t xml:space="preserve">Spring </w:t>
      </w:r>
      <w:proofErr w:type="spellStart"/>
      <w:r>
        <w:rPr>
          <w:color w:val="99CC00"/>
        </w:rPr>
        <w:t>Autowiring</w:t>
      </w:r>
      <w:proofErr w:type="spellEnd"/>
      <w:r>
        <w:rPr>
          <w:color w:val="99CC00"/>
        </w:rPr>
        <w:t xml:space="preserve"> constructor</w:t>
      </w:r>
      <w:r>
        <w:t xml:space="preserve"> if not then works as </w:t>
      </w:r>
      <w:r>
        <w:rPr>
          <w:color w:val="DF1F9E"/>
        </w:rPr>
        <w:t xml:space="preserve">Spring </w:t>
      </w:r>
      <w:proofErr w:type="spellStart"/>
      <w:r>
        <w:rPr>
          <w:color w:val="DF1F9E"/>
        </w:rPr>
        <w:t>Autowiring</w:t>
      </w:r>
      <w:proofErr w:type="spellEnd"/>
      <w:r>
        <w:rPr>
          <w:color w:val="DF1F9E"/>
        </w:rPr>
        <w:t xml:space="preserve"> </w:t>
      </w:r>
      <w:proofErr w:type="spellStart"/>
      <w:r>
        <w:rPr>
          <w:color w:val="DF1F9E"/>
        </w:rPr>
        <w:t>byType</w:t>
      </w:r>
      <w:proofErr w:type="spellEnd"/>
      <w:r>
        <w:t xml:space="preserve">, </w:t>
      </w:r>
      <w:proofErr w:type="spellStart"/>
      <w:r>
        <w:t>byType</w:t>
      </w:r>
      <w:proofErr w:type="spellEnd"/>
      <w:r>
        <w:t xml:space="preserve"> means setter injection right hope you </w:t>
      </w:r>
      <w:r>
        <w:rPr>
          <w:color w:val="FF9900"/>
        </w:rPr>
        <w:t>remember</w:t>
      </w:r>
      <w:r>
        <w:t xml:space="preserve"> </w:t>
      </w:r>
      <w:r>
        <w:rPr>
          <w:noProof/>
        </w:rPr>
        <w:drawing>
          <wp:inline distT="0" distB="0" distL="0" distR="0">
            <wp:extent cx="142875" cy="142875"/>
            <wp:effectExtent l="19050" t="0" r="9525"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w:t>
      </w:r>
    </w:p>
    <w:p w:rsidR="00C012C8" w:rsidRDefault="00C012C8" w:rsidP="000849A1">
      <w:pPr>
        <w:pStyle w:val="NormalWeb"/>
      </w:pPr>
    </w:p>
    <w:p w:rsidR="00C012C8" w:rsidRDefault="00C012C8" w:rsidP="00C012C8">
      <w:pPr>
        <w:pStyle w:val="Heading1"/>
      </w:pPr>
      <w:r>
        <w:lastRenderedPageBreak/>
        <w:t>Spring JDBC Complete Introduction</w:t>
      </w:r>
    </w:p>
    <w:p w:rsidR="00C012C8" w:rsidRDefault="00C012C8" w:rsidP="00C012C8">
      <w:pPr>
        <w:pStyle w:val="Heading2"/>
      </w:pPr>
      <w:r>
        <w:t>Spring JDBC</w:t>
      </w:r>
    </w:p>
    <w:p w:rsidR="00C012C8" w:rsidRDefault="00C012C8" w:rsidP="00C012C8">
      <w:pPr>
        <w:pStyle w:val="NormalWeb"/>
      </w:pPr>
      <w:r>
        <w:t xml:space="preserve">Normal </w:t>
      </w:r>
      <w:r>
        <w:rPr>
          <w:color w:val="3366FF"/>
        </w:rPr>
        <w:t>JDBC</w:t>
      </w:r>
      <w:r>
        <w:t xml:space="preserve"> technology will be involved either </w:t>
      </w:r>
      <w:r>
        <w:rPr>
          <w:color w:val="339966"/>
        </w:rPr>
        <w:t>directly</w:t>
      </w:r>
      <w:r>
        <w:t xml:space="preserve"> or </w:t>
      </w:r>
      <w:r>
        <w:rPr>
          <w:color w:val="008080"/>
        </w:rPr>
        <w:t>indirectly</w:t>
      </w:r>
      <w:r>
        <w:t xml:space="preserve"> for getting a </w:t>
      </w:r>
      <w:r>
        <w:rPr>
          <w:color w:val="DF1F9E"/>
        </w:rPr>
        <w:t>connection</w:t>
      </w:r>
      <w:r>
        <w:t xml:space="preserve"> with database, regardless of type of </w:t>
      </w:r>
      <w:r>
        <w:rPr>
          <w:color w:val="808000"/>
        </w:rPr>
        <w:t>framework</w:t>
      </w:r>
      <w:r>
        <w:t>/</w:t>
      </w:r>
      <w:r>
        <w:rPr>
          <w:color w:val="808000"/>
        </w:rPr>
        <w:t>technology</w:t>
      </w:r>
      <w:r>
        <w:t xml:space="preserve">. Without using </w:t>
      </w:r>
      <w:r>
        <w:rPr>
          <w:color w:val="3366FF"/>
        </w:rPr>
        <w:t>JDBC</w:t>
      </w:r>
      <w:r>
        <w:t xml:space="preserve"> we cannot able to connect with the </w:t>
      </w:r>
      <w:r>
        <w:rPr>
          <w:color w:val="FF0000"/>
        </w:rPr>
        <w:t>databases</w:t>
      </w:r>
      <w:r>
        <w:t xml:space="preserve"> using java only.</w:t>
      </w:r>
    </w:p>
    <w:p w:rsidR="00C012C8" w:rsidRDefault="00C012C8" w:rsidP="00C012C8">
      <w:pPr>
        <w:pStyle w:val="NormalWeb"/>
      </w:pPr>
      <w:r>
        <w:t xml:space="preserve">But there are some </w:t>
      </w:r>
      <w:r>
        <w:rPr>
          <w:color w:val="339966"/>
        </w:rPr>
        <w:t>problems</w:t>
      </w:r>
      <w:r>
        <w:t xml:space="preserve"> if a java programmer is a directly work with </w:t>
      </w:r>
      <w:r>
        <w:rPr>
          <w:color w:val="333399"/>
        </w:rPr>
        <w:t>JDBC</w:t>
      </w:r>
    </w:p>
    <w:p w:rsidR="00C012C8" w:rsidRDefault="00C012C8" w:rsidP="00C012C8">
      <w:pPr>
        <w:numPr>
          <w:ilvl w:val="0"/>
          <w:numId w:val="15"/>
        </w:numPr>
        <w:spacing w:before="100" w:beforeAutospacing="1" w:after="100" w:afterAutospacing="1" w:line="240" w:lineRule="auto"/>
      </w:pPr>
      <w:r>
        <w:t xml:space="preserve">JDBC technology </w:t>
      </w:r>
      <w:r>
        <w:rPr>
          <w:color w:val="99CC00"/>
        </w:rPr>
        <w:t>exceptions</w:t>
      </w:r>
      <w:r>
        <w:t xml:space="preserve"> are </w:t>
      </w:r>
      <w:r>
        <w:rPr>
          <w:color w:val="00CCFF"/>
        </w:rPr>
        <w:t>checked</w:t>
      </w:r>
      <w:r>
        <w:t xml:space="preserve">, so we must use </w:t>
      </w:r>
      <w:r>
        <w:rPr>
          <w:color w:val="FF6600"/>
        </w:rPr>
        <w:t>try</w:t>
      </w:r>
      <w:r>
        <w:t xml:space="preserve">, </w:t>
      </w:r>
      <w:r>
        <w:rPr>
          <w:color w:val="008000"/>
        </w:rPr>
        <w:t>catch</w:t>
      </w:r>
      <w:r>
        <w:t xml:space="preserve"> blocks in the code at various places which increases the complexity of the application. And that to this may cause to have lot of </w:t>
      </w:r>
      <w:r>
        <w:rPr>
          <w:color w:val="339966"/>
        </w:rPr>
        <w:t>repetitive</w:t>
      </w:r>
      <w:r>
        <w:t xml:space="preserve"> code to perform the </w:t>
      </w:r>
      <w:r>
        <w:rPr>
          <w:color w:val="DF1F9E"/>
        </w:rPr>
        <w:t>database</w:t>
      </w:r>
      <w:r>
        <w:t xml:space="preserve"> operations</w:t>
      </w:r>
      <w:r>
        <w:rPr>
          <w:color w:val="0000FF"/>
        </w:rPr>
        <w:t xml:space="preserve"> [</w:t>
      </w:r>
      <w:r>
        <w:t xml:space="preserve"> </w:t>
      </w:r>
      <w:proofErr w:type="spellStart"/>
      <w:r>
        <w:t>some thing</w:t>
      </w:r>
      <w:proofErr w:type="spellEnd"/>
      <w:r>
        <w:t xml:space="preserve"> like we may need to write loading driver, connection, creating statement lot of times </w:t>
      </w:r>
      <w:r>
        <w:rPr>
          <w:color w:val="0000FF"/>
        </w:rPr>
        <w:t>]</w:t>
      </w:r>
    </w:p>
    <w:p w:rsidR="00C012C8" w:rsidRDefault="00C012C8" w:rsidP="00C012C8">
      <w:pPr>
        <w:numPr>
          <w:ilvl w:val="0"/>
          <w:numId w:val="15"/>
        </w:numPr>
        <w:spacing w:before="100" w:beforeAutospacing="1" w:after="100" w:afterAutospacing="1" w:line="240" w:lineRule="auto"/>
      </w:pPr>
      <w:r>
        <w:t xml:space="preserve">In JDBC if we open the </w:t>
      </w:r>
      <w:r>
        <w:rPr>
          <w:color w:val="339966"/>
        </w:rPr>
        <w:t>connection</w:t>
      </w:r>
      <w:r>
        <w:t xml:space="preserve"> with database, we only </w:t>
      </w:r>
      <w:r>
        <w:rPr>
          <w:color w:val="993366"/>
        </w:rPr>
        <w:t>responsible</w:t>
      </w:r>
      <w:r>
        <w:t xml:space="preserve"> to close that connection. If not we may get some </w:t>
      </w:r>
      <w:r>
        <w:rPr>
          <w:color w:val="FF6600"/>
        </w:rPr>
        <w:t>connection</w:t>
      </w:r>
      <w:r>
        <w:t xml:space="preserve"> issues</w:t>
      </w:r>
    </w:p>
    <w:p w:rsidR="00C012C8" w:rsidRDefault="00C012C8" w:rsidP="00C012C8">
      <w:pPr>
        <w:numPr>
          <w:ilvl w:val="0"/>
          <w:numId w:val="15"/>
        </w:numPr>
        <w:spacing w:before="100" w:beforeAutospacing="1" w:after="100" w:afterAutospacing="1" w:line="240" w:lineRule="auto"/>
      </w:pPr>
      <w:r>
        <w:t xml:space="preserve">If you see JDBC, it will throws </w:t>
      </w:r>
      <w:r>
        <w:rPr>
          <w:color w:val="99CC00"/>
        </w:rPr>
        <w:t>error</w:t>
      </w:r>
      <w:r>
        <w:t xml:space="preserve"> codes of the </w:t>
      </w:r>
      <w:r>
        <w:rPr>
          <w:color w:val="0000FF"/>
        </w:rPr>
        <w:t>database</w:t>
      </w:r>
      <w:r>
        <w:t xml:space="preserve">, </w:t>
      </w:r>
      <w:proofErr w:type="spellStart"/>
      <w:r>
        <w:t>when ever</w:t>
      </w:r>
      <w:proofErr w:type="spellEnd"/>
      <w:r>
        <w:t xml:space="preserve"> an exception is</w:t>
      </w:r>
      <w:r>
        <w:rPr>
          <w:color w:val="993300"/>
        </w:rPr>
        <w:t xml:space="preserve"> raised</w:t>
      </w:r>
      <w:r>
        <w:t xml:space="preserve">. In fact all java programmers </w:t>
      </w:r>
      <w:r>
        <w:rPr>
          <w:color w:val="99CC00"/>
        </w:rPr>
        <w:t>may</w:t>
      </w:r>
      <w:r>
        <w:t xml:space="preserve"> or </w:t>
      </w:r>
      <w:r>
        <w:rPr>
          <w:color w:val="FF6600"/>
        </w:rPr>
        <w:t>may</w:t>
      </w:r>
      <w:r>
        <w:t xml:space="preserve"> not know these code right ?, that to these error codes are </w:t>
      </w:r>
      <w:r>
        <w:rPr>
          <w:color w:val="DF1F9E"/>
        </w:rPr>
        <w:t>different</w:t>
      </w:r>
      <w:r>
        <w:t xml:space="preserve"> from one database to other database, so finally our application is </w:t>
      </w:r>
      <w:proofErr w:type="spellStart"/>
      <w:r>
        <w:rPr>
          <w:color w:val="008000"/>
        </w:rPr>
        <w:t>gonna</w:t>
      </w:r>
      <w:proofErr w:type="spellEnd"/>
      <w:r>
        <w:t xml:space="preserve"> be database </w:t>
      </w:r>
      <w:r>
        <w:rPr>
          <w:color w:val="0000FF"/>
        </w:rPr>
        <w:t>dependent</w:t>
      </w:r>
    </w:p>
    <w:p w:rsidR="00C012C8" w:rsidRDefault="00C012C8" w:rsidP="00C012C8">
      <w:pPr>
        <w:pStyle w:val="NormalWeb"/>
      </w:pPr>
      <w:r>
        <w:t xml:space="preserve">In order to </w:t>
      </w:r>
      <w:r>
        <w:rPr>
          <w:color w:val="993300"/>
        </w:rPr>
        <w:t>overcome</w:t>
      </w:r>
      <w:r>
        <w:t xml:space="preserve"> the above problems by using JDBC directly, </w:t>
      </w:r>
      <w:proofErr w:type="gramStart"/>
      <w:r>
        <w:t>Spring</w:t>
      </w:r>
      <w:proofErr w:type="gramEnd"/>
      <w:r>
        <w:t xml:space="preserve"> framework has provided one </w:t>
      </w:r>
      <w:r>
        <w:rPr>
          <w:color w:val="FF9900"/>
        </w:rPr>
        <w:t>abstraction</w:t>
      </w:r>
      <w:r>
        <w:t xml:space="preserve"> layer on top of existing JDBC technology. We used to call this layer as </w:t>
      </w:r>
      <w:r>
        <w:rPr>
          <w:color w:val="008000"/>
        </w:rPr>
        <w:t>Spring-JDBC</w:t>
      </w:r>
      <w:r>
        <w:t xml:space="preserve">. In this layer spring programmers will work with this abstraction layer and that layer will </w:t>
      </w:r>
      <w:r>
        <w:rPr>
          <w:color w:val="339966"/>
        </w:rPr>
        <w:t>internally</w:t>
      </w:r>
      <w:r>
        <w:t xml:space="preserve"> uses JDBC technology </w:t>
      </w:r>
      <w:r>
        <w:rPr>
          <w:noProof/>
        </w:rPr>
        <w:drawing>
          <wp:inline distT="0" distB="0" distL="0" distR="0">
            <wp:extent cx="142875" cy="142875"/>
            <wp:effectExtent l="19050" t="0" r="9525"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012C8" w:rsidRDefault="00C012C8" w:rsidP="00C012C8">
      <w:pPr>
        <w:pStyle w:val="NormalWeb"/>
      </w:pPr>
      <w:r>
        <w:t xml:space="preserve">So spring-JDBC layer will take cares about connection management and error managements, and programmers will concentrate on their logics </w:t>
      </w:r>
      <w:proofErr w:type="spellStart"/>
      <w:r>
        <w:t>bla</w:t>
      </w:r>
      <w:proofErr w:type="spellEnd"/>
      <w:r>
        <w:t xml:space="preserve"> </w:t>
      </w:r>
      <w:proofErr w:type="spellStart"/>
      <w:r>
        <w:t>bla</w:t>
      </w:r>
      <w:proofErr w:type="spellEnd"/>
      <w:r>
        <w:t>.</w:t>
      </w:r>
    </w:p>
    <w:p w:rsidR="00C012C8" w:rsidRDefault="00C012C8" w:rsidP="00C012C8">
      <w:pPr>
        <w:pStyle w:val="NormalWeb"/>
      </w:pPr>
      <w:r>
        <w:rPr>
          <w:color w:val="FF9900"/>
        </w:rPr>
        <w:t>Even</w:t>
      </w:r>
      <w:r>
        <w:t xml:space="preserve"> spring framework has provided an </w:t>
      </w:r>
      <w:r>
        <w:rPr>
          <w:color w:val="0000FF"/>
        </w:rPr>
        <w:t>exception</w:t>
      </w:r>
      <w:r>
        <w:t xml:space="preserve"> translator and it translates the </w:t>
      </w:r>
      <w:r>
        <w:rPr>
          <w:color w:val="339966"/>
        </w:rPr>
        <w:t>checked</w:t>
      </w:r>
      <w:r>
        <w:t xml:space="preserve"> exceptions obtained using JDBC to </w:t>
      </w:r>
      <w:r>
        <w:rPr>
          <w:color w:val="DF1F9E"/>
        </w:rPr>
        <w:t>un-checked</w:t>
      </w:r>
      <w:r>
        <w:t xml:space="preserve"> exceptions of spring type and finally the </w:t>
      </w:r>
      <w:r>
        <w:rPr>
          <w:color w:val="DF1F9E"/>
        </w:rPr>
        <w:t>un-checked</w:t>
      </w:r>
      <w:r>
        <w:t xml:space="preserve"> exceptions are thrown to java programmer, while working with spring-JDBC, the programmer </w:t>
      </w:r>
      <w:r>
        <w:rPr>
          <w:color w:val="99CC00"/>
        </w:rPr>
        <w:t>no need</w:t>
      </w:r>
      <w:r>
        <w:t xml:space="preserve"> to open and close the database connection and it will be taken care by the </w:t>
      </w:r>
      <w:r>
        <w:rPr>
          <w:color w:val="0000FF"/>
        </w:rPr>
        <w:t>spring</w:t>
      </w:r>
      <w:r>
        <w:t xml:space="preserve"> framework.</w:t>
      </w:r>
    </w:p>
    <w:p w:rsidR="00C012C8" w:rsidRDefault="00C012C8" w:rsidP="00C012C8">
      <w:pPr>
        <w:pStyle w:val="NormalWeb"/>
      </w:pPr>
      <w:r>
        <w:t>A java application can</w:t>
      </w:r>
      <w:r>
        <w:rPr>
          <w:color w:val="008000"/>
        </w:rPr>
        <w:t xml:space="preserve"> get</w:t>
      </w:r>
      <w:r>
        <w:t xml:space="preserve"> connection with database using following </w:t>
      </w:r>
      <w:r>
        <w:rPr>
          <w:color w:val="FF0000"/>
        </w:rPr>
        <w:t>2</w:t>
      </w:r>
      <w:r>
        <w:t xml:space="preserve"> ways</w:t>
      </w:r>
    </w:p>
    <w:p w:rsidR="00C012C8" w:rsidRDefault="00C012C8" w:rsidP="00C012C8">
      <w:pPr>
        <w:numPr>
          <w:ilvl w:val="0"/>
          <w:numId w:val="16"/>
        </w:numPr>
        <w:spacing w:before="100" w:beforeAutospacing="1" w:after="100" w:afterAutospacing="1" w:line="240" w:lineRule="auto"/>
      </w:pPr>
      <w:r>
        <w:t xml:space="preserve">By using </w:t>
      </w:r>
      <w:proofErr w:type="spellStart"/>
      <w:r>
        <w:t>java.sql.DriverManager</w:t>
      </w:r>
      <w:proofErr w:type="spellEnd"/>
      <w:r>
        <w:t xml:space="preserve"> [ Class ]</w:t>
      </w:r>
    </w:p>
    <w:p w:rsidR="00C012C8" w:rsidRDefault="00C012C8" w:rsidP="00C012C8">
      <w:pPr>
        <w:numPr>
          <w:ilvl w:val="0"/>
          <w:numId w:val="16"/>
        </w:numPr>
        <w:spacing w:before="100" w:beforeAutospacing="1" w:after="100" w:afterAutospacing="1" w:line="240" w:lineRule="auto"/>
      </w:pPr>
      <w:r>
        <w:t xml:space="preserve">By using </w:t>
      </w:r>
      <w:proofErr w:type="spellStart"/>
      <w:r>
        <w:t>javax.sql.DataSource</w:t>
      </w:r>
      <w:proofErr w:type="spellEnd"/>
      <w:r>
        <w:t xml:space="preserve"> [ Interface ]</w:t>
      </w:r>
    </w:p>
    <w:p w:rsidR="00C012C8" w:rsidRDefault="00C012C8" w:rsidP="00C012C8">
      <w:pPr>
        <w:pStyle w:val="NormalWeb"/>
      </w:pPr>
      <w:r>
        <w:t xml:space="preserve">Spring framework uses </w:t>
      </w:r>
      <w:proofErr w:type="spellStart"/>
      <w:r>
        <w:rPr>
          <w:color w:val="339966"/>
        </w:rPr>
        <w:t>DataSource</w:t>
      </w:r>
      <w:proofErr w:type="spellEnd"/>
      <w:r>
        <w:t xml:space="preserve"> interface to obtain the connection with database internally, </w:t>
      </w:r>
      <w:proofErr w:type="spellStart"/>
      <w:r>
        <w:t>i</w:t>
      </w:r>
      <w:proofErr w:type="spellEnd"/>
      <w:r>
        <w:t xml:space="preserve"> mean we will </w:t>
      </w:r>
      <w:r>
        <w:rPr>
          <w:color w:val="99CC00"/>
        </w:rPr>
        <w:t>use</w:t>
      </w:r>
      <w:r>
        <w:t xml:space="preserve"> any one of the following </w:t>
      </w:r>
      <w:r>
        <w:rPr>
          <w:rStyle w:val="Strong"/>
        </w:rPr>
        <w:t>2</w:t>
      </w:r>
      <w:r>
        <w:t xml:space="preserve"> implementation classes of </w:t>
      </w:r>
      <w:proofErr w:type="spellStart"/>
      <w:r>
        <w:rPr>
          <w:color w:val="FF9900"/>
        </w:rPr>
        <w:t>DataSource</w:t>
      </w:r>
      <w:proofErr w:type="spellEnd"/>
      <w:r>
        <w:t xml:space="preserve"> interface.</w:t>
      </w:r>
    </w:p>
    <w:p w:rsidR="00C012C8" w:rsidRDefault="00C012C8" w:rsidP="00C012C8">
      <w:pPr>
        <w:numPr>
          <w:ilvl w:val="0"/>
          <w:numId w:val="17"/>
        </w:numPr>
        <w:spacing w:before="100" w:beforeAutospacing="1" w:after="100" w:afterAutospacing="1" w:line="240" w:lineRule="auto"/>
      </w:pPr>
      <w:proofErr w:type="spellStart"/>
      <w:r>
        <w:t>Org.springframework.jdbc.datasource.DriverManagerDataSource</w:t>
      </w:r>
      <w:proofErr w:type="spellEnd"/>
      <w:r>
        <w:t xml:space="preserve"> [ class ]</w:t>
      </w:r>
    </w:p>
    <w:p w:rsidR="00C012C8" w:rsidRDefault="00C012C8" w:rsidP="00C012C8">
      <w:pPr>
        <w:numPr>
          <w:ilvl w:val="0"/>
          <w:numId w:val="17"/>
        </w:numPr>
        <w:spacing w:before="100" w:beforeAutospacing="1" w:after="100" w:afterAutospacing="1" w:line="240" w:lineRule="auto"/>
      </w:pPr>
      <w:proofErr w:type="spellStart"/>
      <w:r>
        <w:t>Org.apache.commons.dbcp.BasicDataSource</w:t>
      </w:r>
      <w:proofErr w:type="spellEnd"/>
      <w:r>
        <w:t xml:space="preserve"> [ class ]</w:t>
      </w:r>
    </w:p>
    <w:p w:rsidR="00C012C8" w:rsidRDefault="00C012C8" w:rsidP="00C012C8">
      <w:pPr>
        <w:pStyle w:val="NormalWeb"/>
      </w:pPr>
      <w:r>
        <w:t xml:space="preserve">The above </w:t>
      </w:r>
      <w:r>
        <w:rPr>
          <w:rStyle w:val="Strong"/>
        </w:rPr>
        <w:t>2</w:t>
      </w:r>
      <w:r>
        <w:t xml:space="preserve"> classes are </w:t>
      </w:r>
      <w:r>
        <w:rPr>
          <w:color w:val="0000FF"/>
        </w:rPr>
        <w:t>suitable</w:t>
      </w:r>
      <w:r>
        <w:t xml:space="preserve"> when our spring application is at </w:t>
      </w:r>
      <w:r>
        <w:rPr>
          <w:color w:val="FF9900"/>
        </w:rPr>
        <w:t>developing</w:t>
      </w:r>
      <w:r>
        <w:t xml:space="preserve"> stage, in real time programmers uses </w:t>
      </w:r>
      <w:r>
        <w:rPr>
          <w:color w:val="DF1F9E"/>
        </w:rPr>
        <w:t>connection pooling</w:t>
      </w:r>
      <w:r>
        <w:t xml:space="preserve"> service provided by the </w:t>
      </w:r>
      <w:r>
        <w:rPr>
          <w:color w:val="339966"/>
        </w:rPr>
        <w:t>application</w:t>
      </w:r>
      <w:r>
        <w:t xml:space="preserve"> server, hope you know this fact </w:t>
      </w:r>
      <w:r>
        <w:rPr>
          <w:noProof/>
        </w:rPr>
        <w:drawing>
          <wp:inline distT="0" distB="0" distL="0" distR="0">
            <wp:extent cx="142875" cy="142875"/>
            <wp:effectExtent l="19050" t="0" r="9525"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012C8" w:rsidRDefault="00C012C8" w:rsidP="00C012C8">
      <w:pPr>
        <w:pStyle w:val="NormalWeb"/>
      </w:pPr>
      <w:r>
        <w:t xml:space="preserve">Leave it, </w:t>
      </w:r>
      <w:proofErr w:type="gramStart"/>
      <w:r>
        <w:t>In</w:t>
      </w:r>
      <w:proofErr w:type="gramEnd"/>
      <w:r>
        <w:t xml:space="preserve"> above 2 classes </w:t>
      </w:r>
      <w:proofErr w:type="spellStart"/>
      <w:r>
        <w:rPr>
          <w:color w:val="99CC00"/>
        </w:rPr>
        <w:t>DriverManagerDataSource</w:t>
      </w:r>
      <w:proofErr w:type="spellEnd"/>
      <w:r>
        <w:t xml:space="preserve"> is given by </w:t>
      </w:r>
      <w:r>
        <w:rPr>
          <w:color w:val="0000FF"/>
        </w:rPr>
        <w:t>spring</w:t>
      </w:r>
      <w:r>
        <w:t xml:space="preserve"> framework and it is equal to </w:t>
      </w:r>
      <w:proofErr w:type="spellStart"/>
      <w:r>
        <w:rPr>
          <w:color w:val="993300"/>
        </w:rPr>
        <w:t>DriverManager</w:t>
      </w:r>
      <w:proofErr w:type="spellEnd"/>
      <w:r>
        <w:t xml:space="preserve"> class, it means spring framework internally opens a new connection and closes the connection for each operation done on the database. </w:t>
      </w:r>
      <w:proofErr w:type="spellStart"/>
      <w:r>
        <w:rPr>
          <w:color w:val="DF1F9E"/>
        </w:rPr>
        <w:t>BasicDataSource</w:t>
      </w:r>
      <w:proofErr w:type="spellEnd"/>
      <w:r>
        <w:t xml:space="preserve"> is given the </w:t>
      </w:r>
      <w:r>
        <w:rPr>
          <w:color w:val="808000"/>
        </w:rPr>
        <w:t>apache</w:t>
      </w:r>
      <w:r>
        <w:t xml:space="preserve">, and this is better than </w:t>
      </w:r>
      <w:proofErr w:type="spellStart"/>
      <w:r>
        <w:rPr>
          <w:color w:val="333399"/>
        </w:rPr>
        <w:t>DriverManagerDataSource</w:t>
      </w:r>
      <w:proofErr w:type="spellEnd"/>
      <w:r>
        <w:t xml:space="preserve"> because </w:t>
      </w:r>
      <w:proofErr w:type="spellStart"/>
      <w:r>
        <w:rPr>
          <w:color w:val="800000"/>
        </w:rPr>
        <w:t>BasicDataSource</w:t>
      </w:r>
      <w:proofErr w:type="spellEnd"/>
      <w:r>
        <w:t xml:space="preserve"> having inbuilt connection pooling implementation.</w:t>
      </w:r>
    </w:p>
    <w:p w:rsidR="00C012C8" w:rsidRDefault="00C012C8" w:rsidP="00C012C8">
      <w:pPr>
        <w:pStyle w:val="NormalWeb"/>
      </w:pPr>
      <w:r>
        <w:lastRenderedPageBreak/>
        <w:t xml:space="preserve">In </w:t>
      </w:r>
      <w:r>
        <w:rPr>
          <w:color w:val="FF6600"/>
        </w:rPr>
        <w:t xml:space="preserve">spring </w:t>
      </w:r>
      <w:proofErr w:type="spellStart"/>
      <w:r>
        <w:rPr>
          <w:color w:val="FF6600"/>
        </w:rPr>
        <w:t>config</w:t>
      </w:r>
      <w:proofErr w:type="spellEnd"/>
      <w:r>
        <w:t xml:space="preserve"> we need to </w:t>
      </w:r>
      <w:r>
        <w:rPr>
          <w:color w:val="0000FF"/>
        </w:rPr>
        <w:t>configure</w:t>
      </w:r>
      <w:r>
        <w:t xml:space="preserve"> the following </w:t>
      </w:r>
      <w:r>
        <w:rPr>
          <w:rStyle w:val="Strong"/>
        </w:rPr>
        <w:t>4</w:t>
      </w:r>
      <w:r>
        <w:t xml:space="preserve"> properties to obtain </w:t>
      </w:r>
      <w:r>
        <w:rPr>
          <w:color w:val="008000"/>
        </w:rPr>
        <w:t>connection</w:t>
      </w:r>
      <w:r>
        <w:t xml:space="preserve"> with database</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&lt;bean id=”id1” class=”</w:t>
      </w:r>
      <w:proofErr w:type="spellStart"/>
      <w:r w:rsidRPr="00C012C8">
        <w:rPr>
          <w:rFonts w:ascii="Times New Roman" w:eastAsia="Times New Roman" w:hAnsi="Times New Roman" w:cs="Times New Roman"/>
          <w:sz w:val="24"/>
          <w:szCs w:val="24"/>
        </w:rPr>
        <w:t>org.springframework.datasource.DriverManagerDataSource</w:t>
      </w:r>
      <w:proofErr w:type="spellEnd"/>
      <w:r w:rsidRPr="00C012C8">
        <w:rPr>
          <w:rFonts w:ascii="Times New Roman" w:eastAsia="Times New Roman" w:hAnsi="Times New Roman" w:cs="Times New Roman"/>
          <w:sz w:val="24"/>
          <w:szCs w:val="24"/>
        </w:rPr>
        <w:t>”&gt;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xml:space="preserve">                           </w:t>
      </w:r>
      <w:proofErr w:type="gramStart"/>
      <w:r w:rsidRPr="00C012C8">
        <w:rPr>
          <w:rFonts w:ascii="Times New Roman" w:eastAsia="Times New Roman" w:hAnsi="Times New Roman" w:cs="Times New Roman"/>
          <w:sz w:val="24"/>
          <w:szCs w:val="24"/>
        </w:rPr>
        <w:t>[ or</w:t>
      </w:r>
      <w:proofErr w:type="gramEnd"/>
      <w:r w:rsidRPr="00C012C8">
        <w:rPr>
          <w:rFonts w:ascii="Times New Roman" w:eastAsia="Times New Roman" w:hAnsi="Times New Roman" w:cs="Times New Roman"/>
          <w:sz w:val="24"/>
          <w:szCs w:val="24"/>
        </w:rPr>
        <w:t xml:space="preserve">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xml:space="preserve">&lt;bean id=”id1” class=” </w:t>
      </w:r>
      <w:proofErr w:type="spellStart"/>
      <w:r w:rsidRPr="00C012C8">
        <w:rPr>
          <w:rFonts w:ascii="Times New Roman" w:eastAsia="Times New Roman" w:hAnsi="Times New Roman" w:cs="Times New Roman"/>
          <w:sz w:val="24"/>
          <w:szCs w:val="24"/>
        </w:rPr>
        <w:t>org.apache.commons.dbcp.BasicDataSource</w:t>
      </w:r>
      <w:proofErr w:type="spellEnd"/>
      <w:r w:rsidRPr="00C012C8">
        <w:rPr>
          <w:rFonts w:ascii="Times New Roman" w:eastAsia="Times New Roman" w:hAnsi="Times New Roman" w:cs="Times New Roman"/>
          <w:sz w:val="24"/>
          <w:szCs w:val="24"/>
        </w:rPr>
        <w:t>”&gt;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w:t>
      </w:r>
      <w:proofErr w:type="spellStart"/>
      <w:r w:rsidRPr="00C012C8">
        <w:rPr>
          <w:rFonts w:ascii="Times New Roman" w:eastAsia="Times New Roman" w:hAnsi="Times New Roman" w:cs="Times New Roman"/>
          <w:sz w:val="24"/>
          <w:szCs w:val="24"/>
        </w:rPr>
        <w:t>driverClassName</w:t>
      </w:r>
      <w:proofErr w:type="spellEnd"/>
      <w:r w:rsidRPr="00C012C8">
        <w:rPr>
          <w:rFonts w:ascii="Times New Roman" w:eastAsia="Times New Roman" w:hAnsi="Times New Roman" w:cs="Times New Roman"/>
          <w:sz w:val="24"/>
          <w:szCs w:val="24"/>
        </w:rPr>
        <w:t>”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w:t>
      </w:r>
      <w:proofErr w:type="spellStart"/>
      <w:r w:rsidRPr="00C012C8">
        <w:rPr>
          <w:rFonts w:ascii="Times New Roman" w:eastAsia="Times New Roman" w:hAnsi="Times New Roman" w:cs="Times New Roman"/>
          <w:sz w:val="24"/>
          <w:szCs w:val="24"/>
        </w:rPr>
        <w:t>url</w:t>
      </w:r>
      <w:proofErr w:type="spellEnd"/>
      <w:r w:rsidRPr="00C012C8">
        <w:rPr>
          <w:rFonts w:ascii="Times New Roman" w:eastAsia="Times New Roman" w:hAnsi="Times New Roman" w:cs="Times New Roman"/>
          <w:sz w:val="24"/>
          <w:szCs w:val="24"/>
        </w:rPr>
        <w:t>”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name=”username”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name=”password”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&lt;/bean&gt;</w:t>
      </w:r>
    </w:p>
    <w:p w:rsidR="00C012C8" w:rsidRDefault="00C012C8" w:rsidP="00C012C8">
      <w:pPr>
        <w:pStyle w:val="Heading2"/>
      </w:pPr>
      <w:proofErr w:type="spellStart"/>
      <w:r>
        <w:t>JdbcTemplate</w:t>
      </w:r>
      <w:proofErr w:type="spellEnd"/>
      <w:r>
        <w:t xml:space="preserve"> Class </w:t>
      </w:r>
      <w:proofErr w:type="gramStart"/>
      <w:r>
        <w:t>In</w:t>
      </w:r>
      <w:proofErr w:type="gramEnd"/>
      <w:r>
        <w:t xml:space="preserve"> Spring-JDBC</w:t>
      </w:r>
    </w:p>
    <w:p w:rsidR="00C012C8" w:rsidRDefault="00C012C8" w:rsidP="00C012C8">
      <w:pPr>
        <w:numPr>
          <w:ilvl w:val="0"/>
          <w:numId w:val="18"/>
        </w:numPr>
        <w:spacing w:before="100" w:beforeAutospacing="1" w:after="100" w:afterAutospacing="1" w:line="240" w:lineRule="auto"/>
      </w:pPr>
      <w:proofErr w:type="spellStart"/>
      <w:r>
        <w:rPr>
          <w:color w:val="339966"/>
        </w:rPr>
        <w:t>JdbcTemplate</w:t>
      </w:r>
      <w:proofErr w:type="spellEnd"/>
      <w:r>
        <w:t xml:space="preserve"> class is given in </w:t>
      </w:r>
      <w:proofErr w:type="spellStart"/>
      <w:r>
        <w:rPr>
          <w:color w:val="0000FF"/>
        </w:rPr>
        <w:t>org.springframework.jdbc.core</w:t>
      </w:r>
      <w:proofErr w:type="spellEnd"/>
      <w:r>
        <w:t xml:space="preserve">.* package and this class will provides methods for executing the </w:t>
      </w:r>
      <w:r>
        <w:rPr>
          <w:color w:val="DF1F9E"/>
        </w:rPr>
        <w:t>SQL</w:t>
      </w:r>
      <w:r>
        <w:t xml:space="preserve"> commands on a database</w:t>
      </w:r>
    </w:p>
    <w:p w:rsidR="00C012C8" w:rsidRDefault="00C012C8" w:rsidP="00C012C8">
      <w:pPr>
        <w:numPr>
          <w:ilvl w:val="0"/>
          <w:numId w:val="18"/>
        </w:numPr>
        <w:spacing w:before="100" w:beforeAutospacing="1" w:after="100" w:afterAutospacing="1" w:line="240" w:lineRule="auto"/>
      </w:pPr>
      <w:proofErr w:type="spellStart"/>
      <w:r>
        <w:rPr>
          <w:color w:val="3366FF"/>
        </w:rPr>
        <w:t>JdbcTemplate</w:t>
      </w:r>
      <w:proofErr w:type="spellEnd"/>
      <w:r>
        <w:t xml:space="preserve"> class follows </w:t>
      </w:r>
      <w:r>
        <w:rPr>
          <w:color w:val="339966"/>
        </w:rPr>
        <w:t>template</w:t>
      </w:r>
      <w:r>
        <w:t xml:space="preserve"> design pattern, where a template class accepts</w:t>
      </w:r>
      <w:r>
        <w:rPr>
          <w:color w:val="FF6600"/>
        </w:rPr>
        <w:t xml:space="preserve"> input</w:t>
      </w:r>
      <w:r>
        <w:t xml:space="preserve"> from the user and produces output to the user by hiding the interval details </w:t>
      </w:r>
      <w:proofErr w:type="gramStart"/>
      <w:r>
        <w:rPr>
          <w:color w:val="FF0000"/>
        </w:rPr>
        <w:t>[</w:t>
      </w:r>
      <w:r>
        <w:t xml:space="preserve"> Confused</w:t>
      </w:r>
      <w:proofErr w:type="gramEnd"/>
      <w:r>
        <w:t xml:space="preserve">….?? If so forget about this point </w:t>
      </w:r>
      <w:r>
        <w:rPr>
          <w:noProof/>
        </w:rPr>
        <w:drawing>
          <wp:inline distT="0" distB="0" distL="0" distR="0">
            <wp:extent cx="142875" cy="142875"/>
            <wp:effectExtent l="19050" t="0" r="9525"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color w:val="FF0000"/>
        </w:rPr>
        <w:t>]</w:t>
      </w:r>
    </w:p>
    <w:p w:rsidR="00C012C8" w:rsidRDefault="00C012C8" w:rsidP="00C012C8">
      <w:pPr>
        <w:pStyle w:val="NormalWeb"/>
      </w:pPr>
      <w:proofErr w:type="spellStart"/>
      <w:r>
        <w:t>JdbcTemplate</w:t>
      </w:r>
      <w:proofErr w:type="spellEnd"/>
      <w:r>
        <w:t xml:space="preserve"> class provided the following </w:t>
      </w:r>
      <w:r>
        <w:rPr>
          <w:rStyle w:val="Strong"/>
        </w:rPr>
        <w:t>3</w:t>
      </w:r>
      <w:r>
        <w:t xml:space="preserve"> type of </w:t>
      </w:r>
      <w:r>
        <w:rPr>
          <w:color w:val="808000"/>
        </w:rPr>
        <w:t>methods</w:t>
      </w:r>
      <w:r>
        <w:t xml:space="preserve"> to execute </w:t>
      </w:r>
      <w:r>
        <w:rPr>
          <w:color w:val="DF1F9E"/>
        </w:rPr>
        <w:t>SQL</w:t>
      </w:r>
      <w:r>
        <w:t xml:space="preserve"> operations on the database</w:t>
      </w:r>
    </w:p>
    <w:p w:rsidR="00C012C8" w:rsidRDefault="00C012C8" w:rsidP="00C012C8">
      <w:pPr>
        <w:numPr>
          <w:ilvl w:val="0"/>
          <w:numId w:val="19"/>
        </w:numPr>
        <w:spacing w:before="100" w:beforeAutospacing="1" w:after="100" w:afterAutospacing="1" w:line="240" w:lineRule="auto"/>
      </w:pPr>
      <w:r>
        <w:t>execute()</w:t>
      </w:r>
    </w:p>
    <w:p w:rsidR="00C012C8" w:rsidRDefault="00C012C8" w:rsidP="00C012C8">
      <w:pPr>
        <w:numPr>
          <w:ilvl w:val="0"/>
          <w:numId w:val="19"/>
        </w:numPr>
        <w:spacing w:before="100" w:beforeAutospacing="1" w:after="100" w:afterAutospacing="1" w:line="240" w:lineRule="auto"/>
      </w:pPr>
      <w:r>
        <w:t>update()</w:t>
      </w:r>
    </w:p>
    <w:p w:rsidR="00C012C8" w:rsidRDefault="00C012C8" w:rsidP="00C012C8">
      <w:pPr>
        <w:numPr>
          <w:ilvl w:val="0"/>
          <w:numId w:val="19"/>
        </w:numPr>
        <w:spacing w:before="100" w:beforeAutospacing="1" w:after="100" w:afterAutospacing="1" w:line="240" w:lineRule="auto"/>
      </w:pPr>
      <w:proofErr w:type="gramStart"/>
      <w:r>
        <w:t>query(</w:t>
      </w:r>
      <w:proofErr w:type="gramEnd"/>
      <w:r>
        <w:t xml:space="preserve">) </w:t>
      </w:r>
      <w:r>
        <w:rPr>
          <w:color w:val="99CC00"/>
        </w:rPr>
        <w:t>methods</w:t>
      </w:r>
      <w:r>
        <w:t>….</w:t>
      </w:r>
    </w:p>
    <w:p w:rsidR="00C012C8" w:rsidRDefault="00C012C8" w:rsidP="00C012C8">
      <w:pPr>
        <w:pStyle w:val="NormalWeb"/>
      </w:pPr>
      <w:r>
        <w:rPr>
          <w:rStyle w:val="Strong"/>
          <w:color w:val="FF6600"/>
        </w:rPr>
        <w:t>Note</w:t>
      </w:r>
      <w:r>
        <w:t xml:space="preserve">: </w:t>
      </w:r>
      <w:r>
        <w:rPr>
          <w:color w:val="3366FF"/>
        </w:rPr>
        <w:t>execute</w:t>
      </w:r>
      <w:r>
        <w:t xml:space="preserve"> and </w:t>
      </w:r>
      <w:r>
        <w:rPr>
          <w:color w:val="800000"/>
        </w:rPr>
        <w:t>update</w:t>
      </w:r>
      <w:r>
        <w:t xml:space="preserve"> methods are for </w:t>
      </w:r>
      <w:r>
        <w:rPr>
          <w:color w:val="DF1F9E"/>
        </w:rPr>
        <w:t>non-select</w:t>
      </w:r>
      <w:r>
        <w:t xml:space="preserve"> operations on the database, and </w:t>
      </w:r>
      <w:r>
        <w:rPr>
          <w:color w:val="333399"/>
        </w:rPr>
        <w:t>query</w:t>
      </w:r>
      <w:r>
        <w:t xml:space="preserve"> method is for </w:t>
      </w:r>
      <w:r>
        <w:rPr>
          <w:color w:val="3366FF"/>
        </w:rPr>
        <w:t>select</w:t>
      </w:r>
      <w:r>
        <w:t xml:space="preserve"> operations on the database.</w:t>
      </w:r>
    </w:p>
    <w:p w:rsidR="00C012C8" w:rsidRDefault="00C012C8" w:rsidP="00C012C8">
      <w:pPr>
        <w:pStyle w:val="NormalWeb"/>
      </w:pPr>
      <w:proofErr w:type="spellStart"/>
      <w:r>
        <w:rPr>
          <w:color w:val="339966"/>
        </w:rPr>
        <w:t>JdbcTemplate</w:t>
      </w:r>
      <w:proofErr w:type="spellEnd"/>
      <w:r>
        <w:t xml:space="preserve"> class depends on </w:t>
      </w:r>
      <w:proofErr w:type="spellStart"/>
      <w:r>
        <w:rPr>
          <w:color w:val="3366FF"/>
        </w:rPr>
        <w:t>DataSource</w:t>
      </w:r>
      <w:proofErr w:type="spellEnd"/>
      <w:r>
        <w:t xml:space="preserve"> object only, as it will opens database connection internally with </w:t>
      </w:r>
      <w:proofErr w:type="spellStart"/>
      <w:r>
        <w:rPr>
          <w:color w:val="993300"/>
        </w:rPr>
        <w:t>DataSource</w:t>
      </w:r>
      <w:proofErr w:type="spellEnd"/>
      <w:r>
        <w:t xml:space="preserve">. So we must give this </w:t>
      </w:r>
      <w:proofErr w:type="spellStart"/>
      <w:r>
        <w:rPr>
          <w:color w:val="00CCFF"/>
        </w:rPr>
        <w:t>DataSource</w:t>
      </w:r>
      <w:proofErr w:type="spellEnd"/>
      <w:r>
        <w:t xml:space="preserve"> object to </w:t>
      </w:r>
      <w:proofErr w:type="spellStart"/>
      <w:r>
        <w:rPr>
          <w:color w:val="993300"/>
        </w:rPr>
        <w:t>JdbcTemplate</w:t>
      </w:r>
      <w:proofErr w:type="spellEnd"/>
      <w:r>
        <w:t xml:space="preserve">, actually we have both </w:t>
      </w:r>
      <w:r>
        <w:rPr>
          <w:color w:val="99CC00"/>
        </w:rPr>
        <w:t>setter</w:t>
      </w:r>
      <w:r>
        <w:t xml:space="preserve">, </w:t>
      </w:r>
      <w:r>
        <w:rPr>
          <w:color w:val="0000FF"/>
        </w:rPr>
        <w:t>constructor</w:t>
      </w:r>
      <w:r>
        <w:t xml:space="preserve"> injections in </w:t>
      </w:r>
      <w:proofErr w:type="spellStart"/>
      <w:r>
        <w:t>JdbcTemplate</w:t>
      </w:r>
      <w:proofErr w:type="spellEnd"/>
      <w:r>
        <w:t xml:space="preserve"> class for inserting </w:t>
      </w:r>
      <w:proofErr w:type="spellStart"/>
      <w:r>
        <w:t>DataSource</w:t>
      </w:r>
      <w:proofErr w:type="spellEnd"/>
      <w:r>
        <w:t xml:space="preserve"> object.</w:t>
      </w:r>
    </w:p>
    <w:p w:rsidR="00C012C8" w:rsidRDefault="00C012C8" w:rsidP="00C012C8">
      <w:pPr>
        <w:pStyle w:val="Heading2"/>
      </w:pPr>
      <w:r>
        <w:t xml:space="preserve">Spring </w:t>
      </w:r>
      <w:proofErr w:type="spellStart"/>
      <w:r>
        <w:t>config</w:t>
      </w:r>
      <w:proofErr w:type="spellEnd"/>
      <w:r>
        <w:t xml:space="preserve"> file if we insert </w:t>
      </w:r>
      <w:proofErr w:type="spellStart"/>
      <w:r>
        <w:t>DriverManagerDataSource</w:t>
      </w:r>
      <w:proofErr w:type="spellEnd"/>
      <w:r>
        <w:t xml:space="preserve"> object into </w:t>
      </w:r>
      <w:proofErr w:type="spellStart"/>
      <w:r>
        <w:t>JdbcTemplate</w:t>
      </w:r>
      <w:proofErr w:type="spellEnd"/>
      <w:r>
        <w:t xml:space="preserve"> class with constructor injection</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&lt;bean id=”id1” class=”</w:t>
      </w:r>
      <w:proofErr w:type="spellStart"/>
      <w:r w:rsidRPr="00C012C8">
        <w:rPr>
          <w:rFonts w:ascii="Times New Roman" w:eastAsia="Times New Roman" w:hAnsi="Times New Roman" w:cs="Times New Roman"/>
          <w:sz w:val="24"/>
          <w:szCs w:val="24"/>
        </w:rPr>
        <w:t>org.springframework.datasource.DriverManagerDataSource</w:t>
      </w:r>
      <w:proofErr w:type="spellEnd"/>
      <w:r w:rsidRPr="00C012C8">
        <w:rPr>
          <w:rFonts w:ascii="Times New Roman" w:eastAsia="Times New Roman" w:hAnsi="Times New Roman" w:cs="Times New Roman"/>
          <w:sz w:val="24"/>
          <w:szCs w:val="24"/>
        </w:rPr>
        <w:t>”&gt;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w:t>
      </w:r>
      <w:proofErr w:type="spellStart"/>
      <w:r w:rsidRPr="00C012C8">
        <w:rPr>
          <w:rFonts w:ascii="Times New Roman" w:eastAsia="Times New Roman" w:hAnsi="Times New Roman" w:cs="Times New Roman"/>
          <w:sz w:val="24"/>
          <w:szCs w:val="24"/>
        </w:rPr>
        <w:t>driverClassName</w:t>
      </w:r>
      <w:proofErr w:type="spellEnd"/>
      <w:r w:rsidRPr="00C012C8">
        <w:rPr>
          <w:rFonts w:ascii="Times New Roman" w:eastAsia="Times New Roman" w:hAnsi="Times New Roman" w:cs="Times New Roman"/>
          <w:sz w:val="24"/>
          <w:szCs w:val="24"/>
        </w:rPr>
        <w:t>”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w:t>
      </w:r>
      <w:proofErr w:type="spellStart"/>
      <w:r w:rsidRPr="00C012C8">
        <w:rPr>
          <w:rFonts w:ascii="Times New Roman" w:eastAsia="Times New Roman" w:hAnsi="Times New Roman" w:cs="Times New Roman"/>
          <w:sz w:val="24"/>
          <w:szCs w:val="24"/>
        </w:rPr>
        <w:t>url</w:t>
      </w:r>
      <w:proofErr w:type="spellEnd"/>
      <w:r w:rsidRPr="00C012C8">
        <w:rPr>
          <w:rFonts w:ascii="Times New Roman" w:eastAsia="Times New Roman" w:hAnsi="Times New Roman" w:cs="Times New Roman"/>
          <w:sz w:val="24"/>
          <w:szCs w:val="24"/>
        </w:rPr>
        <w:t>”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name=”username”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name=”password”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&lt;/bean&gt;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&lt;bean id="id2" class="</w:t>
      </w:r>
      <w:proofErr w:type="spellStart"/>
      <w:r w:rsidRPr="00C012C8">
        <w:rPr>
          <w:rFonts w:ascii="Times New Roman" w:eastAsia="Times New Roman" w:hAnsi="Times New Roman" w:cs="Times New Roman"/>
          <w:sz w:val="24"/>
          <w:szCs w:val="24"/>
        </w:rPr>
        <w:t>org.springframework.jdbc.core.JdbcTemplate</w:t>
      </w:r>
      <w:proofErr w:type="spellEnd"/>
      <w:r w:rsidRPr="00C012C8">
        <w:rPr>
          <w:rFonts w:ascii="Times New Roman" w:eastAsia="Times New Roman" w:hAnsi="Times New Roman" w:cs="Times New Roman"/>
          <w:sz w:val="24"/>
          <w:szCs w:val="24"/>
        </w:rPr>
        <w:t>"&gt;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&lt;constructor-</w:t>
      </w:r>
      <w:proofErr w:type="spellStart"/>
      <w:r w:rsidRPr="00C012C8">
        <w:rPr>
          <w:rFonts w:ascii="Times New Roman" w:eastAsia="Times New Roman" w:hAnsi="Times New Roman" w:cs="Times New Roman"/>
          <w:sz w:val="24"/>
          <w:szCs w:val="24"/>
        </w:rPr>
        <w:t>arg</w:t>
      </w:r>
      <w:proofErr w:type="spellEnd"/>
      <w:r w:rsidRPr="00C012C8">
        <w:rPr>
          <w:rFonts w:ascii="Times New Roman" w:eastAsia="Times New Roman" w:hAnsi="Times New Roman" w:cs="Times New Roman"/>
          <w:sz w:val="24"/>
          <w:szCs w:val="24"/>
        </w:rPr>
        <w:t xml:space="preserve"> ref="id1"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w:t>
      </w:r>
      <w:proofErr w:type="gramStart"/>
      <w:r w:rsidRPr="00C012C8">
        <w:rPr>
          <w:rFonts w:ascii="Times New Roman" w:eastAsia="Times New Roman" w:hAnsi="Times New Roman" w:cs="Times New Roman"/>
          <w:sz w:val="24"/>
          <w:szCs w:val="24"/>
        </w:rPr>
        <w:t>bean</w:t>
      </w:r>
      <w:proofErr w:type="gramEnd"/>
      <w:r w:rsidRPr="00C012C8">
        <w:rPr>
          <w:rFonts w:ascii="Times New Roman" w:eastAsia="Times New Roman" w:hAnsi="Times New Roman" w:cs="Times New Roman"/>
          <w:sz w:val="24"/>
          <w:szCs w:val="24"/>
        </w:rPr>
        <w:t>&gt;</w:t>
      </w:r>
    </w:p>
    <w:p w:rsidR="00C012C8" w:rsidRDefault="00C012C8" w:rsidP="00C012C8">
      <w:pPr>
        <w:pStyle w:val="Heading2"/>
      </w:pPr>
      <w:r>
        <w:t xml:space="preserve">Spring </w:t>
      </w:r>
      <w:proofErr w:type="spellStart"/>
      <w:r>
        <w:t>config</w:t>
      </w:r>
      <w:proofErr w:type="spellEnd"/>
      <w:r>
        <w:t xml:space="preserve"> file if we insert </w:t>
      </w:r>
      <w:proofErr w:type="spellStart"/>
      <w:r>
        <w:t>DriverManagerDataSource</w:t>
      </w:r>
      <w:proofErr w:type="spellEnd"/>
      <w:r>
        <w:t xml:space="preserve"> object into </w:t>
      </w:r>
      <w:proofErr w:type="spellStart"/>
      <w:r>
        <w:t>JdbcTemplate</w:t>
      </w:r>
      <w:proofErr w:type="spellEnd"/>
      <w:r>
        <w:t xml:space="preserve"> class with setter injection</w:t>
      </w:r>
    </w:p>
    <w:p w:rsidR="00C20FD8" w:rsidRPr="00C20FD8" w:rsidRDefault="00C20FD8" w:rsidP="00C20FD8"/>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lastRenderedPageBreak/>
        <w:t>&lt;bean id=”id1” class=”</w:t>
      </w:r>
      <w:proofErr w:type="spellStart"/>
      <w:r w:rsidRPr="00C012C8">
        <w:rPr>
          <w:rFonts w:ascii="Times New Roman" w:eastAsia="Times New Roman" w:hAnsi="Times New Roman" w:cs="Times New Roman"/>
          <w:sz w:val="24"/>
          <w:szCs w:val="24"/>
        </w:rPr>
        <w:t>org.springframework.datasource.DriverManagerDataSource</w:t>
      </w:r>
      <w:proofErr w:type="spellEnd"/>
      <w:r w:rsidRPr="00C012C8">
        <w:rPr>
          <w:rFonts w:ascii="Times New Roman" w:eastAsia="Times New Roman" w:hAnsi="Times New Roman" w:cs="Times New Roman"/>
          <w:sz w:val="24"/>
          <w:szCs w:val="24"/>
        </w:rPr>
        <w:t>”&gt;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w:t>
      </w:r>
      <w:proofErr w:type="spellStart"/>
      <w:r w:rsidRPr="00C012C8">
        <w:rPr>
          <w:rFonts w:ascii="Times New Roman" w:eastAsia="Times New Roman" w:hAnsi="Times New Roman" w:cs="Times New Roman"/>
          <w:sz w:val="24"/>
          <w:szCs w:val="24"/>
        </w:rPr>
        <w:t>driverClassName</w:t>
      </w:r>
      <w:proofErr w:type="spellEnd"/>
      <w:r w:rsidRPr="00C012C8">
        <w:rPr>
          <w:rFonts w:ascii="Times New Roman" w:eastAsia="Times New Roman" w:hAnsi="Times New Roman" w:cs="Times New Roman"/>
          <w:sz w:val="24"/>
          <w:szCs w:val="24"/>
        </w:rPr>
        <w:t>”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w:t>
      </w:r>
      <w:proofErr w:type="spellStart"/>
      <w:r w:rsidRPr="00C012C8">
        <w:rPr>
          <w:rFonts w:ascii="Times New Roman" w:eastAsia="Times New Roman" w:hAnsi="Times New Roman" w:cs="Times New Roman"/>
          <w:sz w:val="24"/>
          <w:szCs w:val="24"/>
        </w:rPr>
        <w:t>url</w:t>
      </w:r>
      <w:proofErr w:type="spellEnd"/>
      <w:r w:rsidRPr="00C012C8">
        <w:rPr>
          <w:rFonts w:ascii="Times New Roman" w:eastAsia="Times New Roman" w:hAnsi="Times New Roman" w:cs="Times New Roman"/>
          <w:sz w:val="24"/>
          <w:szCs w:val="24"/>
        </w:rPr>
        <w:t>”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name=”username”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name=”password” value=””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&lt;/bean&gt;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&lt;bean id="id2" class="</w:t>
      </w:r>
      <w:proofErr w:type="spellStart"/>
      <w:r w:rsidRPr="00C012C8">
        <w:rPr>
          <w:rFonts w:ascii="Times New Roman" w:eastAsia="Times New Roman" w:hAnsi="Times New Roman" w:cs="Times New Roman"/>
          <w:sz w:val="24"/>
          <w:szCs w:val="24"/>
        </w:rPr>
        <w:t>org.springframework.jdbc.core.JdbcTemplate</w:t>
      </w:r>
      <w:proofErr w:type="spellEnd"/>
      <w:r w:rsidRPr="00C012C8">
        <w:rPr>
          <w:rFonts w:ascii="Times New Roman" w:eastAsia="Times New Roman" w:hAnsi="Times New Roman" w:cs="Times New Roman"/>
          <w:sz w:val="24"/>
          <w:szCs w:val="24"/>
        </w:rPr>
        <w:t>"&gt;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&lt;property name="</w:t>
      </w:r>
      <w:proofErr w:type="spellStart"/>
      <w:r w:rsidRPr="00C012C8">
        <w:rPr>
          <w:rFonts w:ascii="Times New Roman" w:eastAsia="Times New Roman" w:hAnsi="Times New Roman" w:cs="Times New Roman"/>
          <w:sz w:val="24"/>
          <w:szCs w:val="24"/>
        </w:rPr>
        <w:t>dataSource</w:t>
      </w:r>
      <w:proofErr w:type="spellEnd"/>
      <w:r w:rsidRPr="00C012C8">
        <w:rPr>
          <w:rFonts w:ascii="Times New Roman" w:eastAsia="Times New Roman" w:hAnsi="Times New Roman" w:cs="Times New Roman"/>
          <w:sz w:val="24"/>
          <w:szCs w:val="24"/>
        </w:rPr>
        <w:t>" ref="id1" /&gt;</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 </w:t>
      </w:r>
    </w:p>
    <w:p w:rsidR="00C012C8" w:rsidRPr="00C012C8" w:rsidRDefault="00C012C8" w:rsidP="00C012C8">
      <w:pPr>
        <w:spacing w:after="0" w:line="240" w:lineRule="auto"/>
        <w:rPr>
          <w:rFonts w:ascii="Times New Roman" w:eastAsia="Times New Roman" w:hAnsi="Times New Roman" w:cs="Times New Roman"/>
          <w:sz w:val="24"/>
          <w:szCs w:val="24"/>
        </w:rPr>
      </w:pPr>
      <w:r w:rsidRPr="00C012C8">
        <w:rPr>
          <w:rFonts w:ascii="Times New Roman" w:eastAsia="Times New Roman" w:hAnsi="Times New Roman" w:cs="Times New Roman"/>
          <w:sz w:val="24"/>
          <w:szCs w:val="24"/>
        </w:rPr>
        <w:t>&lt;</w:t>
      </w:r>
      <w:proofErr w:type="gramStart"/>
      <w:r w:rsidRPr="00C012C8">
        <w:rPr>
          <w:rFonts w:ascii="Times New Roman" w:eastAsia="Times New Roman" w:hAnsi="Times New Roman" w:cs="Times New Roman"/>
          <w:sz w:val="24"/>
          <w:szCs w:val="24"/>
        </w:rPr>
        <w:t>bean</w:t>
      </w:r>
      <w:proofErr w:type="gramEnd"/>
      <w:r w:rsidRPr="00C012C8">
        <w:rPr>
          <w:rFonts w:ascii="Times New Roman" w:eastAsia="Times New Roman" w:hAnsi="Times New Roman" w:cs="Times New Roman"/>
          <w:sz w:val="24"/>
          <w:szCs w:val="24"/>
        </w:rPr>
        <w:t>&gt;</w:t>
      </w:r>
    </w:p>
    <w:p w:rsidR="00C012C8" w:rsidRDefault="00C012C8" w:rsidP="00C012C8">
      <w:pPr>
        <w:pStyle w:val="Heading1"/>
      </w:pPr>
      <w:r>
        <w:t xml:space="preserve">Use </w:t>
      </w:r>
      <w:proofErr w:type="spellStart"/>
      <w:r>
        <w:t>any thing</w:t>
      </w:r>
      <w:proofErr w:type="spellEnd"/>
      <w:r>
        <w:t xml:space="preserve"> you want…..!!!</w:t>
      </w:r>
    </w:p>
    <w:p w:rsidR="005B05E1" w:rsidRDefault="005B05E1" w:rsidP="005B05E1">
      <w:pPr>
        <w:pStyle w:val="Heading1"/>
      </w:pPr>
      <w:r>
        <w:t xml:space="preserve">Spring </w:t>
      </w:r>
      <w:proofErr w:type="spellStart"/>
      <w:r>
        <w:t>JdbcTemplate</w:t>
      </w:r>
      <w:proofErr w:type="spellEnd"/>
      <w:r>
        <w:t xml:space="preserve"> Select Query Examples</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class </w:t>
      </w:r>
      <w:proofErr w:type="spellStart"/>
      <w:r w:rsidRPr="005B05E1">
        <w:rPr>
          <w:rFonts w:ascii="Times New Roman" w:eastAsia="Times New Roman" w:hAnsi="Times New Roman" w:cs="Times New Roman"/>
          <w:sz w:val="24"/>
          <w:szCs w:val="24"/>
        </w:rPr>
        <w:t>SpringJdbcSelect</w:t>
      </w:r>
      <w:proofErr w:type="spellEnd"/>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JdbcTemplate</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void </w:t>
      </w:r>
      <w:proofErr w:type="spellStart"/>
      <w:r w:rsidRPr="005B05E1">
        <w:rPr>
          <w:rFonts w:ascii="Times New Roman" w:eastAsia="Times New Roman" w:hAnsi="Times New Roman" w:cs="Times New Roman"/>
          <w:sz w:val="24"/>
          <w:szCs w:val="24"/>
        </w:rPr>
        <w:t>setJt</w:t>
      </w:r>
      <w:proofErr w:type="spellEnd"/>
      <w:r w:rsidRPr="005B05E1">
        <w:rPr>
          <w:rFonts w:ascii="Times New Roman" w:eastAsia="Times New Roman" w:hAnsi="Times New Roman" w:cs="Times New Roman"/>
          <w:sz w:val="24"/>
          <w:szCs w:val="24"/>
        </w:rPr>
        <w:t>(</w:t>
      </w:r>
      <w:proofErr w:type="spellStart"/>
      <w:r w:rsidRPr="005B05E1">
        <w:rPr>
          <w:rFonts w:ascii="Times New Roman" w:eastAsia="Times New Roman" w:hAnsi="Times New Roman" w:cs="Times New Roman"/>
          <w:sz w:val="24"/>
          <w:szCs w:val="24"/>
        </w:rPr>
        <w:t>JdbcTemplate</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this.jt</w:t>
      </w:r>
      <w:proofErr w:type="spellEnd"/>
      <w:r w:rsidRPr="005B05E1">
        <w:rPr>
          <w:rFonts w:ascii="Times New Roman" w:eastAsia="Times New Roman" w:hAnsi="Times New Roman" w:cs="Times New Roman"/>
          <w:sz w:val="24"/>
          <w:szCs w:val="24"/>
        </w:rPr>
        <w:t xml:space="preserve"> =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void </w:t>
      </w:r>
      <w:proofErr w:type="spellStart"/>
      <w:r w:rsidRPr="005B05E1">
        <w:rPr>
          <w:rFonts w:ascii="Times New Roman" w:eastAsia="Times New Roman" w:hAnsi="Times New Roman" w:cs="Times New Roman"/>
          <w:sz w:val="24"/>
          <w:szCs w:val="24"/>
        </w:rPr>
        <w:t>loadAll</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List l = </w:t>
      </w:r>
      <w:proofErr w:type="spellStart"/>
      <w:proofErr w:type="gramStart"/>
      <w:r w:rsidRPr="005B05E1">
        <w:rPr>
          <w:rFonts w:ascii="Times New Roman" w:eastAsia="Times New Roman" w:hAnsi="Times New Roman" w:cs="Times New Roman"/>
          <w:sz w:val="24"/>
          <w:szCs w:val="24"/>
        </w:rPr>
        <w:t>jt.queryForList</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"select * from countries");</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Iterator</w:t>
      </w:r>
      <w:proofErr w:type="spellEnd"/>
      <w:r w:rsidRPr="005B05E1">
        <w:rPr>
          <w:rFonts w:ascii="Times New Roman" w:eastAsia="Times New Roman" w:hAnsi="Times New Roman" w:cs="Times New Roman"/>
          <w:sz w:val="24"/>
          <w:szCs w:val="24"/>
        </w:rPr>
        <w:t xml:space="preserve"> it = </w:t>
      </w:r>
      <w:proofErr w:type="spellStart"/>
      <w:proofErr w:type="gramStart"/>
      <w:r w:rsidRPr="005B05E1">
        <w:rPr>
          <w:rFonts w:ascii="Times New Roman" w:eastAsia="Times New Roman" w:hAnsi="Times New Roman" w:cs="Times New Roman"/>
          <w:sz w:val="24"/>
          <w:szCs w:val="24"/>
        </w:rPr>
        <w:t>l.iterator</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while(</w:t>
      </w:r>
      <w:proofErr w:type="spellStart"/>
      <w:proofErr w:type="gramEnd"/>
      <w:r w:rsidRPr="005B05E1">
        <w:rPr>
          <w:rFonts w:ascii="Times New Roman" w:eastAsia="Times New Roman" w:hAnsi="Times New Roman" w:cs="Times New Roman"/>
          <w:sz w:val="24"/>
          <w:szCs w:val="24"/>
        </w:rPr>
        <w:t>it.hasNext</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Object o = </w:t>
      </w:r>
      <w:proofErr w:type="spellStart"/>
      <w:proofErr w:type="gramStart"/>
      <w:r w:rsidRPr="005B05E1">
        <w:rPr>
          <w:rFonts w:ascii="Times New Roman" w:eastAsia="Times New Roman" w:hAnsi="Times New Roman" w:cs="Times New Roman"/>
          <w:sz w:val="24"/>
          <w:szCs w:val="24"/>
        </w:rPr>
        <w:t>it.next</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System.out.println</w:t>
      </w:r>
      <w:proofErr w:type="spellEnd"/>
      <w:r w:rsidRPr="005B05E1">
        <w:rPr>
          <w:rFonts w:ascii="Times New Roman" w:eastAsia="Times New Roman" w:hAnsi="Times New Roman" w:cs="Times New Roman"/>
          <w:sz w:val="24"/>
          <w:szCs w:val="24"/>
        </w:rPr>
        <w:t>(</w:t>
      </w:r>
      <w:proofErr w:type="spellStart"/>
      <w:proofErr w:type="gramEnd"/>
      <w:r w:rsidRPr="005B05E1">
        <w:rPr>
          <w:rFonts w:ascii="Times New Roman" w:eastAsia="Times New Roman" w:hAnsi="Times New Roman" w:cs="Times New Roman"/>
          <w:sz w:val="24"/>
          <w:szCs w:val="24"/>
        </w:rPr>
        <w:t>o.toString</w:t>
      </w:r>
      <w:proofErr w:type="spellEnd"/>
      <w:r w:rsidRPr="005B05E1">
        <w:rPr>
          <w:rFonts w:ascii="Times New Roman" w:eastAsia="Times New Roman" w:hAnsi="Times New Roman" w:cs="Times New Roman"/>
          <w:sz w:val="24"/>
          <w:szCs w:val="24"/>
        </w:rPr>
        <w:t>());</w:t>
      </w:r>
    </w:p>
    <w:p w:rsidR="005B05E1" w:rsidRPr="005B05E1" w:rsidRDefault="005B05E1" w:rsidP="005B05E1">
      <w:pPr>
        <w:pBdr>
          <w:bottom w:val="single" w:sz="6" w:space="1" w:color="auto"/>
        </w:pBd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class </w:t>
      </w:r>
      <w:proofErr w:type="spellStart"/>
      <w:r w:rsidRPr="005B05E1">
        <w:rPr>
          <w:rFonts w:ascii="Times New Roman" w:eastAsia="Times New Roman" w:hAnsi="Times New Roman" w:cs="Times New Roman"/>
          <w:sz w:val="24"/>
          <w:szCs w:val="24"/>
        </w:rPr>
        <w:t>OurLogic</w:t>
      </w:r>
      <w:proofErr w:type="spellEnd"/>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static void main(String </w:t>
      </w:r>
      <w:proofErr w:type="spellStart"/>
      <w:r w:rsidRPr="005B05E1">
        <w:rPr>
          <w:rFonts w:ascii="Times New Roman" w:eastAsia="Times New Roman" w:hAnsi="Times New Roman" w:cs="Times New Roman"/>
          <w:sz w:val="24"/>
          <w:szCs w:val="24"/>
        </w:rPr>
        <w:t>args</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Resource res = new </w:t>
      </w:r>
      <w:proofErr w:type="spellStart"/>
      <w:proofErr w:type="gramStart"/>
      <w:r w:rsidRPr="005B05E1">
        <w:rPr>
          <w:rFonts w:ascii="Times New Roman" w:eastAsia="Times New Roman" w:hAnsi="Times New Roman" w:cs="Times New Roman"/>
          <w:sz w:val="24"/>
          <w:szCs w:val="24"/>
        </w:rPr>
        <w:t>ClassPathResource</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"spconfig.xml");</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BeanFactory</w:t>
      </w:r>
      <w:proofErr w:type="spellEnd"/>
      <w:r w:rsidRPr="005B05E1">
        <w:rPr>
          <w:rFonts w:ascii="Times New Roman" w:eastAsia="Times New Roman" w:hAnsi="Times New Roman" w:cs="Times New Roman"/>
          <w:sz w:val="24"/>
          <w:szCs w:val="24"/>
        </w:rPr>
        <w:t xml:space="preserve"> factory = new </w:t>
      </w:r>
      <w:proofErr w:type="spellStart"/>
      <w:proofErr w:type="gramStart"/>
      <w:r w:rsidRPr="005B05E1">
        <w:rPr>
          <w:rFonts w:ascii="Times New Roman" w:eastAsia="Times New Roman" w:hAnsi="Times New Roman" w:cs="Times New Roman"/>
          <w:sz w:val="24"/>
          <w:szCs w:val="24"/>
        </w:rPr>
        <w:t>XmlBeanFactory</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res);</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SpringJdbcSelect</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 xml:space="preserve"> </w:t>
      </w:r>
      <w:proofErr w:type="gramStart"/>
      <w:r w:rsidRPr="005B05E1">
        <w:rPr>
          <w:rFonts w:ascii="Times New Roman" w:eastAsia="Times New Roman" w:hAnsi="Times New Roman" w:cs="Times New Roman"/>
          <w:sz w:val="24"/>
          <w:szCs w:val="24"/>
        </w:rPr>
        <w:t>=(</w:t>
      </w:r>
      <w:proofErr w:type="spellStart"/>
      <w:proofErr w:type="gramEnd"/>
      <w:r w:rsidRPr="005B05E1">
        <w:rPr>
          <w:rFonts w:ascii="Times New Roman" w:eastAsia="Times New Roman" w:hAnsi="Times New Roman" w:cs="Times New Roman"/>
          <w:sz w:val="24"/>
          <w:szCs w:val="24"/>
        </w:rPr>
        <w:t>SpringJdbcSelect</w:t>
      </w:r>
      <w:proofErr w:type="spellEnd"/>
      <w:r w:rsidRPr="005B05E1">
        <w:rPr>
          <w:rFonts w:ascii="Times New Roman" w:eastAsia="Times New Roman" w:hAnsi="Times New Roman" w:cs="Times New Roman"/>
          <w:sz w:val="24"/>
          <w:szCs w:val="24"/>
        </w:rPr>
        <w:t>)</w:t>
      </w:r>
      <w:proofErr w:type="spellStart"/>
      <w:r w:rsidRPr="005B05E1">
        <w:rPr>
          <w:rFonts w:ascii="Times New Roman" w:eastAsia="Times New Roman" w:hAnsi="Times New Roman" w:cs="Times New Roman"/>
          <w:sz w:val="24"/>
          <w:szCs w:val="24"/>
        </w:rPr>
        <w:t>factory.getBean</w:t>
      </w:r>
      <w:proofErr w:type="spellEnd"/>
      <w:r w:rsidRPr="005B05E1">
        <w:rPr>
          <w:rFonts w:ascii="Times New Roman" w:eastAsia="Times New Roman" w:hAnsi="Times New Roman" w:cs="Times New Roman"/>
          <w:sz w:val="24"/>
          <w:szCs w:val="24"/>
        </w:rPr>
        <w:t>("id3");</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jt.loadAll</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w:t>
      </w:r>
    </w:p>
    <w:p w:rsidR="005B05E1" w:rsidRPr="005B05E1" w:rsidRDefault="005B05E1" w:rsidP="005B05E1">
      <w:pPr>
        <w:pBdr>
          <w:bottom w:val="single" w:sz="6" w:space="1" w:color="auto"/>
        </w:pBd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w:t>
      </w:r>
      <w:proofErr w:type="gramStart"/>
      <w:r w:rsidRPr="005B05E1">
        <w:rPr>
          <w:rFonts w:ascii="Times New Roman" w:eastAsia="Times New Roman" w:hAnsi="Times New Roman" w:cs="Times New Roman"/>
          <w:sz w:val="24"/>
          <w:szCs w:val="24"/>
        </w:rPr>
        <w:t>beans</w:t>
      </w:r>
      <w:proofErr w:type="gram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 id="id1" class="org.springframework.jdbc.datasource.DriverManagerDataSource"&gt;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driverClassName</w:t>
      </w:r>
      <w:proofErr w:type="spellEnd"/>
      <w:r w:rsidRPr="005B05E1">
        <w:rPr>
          <w:rFonts w:ascii="Times New Roman" w:eastAsia="Times New Roman" w:hAnsi="Times New Roman" w:cs="Times New Roman"/>
          <w:sz w:val="24"/>
          <w:szCs w:val="24"/>
        </w:rPr>
        <w:t>" value="</w:t>
      </w:r>
      <w:proofErr w:type="spellStart"/>
      <w:r w:rsidRPr="005B05E1">
        <w:rPr>
          <w:rFonts w:ascii="Times New Roman" w:eastAsia="Times New Roman" w:hAnsi="Times New Roman" w:cs="Times New Roman"/>
          <w:sz w:val="24"/>
          <w:szCs w:val="24"/>
        </w:rPr>
        <w:t>oracle.jdbc.driver.OracleDriver</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url</w:t>
      </w:r>
      <w:proofErr w:type="spellEnd"/>
      <w:r w:rsidRPr="005B05E1">
        <w:rPr>
          <w:rFonts w:ascii="Times New Roman" w:eastAsia="Times New Roman" w:hAnsi="Times New Roman" w:cs="Times New Roman"/>
          <w:sz w:val="24"/>
          <w:szCs w:val="24"/>
        </w:rPr>
        <w:t>" value="</w:t>
      </w:r>
      <w:proofErr w:type="spellStart"/>
      <w:r w:rsidRPr="005B05E1">
        <w:rPr>
          <w:rFonts w:ascii="Times New Roman" w:eastAsia="Times New Roman" w:hAnsi="Times New Roman" w:cs="Times New Roman"/>
          <w:sz w:val="24"/>
          <w:szCs w:val="24"/>
        </w:rPr>
        <w:t>jdbc:oracle:thin</w:t>
      </w:r>
      <w:proofErr w:type="spellEnd"/>
      <w:r w:rsidRPr="005B05E1">
        <w:rPr>
          <w:rFonts w:ascii="Times New Roman" w:eastAsia="Times New Roman" w:hAnsi="Times New Roman" w:cs="Times New Roman"/>
          <w:sz w:val="24"/>
          <w:szCs w:val="24"/>
        </w:rPr>
        <w:t>:@localhost:1521:XE"/&gt;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name="username" value="system"/&gt;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lastRenderedPageBreak/>
        <w:t>  &lt;property name="password" value="admin"/&gt;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 id="id2" class="</w:t>
      </w:r>
      <w:proofErr w:type="spellStart"/>
      <w:r w:rsidRPr="005B05E1">
        <w:rPr>
          <w:rFonts w:ascii="Times New Roman" w:eastAsia="Times New Roman" w:hAnsi="Times New Roman" w:cs="Times New Roman"/>
          <w:sz w:val="24"/>
          <w:szCs w:val="24"/>
        </w:rPr>
        <w:t>org.springframework.jdbc.core.JdbcTemplate</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w:t>
      </w:r>
      <w:proofErr w:type="gramStart"/>
      <w:r w:rsidRPr="005B05E1">
        <w:rPr>
          <w:rFonts w:ascii="Times New Roman" w:eastAsia="Times New Roman" w:hAnsi="Times New Roman" w:cs="Times New Roman"/>
          <w:sz w:val="24"/>
          <w:szCs w:val="24"/>
        </w:rPr>
        <w:t>constructor-</w:t>
      </w:r>
      <w:proofErr w:type="spellStart"/>
      <w:r w:rsidRPr="005B05E1">
        <w:rPr>
          <w:rFonts w:ascii="Times New Roman" w:eastAsia="Times New Roman" w:hAnsi="Times New Roman" w:cs="Times New Roman"/>
          <w:sz w:val="24"/>
          <w:szCs w:val="24"/>
        </w:rPr>
        <w:t>arg</w:t>
      </w:r>
      <w:proofErr w:type="spellEnd"/>
      <w:proofErr w:type="gram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&lt;ref bean="id1"/&gt;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&lt;/constructor-</w:t>
      </w:r>
      <w:proofErr w:type="spellStart"/>
      <w:r w:rsidRPr="005B05E1">
        <w:rPr>
          <w:rFonts w:ascii="Times New Roman" w:eastAsia="Times New Roman" w:hAnsi="Times New Roman" w:cs="Times New Roman"/>
          <w:sz w:val="24"/>
          <w:szCs w:val="24"/>
        </w:rPr>
        <w:t>arg</w:t>
      </w:r>
      <w:proofErr w:type="spellEnd"/>
      <w:r w:rsidRPr="005B05E1">
        <w:rPr>
          <w:rFonts w:ascii="Times New Roman" w:eastAsia="Times New Roman" w:hAnsi="Times New Roman" w:cs="Times New Roman"/>
          <w:sz w:val="24"/>
          <w:szCs w:val="24"/>
        </w:rPr>
        <w:t>&gt;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 id="id3" class="java4s.SpringJdbcSelect"&gt;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&lt;ref bean="id2"/&gt;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&lt;/beans&gt;</w:t>
      </w:r>
    </w:p>
    <w:p w:rsidR="005B05E1" w:rsidRDefault="005B05E1" w:rsidP="000849A1">
      <w:pPr>
        <w:pStyle w:val="NormalWeb"/>
      </w:pPr>
      <w:r>
        <w:t>See the xml file</w:t>
      </w:r>
      <w:proofErr w:type="gramStart"/>
      <w:r>
        <w:t>..</w:t>
      </w:r>
      <w:proofErr w:type="gramEnd"/>
      <w:r>
        <w:t xml:space="preserve"> actually our beam is </w:t>
      </w:r>
      <w:r>
        <w:rPr>
          <w:color w:val="3366FF"/>
        </w:rPr>
        <w:t>id3</w:t>
      </w:r>
      <w:r>
        <w:t xml:space="preserve">, which needs </w:t>
      </w:r>
      <w:proofErr w:type="spellStart"/>
      <w:r>
        <w:rPr>
          <w:color w:val="99CC00"/>
        </w:rPr>
        <w:t>JdbcTemplate</w:t>
      </w:r>
      <w:proofErr w:type="spellEnd"/>
      <w:r>
        <w:t xml:space="preserve"> to use the methods so </w:t>
      </w:r>
      <w:proofErr w:type="spellStart"/>
      <w:r>
        <w:t>i</w:t>
      </w:r>
      <w:proofErr w:type="spellEnd"/>
      <w:r>
        <w:t xml:space="preserve"> have given &lt;ref bean=”</w:t>
      </w:r>
      <w:r>
        <w:rPr>
          <w:color w:val="FF6600"/>
        </w:rPr>
        <w:t>id2″</w:t>
      </w:r>
      <w:r>
        <w:t xml:space="preserve">/&gt;, and </w:t>
      </w:r>
      <w:proofErr w:type="spellStart"/>
      <w:proofErr w:type="gramStart"/>
      <w:r>
        <w:t>JdbcTemplate</w:t>
      </w:r>
      <w:proofErr w:type="spellEnd"/>
      <w:r>
        <w:t>(</w:t>
      </w:r>
      <w:proofErr w:type="gramEnd"/>
      <w:r>
        <w:t xml:space="preserve">id2) class need </w:t>
      </w:r>
      <w:proofErr w:type="spellStart"/>
      <w:r>
        <w:rPr>
          <w:color w:val="993366"/>
        </w:rPr>
        <w:t>DriverManagerDataSource</w:t>
      </w:r>
      <w:proofErr w:type="spellEnd"/>
      <w:r>
        <w:t xml:space="preserve"> help so </w:t>
      </w:r>
      <w:proofErr w:type="spellStart"/>
      <w:r>
        <w:t>i</w:t>
      </w:r>
      <w:proofErr w:type="spellEnd"/>
      <w:r>
        <w:t xml:space="preserve"> have given &lt;ref bean=”</w:t>
      </w:r>
      <w:r>
        <w:rPr>
          <w:color w:val="DF1F9E"/>
        </w:rPr>
        <w:t>id1</w:t>
      </w:r>
      <w:r>
        <w:t>“/&gt;, hope you got it.</w:t>
      </w:r>
    </w:p>
    <w:p w:rsidR="005B05E1" w:rsidRDefault="005B05E1" w:rsidP="005B05E1">
      <w:pPr>
        <w:pStyle w:val="Heading1"/>
      </w:pPr>
      <w:r>
        <w:t xml:space="preserve">Spring </w:t>
      </w:r>
      <w:proofErr w:type="spellStart"/>
      <w:r>
        <w:t>JdbcTemplate</w:t>
      </w:r>
      <w:proofErr w:type="spellEnd"/>
      <w:r>
        <w:t xml:space="preserve"> </w:t>
      </w:r>
      <w:proofErr w:type="gramStart"/>
      <w:r>
        <w:t>Update(</w:t>
      </w:r>
      <w:proofErr w:type="gramEnd"/>
      <w:r>
        <w:t>) Insert Query Example</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class </w:t>
      </w:r>
      <w:proofErr w:type="spellStart"/>
      <w:r w:rsidRPr="005B05E1">
        <w:rPr>
          <w:rFonts w:ascii="Times New Roman" w:eastAsia="Times New Roman" w:hAnsi="Times New Roman" w:cs="Times New Roman"/>
          <w:sz w:val="24"/>
          <w:szCs w:val="24"/>
        </w:rPr>
        <w:t>SpringJdbcInsert</w:t>
      </w:r>
      <w:proofErr w:type="spellEnd"/>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JdbcTemplate</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void </w:t>
      </w:r>
      <w:proofErr w:type="spellStart"/>
      <w:r w:rsidRPr="005B05E1">
        <w:rPr>
          <w:rFonts w:ascii="Times New Roman" w:eastAsia="Times New Roman" w:hAnsi="Times New Roman" w:cs="Times New Roman"/>
          <w:sz w:val="24"/>
          <w:szCs w:val="24"/>
        </w:rPr>
        <w:t>setJt</w:t>
      </w:r>
      <w:proofErr w:type="spellEnd"/>
      <w:r w:rsidRPr="005B05E1">
        <w:rPr>
          <w:rFonts w:ascii="Times New Roman" w:eastAsia="Times New Roman" w:hAnsi="Times New Roman" w:cs="Times New Roman"/>
          <w:sz w:val="24"/>
          <w:szCs w:val="24"/>
        </w:rPr>
        <w:t>(</w:t>
      </w:r>
      <w:proofErr w:type="spellStart"/>
      <w:r w:rsidRPr="005B05E1">
        <w:rPr>
          <w:rFonts w:ascii="Times New Roman" w:eastAsia="Times New Roman" w:hAnsi="Times New Roman" w:cs="Times New Roman"/>
          <w:sz w:val="24"/>
          <w:szCs w:val="24"/>
        </w:rPr>
        <w:t>JdbcTemplate</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this.jt</w:t>
      </w:r>
      <w:proofErr w:type="spellEnd"/>
      <w:r w:rsidRPr="005B05E1">
        <w:rPr>
          <w:rFonts w:ascii="Times New Roman" w:eastAsia="Times New Roman" w:hAnsi="Times New Roman" w:cs="Times New Roman"/>
          <w:sz w:val="24"/>
          <w:szCs w:val="24"/>
        </w:rPr>
        <w:t xml:space="preserve"> =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void </w:t>
      </w:r>
      <w:proofErr w:type="spellStart"/>
      <w:r w:rsidRPr="005B05E1">
        <w:rPr>
          <w:rFonts w:ascii="Times New Roman" w:eastAsia="Times New Roman" w:hAnsi="Times New Roman" w:cs="Times New Roman"/>
          <w:sz w:val="24"/>
          <w:szCs w:val="24"/>
        </w:rPr>
        <w:t>insertRow</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int</w:t>
      </w:r>
      <w:proofErr w:type="spellEnd"/>
      <w:proofErr w:type="gramEnd"/>
      <w:r w:rsidRPr="005B05E1">
        <w:rPr>
          <w:rFonts w:ascii="Times New Roman" w:eastAsia="Times New Roman" w:hAnsi="Times New Roman" w:cs="Times New Roman"/>
          <w:sz w:val="24"/>
          <w:szCs w:val="24"/>
        </w:rPr>
        <w:t xml:space="preserve"> k = </w:t>
      </w:r>
      <w:proofErr w:type="spellStart"/>
      <w:r w:rsidRPr="005B05E1">
        <w:rPr>
          <w:rFonts w:ascii="Times New Roman" w:eastAsia="Times New Roman" w:hAnsi="Times New Roman" w:cs="Times New Roman"/>
          <w:sz w:val="24"/>
          <w:szCs w:val="24"/>
        </w:rPr>
        <w:t>jt.update</w:t>
      </w:r>
      <w:proofErr w:type="spellEnd"/>
      <w:r w:rsidRPr="005B05E1">
        <w:rPr>
          <w:rFonts w:ascii="Times New Roman" w:eastAsia="Times New Roman" w:hAnsi="Times New Roman" w:cs="Times New Roman"/>
          <w:sz w:val="24"/>
          <w:szCs w:val="24"/>
        </w:rPr>
        <w:t>("insert into countries values(107,'US')");</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System.out.println</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k+ " row(s) inserted");</w:t>
      </w:r>
    </w:p>
    <w:p w:rsidR="005B05E1" w:rsidRDefault="005B05E1" w:rsidP="005B05E1">
      <w:pPr>
        <w:pBdr>
          <w:bottom w:val="single" w:sz="6" w:space="1" w:color="auto"/>
        </w:pBd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class </w:t>
      </w:r>
      <w:proofErr w:type="spellStart"/>
      <w:r w:rsidRPr="005B05E1">
        <w:rPr>
          <w:rFonts w:ascii="Times New Roman" w:eastAsia="Times New Roman" w:hAnsi="Times New Roman" w:cs="Times New Roman"/>
          <w:sz w:val="24"/>
          <w:szCs w:val="24"/>
        </w:rPr>
        <w:t>OurLogic</w:t>
      </w:r>
      <w:proofErr w:type="spellEnd"/>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static void main(String </w:t>
      </w:r>
      <w:proofErr w:type="spellStart"/>
      <w:r w:rsidRPr="005B05E1">
        <w:rPr>
          <w:rFonts w:ascii="Times New Roman" w:eastAsia="Times New Roman" w:hAnsi="Times New Roman" w:cs="Times New Roman"/>
          <w:sz w:val="24"/>
          <w:szCs w:val="24"/>
        </w:rPr>
        <w:t>args</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Resource res = new </w:t>
      </w:r>
      <w:proofErr w:type="spellStart"/>
      <w:proofErr w:type="gramStart"/>
      <w:r w:rsidRPr="005B05E1">
        <w:rPr>
          <w:rFonts w:ascii="Times New Roman" w:eastAsia="Times New Roman" w:hAnsi="Times New Roman" w:cs="Times New Roman"/>
          <w:sz w:val="24"/>
          <w:szCs w:val="24"/>
        </w:rPr>
        <w:t>ClassPathResource</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"spconfig.xml");</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BeanFactory</w:t>
      </w:r>
      <w:proofErr w:type="spellEnd"/>
      <w:r w:rsidRPr="005B05E1">
        <w:rPr>
          <w:rFonts w:ascii="Times New Roman" w:eastAsia="Times New Roman" w:hAnsi="Times New Roman" w:cs="Times New Roman"/>
          <w:sz w:val="24"/>
          <w:szCs w:val="24"/>
        </w:rPr>
        <w:t xml:space="preserve"> factory = new </w:t>
      </w:r>
      <w:proofErr w:type="spellStart"/>
      <w:proofErr w:type="gramStart"/>
      <w:r w:rsidRPr="005B05E1">
        <w:rPr>
          <w:rFonts w:ascii="Times New Roman" w:eastAsia="Times New Roman" w:hAnsi="Times New Roman" w:cs="Times New Roman"/>
          <w:sz w:val="24"/>
          <w:szCs w:val="24"/>
        </w:rPr>
        <w:t>XmlBeanFactory</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res);</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SpringJdbcInsert</w:t>
      </w:r>
      <w:proofErr w:type="spellEnd"/>
      <w:r w:rsidRPr="005B05E1">
        <w:rPr>
          <w:rFonts w:ascii="Times New Roman" w:eastAsia="Times New Roman" w:hAnsi="Times New Roman" w:cs="Times New Roman"/>
          <w:sz w:val="24"/>
          <w:szCs w:val="24"/>
        </w:rPr>
        <w:t xml:space="preserve"> in </w:t>
      </w:r>
      <w:proofErr w:type="gramStart"/>
      <w:r w:rsidRPr="005B05E1">
        <w:rPr>
          <w:rFonts w:ascii="Times New Roman" w:eastAsia="Times New Roman" w:hAnsi="Times New Roman" w:cs="Times New Roman"/>
          <w:sz w:val="24"/>
          <w:szCs w:val="24"/>
        </w:rPr>
        <w:t>=(</w:t>
      </w:r>
      <w:proofErr w:type="spellStart"/>
      <w:proofErr w:type="gramEnd"/>
      <w:r w:rsidRPr="005B05E1">
        <w:rPr>
          <w:rFonts w:ascii="Times New Roman" w:eastAsia="Times New Roman" w:hAnsi="Times New Roman" w:cs="Times New Roman"/>
          <w:sz w:val="24"/>
          <w:szCs w:val="24"/>
        </w:rPr>
        <w:t>SpringJdbcInsert</w:t>
      </w:r>
      <w:proofErr w:type="spellEnd"/>
      <w:r w:rsidRPr="005B05E1">
        <w:rPr>
          <w:rFonts w:ascii="Times New Roman" w:eastAsia="Times New Roman" w:hAnsi="Times New Roman" w:cs="Times New Roman"/>
          <w:sz w:val="24"/>
          <w:szCs w:val="24"/>
        </w:rPr>
        <w:t>)</w:t>
      </w:r>
      <w:proofErr w:type="spellStart"/>
      <w:r w:rsidRPr="005B05E1">
        <w:rPr>
          <w:rFonts w:ascii="Times New Roman" w:eastAsia="Times New Roman" w:hAnsi="Times New Roman" w:cs="Times New Roman"/>
          <w:sz w:val="24"/>
          <w:szCs w:val="24"/>
        </w:rPr>
        <w:t>factory.getBean</w:t>
      </w:r>
      <w:proofErr w:type="spellEnd"/>
      <w:r w:rsidRPr="005B05E1">
        <w:rPr>
          <w:rFonts w:ascii="Times New Roman" w:eastAsia="Times New Roman" w:hAnsi="Times New Roman" w:cs="Times New Roman"/>
          <w:sz w:val="24"/>
          <w:szCs w:val="24"/>
        </w:rPr>
        <w:t>("id3");</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in.insertRow</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pBdr>
          <w:bottom w:val="single" w:sz="6" w:space="1" w:color="auto"/>
        </w:pBd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w:t>
      </w:r>
      <w:proofErr w:type="gramStart"/>
      <w:r w:rsidRPr="005B05E1">
        <w:rPr>
          <w:rFonts w:ascii="Times New Roman" w:eastAsia="Times New Roman" w:hAnsi="Times New Roman" w:cs="Times New Roman"/>
          <w:sz w:val="24"/>
          <w:szCs w:val="24"/>
        </w:rPr>
        <w:t>beans</w:t>
      </w:r>
      <w:proofErr w:type="gram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 id="id1" class="org.springframework.jdbc.datasource.DriverManagerDataSource"&gt;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driverClassName</w:t>
      </w:r>
      <w:proofErr w:type="spellEnd"/>
      <w:r w:rsidRPr="005B05E1">
        <w:rPr>
          <w:rFonts w:ascii="Times New Roman" w:eastAsia="Times New Roman" w:hAnsi="Times New Roman" w:cs="Times New Roman"/>
          <w:sz w:val="24"/>
          <w:szCs w:val="24"/>
        </w:rPr>
        <w:t>" value="</w:t>
      </w:r>
      <w:proofErr w:type="spellStart"/>
      <w:r w:rsidRPr="005B05E1">
        <w:rPr>
          <w:rFonts w:ascii="Times New Roman" w:eastAsia="Times New Roman" w:hAnsi="Times New Roman" w:cs="Times New Roman"/>
          <w:sz w:val="24"/>
          <w:szCs w:val="24"/>
        </w:rPr>
        <w:t>oracle.jdbc.driver.OracleDriver</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lastRenderedPageBreak/>
        <w:t>  &lt;property name="</w:t>
      </w:r>
      <w:proofErr w:type="spellStart"/>
      <w:r w:rsidRPr="005B05E1">
        <w:rPr>
          <w:rFonts w:ascii="Times New Roman" w:eastAsia="Times New Roman" w:hAnsi="Times New Roman" w:cs="Times New Roman"/>
          <w:sz w:val="24"/>
          <w:szCs w:val="24"/>
        </w:rPr>
        <w:t>url</w:t>
      </w:r>
      <w:proofErr w:type="spellEnd"/>
      <w:r w:rsidRPr="005B05E1">
        <w:rPr>
          <w:rFonts w:ascii="Times New Roman" w:eastAsia="Times New Roman" w:hAnsi="Times New Roman" w:cs="Times New Roman"/>
          <w:sz w:val="24"/>
          <w:szCs w:val="24"/>
        </w:rPr>
        <w:t>" value="</w:t>
      </w:r>
      <w:proofErr w:type="spellStart"/>
      <w:r w:rsidRPr="005B05E1">
        <w:rPr>
          <w:rFonts w:ascii="Times New Roman" w:eastAsia="Times New Roman" w:hAnsi="Times New Roman" w:cs="Times New Roman"/>
          <w:sz w:val="24"/>
          <w:szCs w:val="24"/>
        </w:rPr>
        <w:t>jdbc:oracle:thin</w:t>
      </w:r>
      <w:proofErr w:type="spellEnd"/>
      <w:r w:rsidRPr="005B05E1">
        <w:rPr>
          <w:rFonts w:ascii="Times New Roman" w:eastAsia="Times New Roman" w:hAnsi="Times New Roman" w:cs="Times New Roman"/>
          <w:sz w:val="24"/>
          <w:szCs w:val="24"/>
        </w:rPr>
        <w:t>:@localhost:1521:XE"/&gt;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name="username" value="system"/&gt;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name="password" value="admin"/&gt;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 id="id2" class="</w:t>
      </w:r>
      <w:proofErr w:type="spellStart"/>
      <w:r w:rsidRPr="005B05E1">
        <w:rPr>
          <w:rFonts w:ascii="Times New Roman" w:eastAsia="Times New Roman" w:hAnsi="Times New Roman" w:cs="Times New Roman"/>
          <w:sz w:val="24"/>
          <w:szCs w:val="24"/>
        </w:rPr>
        <w:t>org.springframework.jdbc.core.JdbcTemplate</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w:t>
      </w:r>
      <w:proofErr w:type="gramStart"/>
      <w:r w:rsidRPr="005B05E1">
        <w:rPr>
          <w:rFonts w:ascii="Times New Roman" w:eastAsia="Times New Roman" w:hAnsi="Times New Roman" w:cs="Times New Roman"/>
          <w:sz w:val="24"/>
          <w:szCs w:val="24"/>
        </w:rPr>
        <w:t>constructor-</w:t>
      </w:r>
      <w:proofErr w:type="spellStart"/>
      <w:r w:rsidRPr="005B05E1">
        <w:rPr>
          <w:rFonts w:ascii="Times New Roman" w:eastAsia="Times New Roman" w:hAnsi="Times New Roman" w:cs="Times New Roman"/>
          <w:sz w:val="24"/>
          <w:szCs w:val="24"/>
        </w:rPr>
        <w:t>arg</w:t>
      </w:r>
      <w:proofErr w:type="spellEnd"/>
      <w:proofErr w:type="gram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&lt;ref bean="id1"/&gt;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&lt;/constructor-</w:t>
      </w:r>
      <w:proofErr w:type="spellStart"/>
      <w:r w:rsidRPr="005B05E1">
        <w:rPr>
          <w:rFonts w:ascii="Times New Roman" w:eastAsia="Times New Roman" w:hAnsi="Times New Roman" w:cs="Times New Roman"/>
          <w:sz w:val="24"/>
          <w:szCs w:val="24"/>
        </w:rPr>
        <w:t>arg</w:t>
      </w:r>
      <w:proofErr w:type="spellEnd"/>
      <w:r w:rsidRPr="005B05E1">
        <w:rPr>
          <w:rFonts w:ascii="Times New Roman" w:eastAsia="Times New Roman" w:hAnsi="Times New Roman" w:cs="Times New Roman"/>
          <w:sz w:val="24"/>
          <w:szCs w:val="24"/>
        </w:rPr>
        <w:t>&gt;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 id="id3" class="java4s.SpringJdbcInsert"&gt;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&lt;ref bean="id2"/&gt;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&lt;/beans&gt;</w:t>
      </w:r>
    </w:p>
    <w:p w:rsidR="005B05E1" w:rsidRDefault="005B05E1" w:rsidP="005B05E1">
      <w:pPr>
        <w:pStyle w:val="Heading1"/>
      </w:pPr>
      <w:r>
        <w:t xml:space="preserve">Resource Bundle </w:t>
      </w:r>
      <w:proofErr w:type="gramStart"/>
      <w:r>
        <w:t>In</w:t>
      </w:r>
      <w:proofErr w:type="gramEnd"/>
      <w:r>
        <w:t xml:space="preserve"> Spring: Dynamically Loading The Values For Property Placeholders In XML</w:t>
      </w:r>
    </w:p>
    <w:p w:rsidR="005B05E1" w:rsidRPr="005B05E1" w:rsidRDefault="005B05E1" w:rsidP="005B05E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Instead of directly placing the </w:t>
      </w:r>
      <w:r w:rsidRPr="005B05E1">
        <w:rPr>
          <w:rFonts w:ascii="Times New Roman" w:eastAsia="Times New Roman" w:hAnsi="Times New Roman" w:cs="Times New Roman"/>
          <w:color w:val="DF1F9E"/>
          <w:sz w:val="24"/>
          <w:szCs w:val="24"/>
        </w:rPr>
        <w:t>values</w:t>
      </w:r>
      <w:r w:rsidRPr="005B05E1">
        <w:rPr>
          <w:rFonts w:ascii="Times New Roman" w:eastAsia="Times New Roman" w:hAnsi="Times New Roman" w:cs="Times New Roman"/>
          <w:sz w:val="24"/>
          <w:szCs w:val="24"/>
        </w:rPr>
        <w:t xml:space="preserve"> into </w:t>
      </w:r>
      <w:r w:rsidRPr="005B05E1">
        <w:rPr>
          <w:rFonts w:ascii="Times New Roman" w:eastAsia="Times New Roman" w:hAnsi="Times New Roman" w:cs="Times New Roman"/>
          <w:color w:val="008000"/>
          <w:sz w:val="24"/>
          <w:szCs w:val="24"/>
        </w:rPr>
        <w:t>xml</w:t>
      </w:r>
      <w:r w:rsidRPr="005B05E1">
        <w:rPr>
          <w:rFonts w:ascii="Times New Roman" w:eastAsia="Times New Roman" w:hAnsi="Times New Roman" w:cs="Times New Roman"/>
          <w:sz w:val="24"/>
          <w:szCs w:val="24"/>
        </w:rPr>
        <w:t xml:space="preserve"> we can load the values at run time for the </w:t>
      </w:r>
      <w:proofErr w:type="spellStart"/>
      <w:r w:rsidRPr="005B05E1">
        <w:rPr>
          <w:rFonts w:ascii="Times New Roman" w:eastAsia="Times New Roman" w:hAnsi="Times New Roman" w:cs="Times New Roman"/>
          <w:sz w:val="24"/>
          <w:szCs w:val="24"/>
        </w:rPr>
        <w:t>dataSource</w:t>
      </w:r>
      <w:proofErr w:type="spellEnd"/>
      <w:r w:rsidRPr="005B05E1">
        <w:rPr>
          <w:rFonts w:ascii="Times New Roman" w:eastAsia="Times New Roman" w:hAnsi="Times New Roman" w:cs="Times New Roman"/>
          <w:sz w:val="24"/>
          <w:szCs w:val="24"/>
        </w:rPr>
        <w:t xml:space="preserve"> </w:t>
      </w:r>
      <w:r w:rsidRPr="005B05E1">
        <w:rPr>
          <w:rFonts w:ascii="Times New Roman" w:eastAsia="Times New Roman" w:hAnsi="Times New Roman" w:cs="Times New Roman"/>
          <w:color w:val="000080"/>
          <w:sz w:val="24"/>
          <w:szCs w:val="24"/>
        </w:rPr>
        <w:t>properties</w:t>
      </w:r>
      <w:r w:rsidRPr="005B05E1">
        <w:rPr>
          <w:rFonts w:ascii="Times New Roman" w:eastAsia="Times New Roman" w:hAnsi="Times New Roman" w:cs="Times New Roman"/>
          <w:sz w:val="24"/>
          <w:szCs w:val="24"/>
        </w:rPr>
        <w:t xml:space="preserve"> using </w:t>
      </w:r>
      <w:proofErr w:type="spellStart"/>
      <w:r w:rsidRPr="005B05E1">
        <w:rPr>
          <w:rFonts w:ascii="Times New Roman" w:eastAsia="Times New Roman" w:hAnsi="Times New Roman" w:cs="Times New Roman"/>
          <w:color w:val="008000"/>
          <w:sz w:val="24"/>
          <w:szCs w:val="24"/>
        </w:rPr>
        <w:t>ResourceBundle</w:t>
      </w:r>
      <w:proofErr w:type="spellEnd"/>
    </w:p>
    <w:p w:rsidR="005B05E1" w:rsidRPr="005B05E1" w:rsidRDefault="005B05E1" w:rsidP="005B05E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If we want to get the </w:t>
      </w:r>
      <w:proofErr w:type="spellStart"/>
      <w:r w:rsidRPr="005B05E1">
        <w:rPr>
          <w:rFonts w:ascii="Times New Roman" w:eastAsia="Times New Roman" w:hAnsi="Times New Roman" w:cs="Times New Roman"/>
          <w:color w:val="FF6600"/>
          <w:sz w:val="24"/>
          <w:szCs w:val="24"/>
        </w:rPr>
        <w:t>dataSource</w:t>
      </w:r>
      <w:proofErr w:type="spellEnd"/>
      <w:r w:rsidRPr="005B05E1">
        <w:rPr>
          <w:rFonts w:ascii="Times New Roman" w:eastAsia="Times New Roman" w:hAnsi="Times New Roman" w:cs="Times New Roman"/>
          <w:sz w:val="24"/>
          <w:szCs w:val="24"/>
        </w:rPr>
        <w:t xml:space="preserve"> properties at runtime from </w:t>
      </w:r>
      <w:proofErr w:type="spellStart"/>
      <w:r w:rsidRPr="005B05E1">
        <w:rPr>
          <w:rFonts w:ascii="Times New Roman" w:eastAsia="Times New Roman" w:hAnsi="Times New Roman" w:cs="Times New Roman"/>
          <w:color w:val="3366FF"/>
          <w:sz w:val="24"/>
          <w:szCs w:val="24"/>
        </w:rPr>
        <w:t>ResourceBundle</w:t>
      </w:r>
      <w:proofErr w:type="spellEnd"/>
      <w:r w:rsidRPr="005B05E1">
        <w:rPr>
          <w:rFonts w:ascii="Times New Roman" w:eastAsia="Times New Roman" w:hAnsi="Times New Roman" w:cs="Times New Roman"/>
          <w:sz w:val="24"/>
          <w:szCs w:val="24"/>
        </w:rPr>
        <w:t xml:space="preserve">, while configuring the bean into </w:t>
      </w:r>
      <w:r w:rsidRPr="005B05E1">
        <w:rPr>
          <w:rFonts w:ascii="Times New Roman" w:eastAsia="Times New Roman" w:hAnsi="Times New Roman" w:cs="Times New Roman"/>
          <w:color w:val="FF6600"/>
          <w:sz w:val="24"/>
          <w:szCs w:val="24"/>
        </w:rPr>
        <w:t>xml</w:t>
      </w:r>
      <w:r w:rsidRPr="005B05E1">
        <w:rPr>
          <w:rFonts w:ascii="Times New Roman" w:eastAsia="Times New Roman" w:hAnsi="Times New Roman" w:cs="Times New Roman"/>
          <w:sz w:val="24"/>
          <w:szCs w:val="24"/>
        </w:rPr>
        <w:t xml:space="preserve"> we should put bundle keys with </w:t>
      </w:r>
      <w:r w:rsidRPr="005B05E1">
        <w:rPr>
          <w:rFonts w:ascii="Times New Roman" w:eastAsia="Times New Roman" w:hAnsi="Times New Roman" w:cs="Times New Roman"/>
          <w:color w:val="DF1F9E"/>
          <w:sz w:val="24"/>
          <w:szCs w:val="24"/>
        </w:rPr>
        <w:t>expression</w:t>
      </w:r>
      <w:r w:rsidRPr="005B05E1">
        <w:rPr>
          <w:rFonts w:ascii="Times New Roman" w:eastAsia="Times New Roman" w:hAnsi="Times New Roman" w:cs="Times New Roman"/>
          <w:sz w:val="24"/>
          <w:szCs w:val="24"/>
        </w:rPr>
        <w:t xml:space="preserve"> language into the </w:t>
      </w:r>
      <w:r w:rsidRPr="005B05E1">
        <w:rPr>
          <w:rFonts w:ascii="Times New Roman" w:eastAsia="Times New Roman" w:hAnsi="Times New Roman" w:cs="Times New Roman"/>
          <w:color w:val="339966"/>
          <w:sz w:val="24"/>
          <w:szCs w:val="24"/>
        </w:rPr>
        <w:t>xml</w:t>
      </w:r>
      <w:r w:rsidRPr="005B05E1">
        <w:rPr>
          <w:rFonts w:ascii="Times New Roman" w:eastAsia="Times New Roman" w:hAnsi="Times New Roman" w:cs="Times New Roman"/>
          <w:sz w:val="24"/>
          <w:szCs w:val="24"/>
        </w:rPr>
        <w:t xml:space="preserve"> file like…</w:t>
      </w:r>
    </w:p>
    <w:p w:rsidR="005B05E1" w:rsidRDefault="005B05E1" w:rsidP="005B05E1">
      <w:pPr>
        <w:spacing w:after="0" w:line="240" w:lineRule="auto"/>
        <w:rPr>
          <w:rFonts w:ascii="Times New Roman" w:eastAsia="Times New Roman" w:hAnsi="Times New Roman" w:cs="Times New Roman"/>
          <w:sz w:val="24"/>
          <w:szCs w:val="24"/>
        </w:rPr>
      </w:pP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 id="id1" class="org.springframework.jdbc.datasource.DriverManagerDataSource"&gt;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driverClassName</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w:t>
      </w:r>
      <w:proofErr w:type="gramStart"/>
      <w:r w:rsidRPr="005B05E1">
        <w:rPr>
          <w:rFonts w:ascii="Times New Roman" w:eastAsia="Times New Roman" w:hAnsi="Times New Roman" w:cs="Times New Roman"/>
          <w:sz w:val="24"/>
          <w:szCs w:val="24"/>
        </w:rPr>
        <w:t>value</w:t>
      </w:r>
      <w:proofErr w:type="gramEnd"/>
      <w:r w:rsidRPr="005B05E1">
        <w:rPr>
          <w:rFonts w:ascii="Times New Roman" w:eastAsia="Times New Roman" w:hAnsi="Times New Roman" w:cs="Times New Roman"/>
          <w:sz w:val="24"/>
          <w:szCs w:val="24"/>
        </w:rPr>
        <w:t>&gt;${</w:t>
      </w:r>
      <w:proofErr w:type="spellStart"/>
      <w:r w:rsidRPr="005B05E1">
        <w:rPr>
          <w:rFonts w:ascii="Times New Roman" w:eastAsia="Times New Roman" w:hAnsi="Times New Roman" w:cs="Times New Roman"/>
          <w:sz w:val="24"/>
          <w:szCs w:val="24"/>
        </w:rPr>
        <w:t>jdbc.driver</w:t>
      </w:r>
      <w:proofErr w:type="spellEnd"/>
      <w:r w:rsidRPr="005B05E1">
        <w:rPr>
          <w:rFonts w:ascii="Times New Roman" w:eastAsia="Times New Roman" w:hAnsi="Times New Roman" w:cs="Times New Roman"/>
          <w:sz w:val="24"/>
          <w:szCs w:val="24"/>
        </w:rPr>
        <w:t>}&lt;/value&gt;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&lt;/bean&gt;</w:t>
      </w:r>
    </w:p>
    <w:p w:rsidR="005B05E1" w:rsidRDefault="005B05E1" w:rsidP="005B05E1">
      <w:pPr>
        <w:pStyle w:val="Heading2"/>
      </w:pPr>
      <w:r>
        <w:t xml:space="preserve">In </w:t>
      </w:r>
      <w:proofErr w:type="spellStart"/>
      <w:r>
        <w:t>ResourceBundle</w:t>
      </w:r>
      <w:proofErr w:type="spellEnd"/>
    </w:p>
    <w:p w:rsidR="005B05E1" w:rsidRDefault="005B05E1" w:rsidP="005B05E1">
      <w:pPr>
        <w:spacing w:after="0" w:line="240" w:lineRule="auto"/>
        <w:ind w:firstLine="720"/>
      </w:pPr>
      <w:proofErr w:type="spellStart"/>
      <w:r>
        <w:t>jdbc.driver</w:t>
      </w:r>
      <w:proofErr w:type="spellEnd"/>
      <w:r>
        <w:t xml:space="preserve"> = </w:t>
      </w:r>
      <w:proofErr w:type="spellStart"/>
      <w:r>
        <w:t>sun.jdbc.odbc.JdbcOdbcDriver</w:t>
      </w:r>
      <w:proofErr w:type="spellEnd"/>
    </w:p>
    <w:p w:rsidR="005B05E1" w:rsidRDefault="005B05E1" w:rsidP="005B05E1">
      <w:pPr>
        <w:spacing w:after="0" w:line="240" w:lineRule="auto"/>
      </w:pP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Symbol" w:cs="Times New Roman"/>
          <w:sz w:val="24"/>
          <w:szCs w:val="24"/>
        </w:rPr>
        <w:t></w:t>
      </w:r>
      <w:r w:rsidRPr="005B05E1">
        <w:rPr>
          <w:rFonts w:ascii="Times New Roman" w:eastAsia="Times New Roman" w:hAnsi="Times New Roman" w:cs="Times New Roman"/>
          <w:sz w:val="24"/>
          <w:szCs w:val="24"/>
        </w:rPr>
        <w:t xml:space="preserve">  In</w:t>
      </w:r>
      <w:proofErr w:type="gramEnd"/>
      <w:r w:rsidRPr="005B05E1">
        <w:rPr>
          <w:rFonts w:ascii="Times New Roman" w:eastAsia="Times New Roman" w:hAnsi="Times New Roman" w:cs="Times New Roman"/>
          <w:sz w:val="24"/>
          <w:szCs w:val="24"/>
        </w:rPr>
        <w:t xml:space="preserve"> spring we have pre-defined class given, called </w:t>
      </w:r>
      <w:proofErr w:type="spellStart"/>
      <w:r w:rsidRPr="005B05E1">
        <w:rPr>
          <w:rFonts w:ascii="Times New Roman" w:eastAsia="Times New Roman" w:hAnsi="Times New Roman" w:cs="Times New Roman"/>
          <w:color w:val="0000FF"/>
          <w:sz w:val="24"/>
          <w:szCs w:val="24"/>
        </w:rPr>
        <w:t>PropertyPlaceholderConfigure</w:t>
      </w:r>
      <w:proofErr w:type="spellEnd"/>
      <w:r w:rsidRPr="005B05E1">
        <w:rPr>
          <w:rFonts w:ascii="Times New Roman" w:eastAsia="Times New Roman" w:hAnsi="Times New Roman" w:cs="Times New Roman"/>
          <w:sz w:val="24"/>
          <w:szCs w:val="24"/>
        </w:rPr>
        <w:t xml:space="preserve"> and this class will</w:t>
      </w:r>
      <w:r w:rsidRPr="005B05E1">
        <w:rPr>
          <w:rFonts w:ascii="Times New Roman" w:eastAsia="Times New Roman" w:hAnsi="Times New Roman" w:cs="Times New Roman"/>
          <w:color w:val="FF9900"/>
          <w:sz w:val="24"/>
          <w:szCs w:val="24"/>
        </w:rPr>
        <w:t xml:space="preserve"> read</w:t>
      </w:r>
      <w:r w:rsidRPr="005B05E1">
        <w:rPr>
          <w:rFonts w:ascii="Times New Roman" w:eastAsia="Times New Roman" w:hAnsi="Times New Roman" w:cs="Times New Roman"/>
          <w:sz w:val="24"/>
          <w:szCs w:val="24"/>
        </w:rPr>
        <w:t xml:space="preserve"> the data from the bundle and it will </w:t>
      </w:r>
      <w:r w:rsidRPr="005B05E1">
        <w:rPr>
          <w:rFonts w:ascii="Times New Roman" w:eastAsia="Times New Roman" w:hAnsi="Times New Roman" w:cs="Times New Roman"/>
          <w:color w:val="99CC00"/>
          <w:sz w:val="24"/>
          <w:szCs w:val="24"/>
        </w:rPr>
        <w:t>write</w:t>
      </w:r>
      <w:r w:rsidRPr="005B05E1">
        <w:rPr>
          <w:rFonts w:ascii="Times New Roman" w:eastAsia="Times New Roman" w:hAnsi="Times New Roman" w:cs="Times New Roman"/>
          <w:sz w:val="24"/>
          <w:szCs w:val="24"/>
        </w:rPr>
        <w:t xml:space="preserve"> the values into the configuration file </w:t>
      </w:r>
    </w:p>
    <w:p w:rsid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Symbol" w:cs="Times New Roman"/>
          <w:sz w:val="24"/>
          <w:szCs w:val="24"/>
        </w:rPr>
        <w:t></w:t>
      </w:r>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color w:val="3366FF"/>
          <w:sz w:val="24"/>
          <w:szCs w:val="24"/>
        </w:rPr>
        <w:t>PropertyPlaceholderConfigure</w:t>
      </w:r>
      <w:proofErr w:type="spellEnd"/>
      <w:proofErr w:type="gramEnd"/>
      <w:r w:rsidRPr="005B05E1">
        <w:rPr>
          <w:rFonts w:ascii="Times New Roman" w:eastAsia="Times New Roman" w:hAnsi="Times New Roman" w:cs="Times New Roman"/>
          <w:sz w:val="24"/>
          <w:szCs w:val="24"/>
        </w:rPr>
        <w:t xml:space="preserve"> given in</w:t>
      </w:r>
      <w:r w:rsidRPr="005B05E1">
        <w:rPr>
          <w:rFonts w:ascii="Times New Roman" w:eastAsia="Times New Roman" w:hAnsi="Times New Roman" w:cs="Times New Roman"/>
          <w:sz w:val="24"/>
          <w:szCs w:val="24"/>
        </w:rPr>
        <w:br/>
      </w:r>
      <w:proofErr w:type="spellStart"/>
      <w:r w:rsidRPr="005B05E1">
        <w:rPr>
          <w:rFonts w:ascii="Times New Roman" w:eastAsia="Times New Roman" w:hAnsi="Times New Roman" w:cs="Times New Roman"/>
          <w:color w:val="DF1F9E"/>
          <w:sz w:val="24"/>
          <w:szCs w:val="24"/>
        </w:rPr>
        <w:t>org.springframework.beans.factory.config</w:t>
      </w:r>
      <w:proofErr w:type="spellEnd"/>
      <w:r w:rsidRPr="005B05E1">
        <w:rPr>
          <w:rFonts w:ascii="Times New Roman" w:eastAsia="Times New Roman" w:hAnsi="Times New Roman" w:cs="Times New Roman"/>
          <w:sz w:val="24"/>
          <w:szCs w:val="24"/>
        </w:rPr>
        <w:t>.* package</w:t>
      </w:r>
    </w:p>
    <w:p w:rsidR="005B05E1" w:rsidRDefault="005B05E1" w:rsidP="005B05E1">
      <w:pPr>
        <w:spacing w:after="0" w:line="240" w:lineRule="auto"/>
        <w:rPr>
          <w:rFonts w:ascii="Times New Roman" w:eastAsia="Times New Roman" w:hAnsi="Times New Roman" w:cs="Times New Roman"/>
          <w:sz w:val="24"/>
          <w:szCs w:val="24"/>
        </w:rPr>
      </w:pP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Resource res = new </w:t>
      </w:r>
      <w:proofErr w:type="spellStart"/>
      <w:proofErr w:type="gramStart"/>
      <w:r w:rsidRPr="005B05E1">
        <w:rPr>
          <w:rFonts w:ascii="Times New Roman" w:eastAsia="Times New Roman" w:hAnsi="Times New Roman" w:cs="Times New Roman"/>
          <w:sz w:val="24"/>
          <w:szCs w:val="24"/>
        </w:rPr>
        <w:t>ClassPathResource</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"spconfig.xml");</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XmlBeanFactory</w:t>
      </w:r>
      <w:proofErr w:type="spellEnd"/>
      <w:r w:rsidRPr="005B05E1">
        <w:rPr>
          <w:rFonts w:ascii="Times New Roman" w:eastAsia="Times New Roman" w:hAnsi="Times New Roman" w:cs="Times New Roman"/>
          <w:sz w:val="24"/>
          <w:szCs w:val="24"/>
        </w:rPr>
        <w:t xml:space="preserve"> factory = new </w:t>
      </w:r>
      <w:proofErr w:type="spellStart"/>
      <w:proofErr w:type="gramStart"/>
      <w:r w:rsidRPr="005B05E1">
        <w:rPr>
          <w:rFonts w:ascii="Times New Roman" w:eastAsia="Times New Roman" w:hAnsi="Times New Roman" w:cs="Times New Roman"/>
          <w:sz w:val="24"/>
          <w:szCs w:val="24"/>
        </w:rPr>
        <w:t>XmlBeanFactory</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res);</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PropertyPlaceholderConfigur</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ppc</w:t>
      </w:r>
      <w:proofErr w:type="spellEnd"/>
      <w:r w:rsidRPr="005B05E1">
        <w:rPr>
          <w:rFonts w:ascii="Times New Roman" w:eastAsia="Times New Roman" w:hAnsi="Times New Roman" w:cs="Times New Roman"/>
          <w:sz w:val="24"/>
          <w:szCs w:val="24"/>
        </w:rPr>
        <w:t xml:space="preserve"> = new </w:t>
      </w:r>
      <w:proofErr w:type="spellStart"/>
      <w:proofErr w:type="gramStart"/>
      <w:r w:rsidRPr="005B05E1">
        <w:rPr>
          <w:rFonts w:ascii="Times New Roman" w:eastAsia="Times New Roman" w:hAnsi="Times New Roman" w:cs="Times New Roman"/>
          <w:sz w:val="24"/>
          <w:szCs w:val="24"/>
        </w:rPr>
        <w:t>PropertyPlaceholderConfigurer</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ppc.setLocation</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 xml:space="preserve">new </w:t>
      </w:r>
      <w:proofErr w:type="spellStart"/>
      <w:r w:rsidRPr="005B05E1">
        <w:rPr>
          <w:rFonts w:ascii="Times New Roman" w:eastAsia="Times New Roman" w:hAnsi="Times New Roman" w:cs="Times New Roman"/>
          <w:sz w:val="24"/>
          <w:szCs w:val="24"/>
        </w:rPr>
        <w:t>ClassPathResource</w:t>
      </w:r>
      <w:proofErr w:type="spellEnd"/>
      <w:r w:rsidRPr="005B05E1">
        <w:rPr>
          <w:rFonts w:ascii="Times New Roman" w:eastAsia="Times New Roman" w:hAnsi="Times New Roman" w:cs="Times New Roman"/>
          <w:sz w:val="24"/>
          <w:szCs w:val="24"/>
        </w:rPr>
        <w:t>(</w:t>
      </w:r>
      <w:proofErr w:type="spellStart"/>
      <w:r w:rsidRPr="005B05E1">
        <w:rPr>
          <w:rFonts w:ascii="Times New Roman" w:eastAsia="Times New Roman" w:hAnsi="Times New Roman" w:cs="Times New Roman"/>
          <w:sz w:val="24"/>
          <w:szCs w:val="24"/>
        </w:rPr>
        <w:t>MyPropertiesFile.properties</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ppc.postProcessBeanFactory</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factory);</w:t>
      </w:r>
    </w:p>
    <w:p w:rsidR="005B05E1" w:rsidRDefault="005B05E1" w:rsidP="005B05E1">
      <w:pPr>
        <w:spacing w:after="0" w:line="240" w:lineRule="auto"/>
        <w:rPr>
          <w:rFonts w:ascii="Times New Roman" w:eastAsia="Times New Roman" w:hAnsi="Times New Roman" w:cs="Times New Roman"/>
          <w:sz w:val="24"/>
          <w:szCs w:val="24"/>
        </w:rPr>
      </w:pPr>
    </w:p>
    <w:p w:rsidR="005B05E1" w:rsidRDefault="005B05E1" w:rsidP="005B05E1">
      <w:pPr>
        <w:pStyle w:val="NormalWeb"/>
      </w:pPr>
      <w:r>
        <w:rPr>
          <w:rStyle w:val="Strong"/>
          <w:color w:val="FF6600"/>
        </w:rPr>
        <w:lastRenderedPageBreak/>
        <w:t>Notes</w:t>
      </w:r>
      <w:proofErr w:type="gramStart"/>
      <w:r>
        <w:t>:</w:t>
      </w:r>
      <w:proofErr w:type="gramEnd"/>
      <w:r>
        <w:br/>
        <w:t xml:space="preserve">At line </w:t>
      </w:r>
      <w:r>
        <w:rPr>
          <w:color w:val="3366FF"/>
        </w:rPr>
        <w:t>number 5</w:t>
      </w:r>
      <w:r>
        <w:t xml:space="preserve">, there spring container will </w:t>
      </w:r>
      <w:r>
        <w:rPr>
          <w:color w:val="339966"/>
        </w:rPr>
        <w:t>read</w:t>
      </w:r>
      <w:r>
        <w:t xml:space="preserve"> the properties file from bundle.</w:t>
      </w:r>
    </w:p>
    <w:p w:rsidR="005B05E1" w:rsidRDefault="005B05E1" w:rsidP="005B05E1">
      <w:pPr>
        <w:pStyle w:val="NormalWeb"/>
      </w:pPr>
      <w:r>
        <w:t xml:space="preserve">At line </w:t>
      </w:r>
      <w:r>
        <w:rPr>
          <w:color w:val="DF1F9E"/>
        </w:rPr>
        <w:t>number 6</w:t>
      </w:r>
      <w:r>
        <w:t xml:space="preserve">, spring container will </w:t>
      </w:r>
      <w:r>
        <w:rPr>
          <w:color w:val="FF6600"/>
        </w:rPr>
        <w:t>write</w:t>
      </w:r>
      <w:r>
        <w:t xml:space="preserve"> the properties into XML file</w:t>
      </w:r>
    </w:p>
    <w:p w:rsidR="005B05E1" w:rsidRDefault="005B05E1" w:rsidP="005B05E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EXAMPLE :</w:t>
      </w:r>
      <w:proofErr w:type="gramEnd"/>
      <w:r>
        <w:rPr>
          <w:rFonts w:ascii="Times New Roman" w:eastAsia="Times New Roman" w:hAnsi="Times New Roman" w:cs="Times New Roman"/>
          <w:sz w:val="24"/>
          <w:szCs w:val="24"/>
        </w:rPr>
        <w:t xml:space="preserve"> -</w:t>
      </w:r>
    </w:p>
    <w:p w:rsidR="005B05E1" w:rsidRDefault="005B05E1" w:rsidP="005B05E1">
      <w:pPr>
        <w:spacing w:after="0" w:line="240" w:lineRule="auto"/>
        <w:rPr>
          <w:rFonts w:ascii="Times New Roman" w:eastAsia="Times New Roman" w:hAnsi="Times New Roman" w:cs="Times New Roman"/>
          <w:sz w:val="24"/>
          <w:szCs w:val="24"/>
        </w:rPr>
      </w:pP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class </w:t>
      </w:r>
      <w:proofErr w:type="spellStart"/>
      <w:r w:rsidRPr="005B05E1">
        <w:rPr>
          <w:rFonts w:ascii="Times New Roman" w:eastAsia="Times New Roman" w:hAnsi="Times New Roman" w:cs="Times New Roman"/>
          <w:sz w:val="24"/>
          <w:szCs w:val="24"/>
        </w:rPr>
        <w:t>OurLogic</w:t>
      </w:r>
      <w:proofErr w:type="spellEnd"/>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gramStart"/>
      <w:r w:rsidRPr="005B05E1">
        <w:rPr>
          <w:rFonts w:ascii="Times New Roman" w:eastAsia="Times New Roman" w:hAnsi="Times New Roman" w:cs="Times New Roman"/>
          <w:sz w:val="24"/>
          <w:szCs w:val="24"/>
        </w:rPr>
        <w:t>public</w:t>
      </w:r>
      <w:proofErr w:type="gramEnd"/>
      <w:r w:rsidRPr="005B05E1">
        <w:rPr>
          <w:rFonts w:ascii="Times New Roman" w:eastAsia="Times New Roman" w:hAnsi="Times New Roman" w:cs="Times New Roman"/>
          <w:sz w:val="24"/>
          <w:szCs w:val="24"/>
        </w:rPr>
        <w:t xml:space="preserve"> static void main(String </w:t>
      </w:r>
      <w:proofErr w:type="spellStart"/>
      <w:r w:rsidRPr="005B05E1">
        <w:rPr>
          <w:rFonts w:ascii="Times New Roman" w:eastAsia="Times New Roman" w:hAnsi="Times New Roman" w:cs="Times New Roman"/>
          <w:sz w:val="24"/>
          <w:szCs w:val="24"/>
        </w:rPr>
        <w:t>args</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xml:space="preserve">Resource res = new </w:t>
      </w:r>
      <w:proofErr w:type="spellStart"/>
      <w:proofErr w:type="gramStart"/>
      <w:r w:rsidRPr="005B05E1">
        <w:rPr>
          <w:rFonts w:ascii="Times New Roman" w:eastAsia="Times New Roman" w:hAnsi="Times New Roman" w:cs="Times New Roman"/>
          <w:sz w:val="24"/>
          <w:szCs w:val="24"/>
        </w:rPr>
        <w:t>ClassPathResource</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"spconfig.xml");</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XmlBeanFactory</w:t>
      </w:r>
      <w:proofErr w:type="spellEnd"/>
      <w:r w:rsidRPr="005B05E1">
        <w:rPr>
          <w:rFonts w:ascii="Times New Roman" w:eastAsia="Times New Roman" w:hAnsi="Times New Roman" w:cs="Times New Roman"/>
          <w:sz w:val="24"/>
          <w:szCs w:val="24"/>
        </w:rPr>
        <w:t xml:space="preserve"> factory = new </w:t>
      </w:r>
      <w:proofErr w:type="spellStart"/>
      <w:proofErr w:type="gramStart"/>
      <w:r w:rsidRPr="005B05E1">
        <w:rPr>
          <w:rFonts w:ascii="Times New Roman" w:eastAsia="Times New Roman" w:hAnsi="Times New Roman" w:cs="Times New Roman"/>
          <w:sz w:val="24"/>
          <w:szCs w:val="24"/>
        </w:rPr>
        <w:t>XmlBeanFactory</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res);</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PropertyPlaceholderConfigurer</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ppc</w:t>
      </w:r>
      <w:proofErr w:type="spellEnd"/>
      <w:r w:rsidRPr="005B05E1">
        <w:rPr>
          <w:rFonts w:ascii="Times New Roman" w:eastAsia="Times New Roman" w:hAnsi="Times New Roman" w:cs="Times New Roman"/>
          <w:sz w:val="24"/>
          <w:szCs w:val="24"/>
        </w:rPr>
        <w:t xml:space="preserve"> = new </w:t>
      </w:r>
      <w:proofErr w:type="spellStart"/>
      <w:proofErr w:type="gramStart"/>
      <w:r w:rsidRPr="005B05E1">
        <w:rPr>
          <w:rFonts w:ascii="Times New Roman" w:eastAsia="Times New Roman" w:hAnsi="Times New Roman" w:cs="Times New Roman"/>
          <w:sz w:val="24"/>
          <w:szCs w:val="24"/>
        </w:rPr>
        <w:t>PropertyPlaceholderConfigurer</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ppc.setLocation</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 xml:space="preserve">new </w:t>
      </w:r>
      <w:proofErr w:type="spellStart"/>
      <w:r w:rsidRPr="005B05E1">
        <w:rPr>
          <w:rFonts w:ascii="Times New Roman" w:eastAsia="Times New Roman" w:hAnsi="Times New Roman" w:cs="Times New Roman"/>
          <w:sz w:val="24"/>
          <w:szCs w:val="24"/>
        </w:rPr>
        <w:t>ClassPathResource</w:t>
      </w:r>
      <w:proofErr w:type="spellEnd"/>
      <w:r w:rsidRPr="005B05E1">
        <w:rPr>
          <w:rFonts w:ascii="Times New Roman" w:eastAsia="Times New Roman" w:hAnsi="Times New Roman" w:cs="Times New Roman"/>
          <w:sz w:val="24"/>
          <w:szCs w:val="24"/>
        </w:rPr>
        <w:t>("/</w:t>
      </w:r>
      <w:proofErr w:type="spellStart"/>
      <w:r w:rsidRPr="005B05E1">
        <w:rPr>
          <w:rFonts w:ascii="Times New Roman" w:eastAsia="Times New Roman" w:hAnsi="Times New Roman" w:cs="Times New Roman"/>
          <w:sz w:val="24"/>
          <w:szCs w:val="24"/>
        </w:rPr>
        <w:t>jdbcBund.properties</w:t>
      </w:r>
      <w:proofErr w:type="spell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ppc.postProcessBeanFactory</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factory);</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r w:rsidRPr="005B05E1">
        <w:rPr>
          <w:rFonts w:ascii="Times New Roman" w:eastAsia="Times New Roman" w:hAnsi="Times New Roman" w:cs="Times New Roman"/>
          <w:sz w:val="24"/>
          <w:szCs w:val="24"/>
        </w:rPr>
        <w:t>SpringJdbcSelect</w:t>
      </w:r>
      <w:proofErr w:type="spellEnd"/>
      <w:r w:rsidRPr="005B05E1">
        <w:rPr>
          <w:rFonts w:ascii="Times New Roman" w:eastAsia="Times New Roman" w:hAnsi="Times New Roman" w:cs="Times New Roman"/>
          <w:sz w:val="24"/>
          <w:szCs w:val="24"/>
        </w:rPr>
        <w:t xml:space="preserve"> </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 xml:space="preserve"> </w:t>
      </w:r>
      <w:proofErr w:type="gramStart"/>
      <w:r w:rsidRPr="005B05E1">
        <w:rPr>
          <w:rFonts w:ascii="Times New Roman" w:eastAsia="Times New Roman" w:hAnsi="Times New Roman" w:cs="Times New Roman"/>
          <w:sz w:val="24"/>
          <w:szCs w:val="24"/>
        </w:rPr>
        <w:t>=(</w:t>
      </w:r>
      <w:proofErr w:type="spellStart"/>
      <w:proofErr w:type="gramEnd"/>
      <w:r w:rsidRPr="005B05E1">
        <w:rPr>
          <w:rFonts w:ascii="Times New Roman" w:eastAsia="Times New Roman" w:hAnsi="Times New Roman" w:cs="Times New Roman"/>
          <w:sz w:val="24"/>
          <w:szCs w:val="24"/>
        </w:rPr>
        <w:t>SpringJdbcSelect</w:t>
      </w:r>
      <w:proofErr w:type="spellEnd"/>
      <w:r w:rsidRPr="005B05E1">
        <w:rPr>
          <w:rFonts w:ascii="Times New Roman" w:eastAsia="Times New Roman" w:hAnsi="Times New Roman" w:cs="Times New Roman"/>
          <w:sz w:val="24"/>
          <w:szCs w:val="24"/>
        </w:rPr>
        <w:t>)</w:t>
      </w:r>
      <w:proofErr w:type="spellStart"/>
      <w:r w:rsidRPr="005B05E1">
        <w:rPr>
          <w:rFonts w:ascii="Times New Roman" w:eastAsia="Times New Roman" w:hAnsi="Times New Roman" w:cs="Times New Roman"/>
          <w:sz w:val="24"/>
          <w:szCs w:val="24"/>
        </w:rPr>
        <w:t>factory.getBean</w:t>
      </w:r>
      <w:proofErr w:type="spellEnd"/>
      <w:r w:rsidRPr="005B05E1">
        <w:rPr>
          <w:rFonts w:ascii="Times New Roman" w:eastAsia="Times New Roman" w:hAnsi="Times New Roman" w:cs="Times New Roman"/>
          <w:sz w:val="24"/>
          <w:szCs w:val="24"/>
        </w:rPr>
        <w:t>("id3");</w:t>
      </w:r>
    </w:p>
    <w:p w:rsidR="005B05E1" w:rsidRPr="005B05E1" w:rsidRDefault="005B05E1" w:rsidP="005B05E1">
      <w:pPr>
        <w:spacing w:after="0" w:line="240" w:lineRule="auto"/>
        <w:rPr>
          <w:rFonts w:ascii="Times New Roman" w:eastAsia="Times New Roman" w:hAnsi="Times New Roman" w:cs="Times New Roman"/>
          <w:sz w:val="24"/>
          <w:szCs w:val="24"/>
        </w:rPr>
      </w:pPr>
      <w:proofErr w:type="spellStart"/>
      <w:proofErr w:type="gramStart"/>
      <w:r w:rsidRPr="005B05E1">
        <w:rPr>
          <w:rFonts w:ascii="Times New Roman" w:eastAsia="Times New Roman" w:hAnsi="Times New Roman" w:cs="Times New Roman"/>
          <w:sz w:val="24"/>
          <w:szCs w:val="24"/>
        </w:rPr>
        <w:t>jt.loadAll</w:t>
      </w:r>
      <w:proofErr w:type="spellEnd"/>
      <w:r w:rsidRPr="005B05E1">
        <w:rPr>
          <w:rFonts w:ascii="Times New Roman" w:eastAsia="Times New Roman" w:hAnsi="Times New Roman" w:cs="Times New Roman"/>
          <w:sz w:val="24"/>
          <w:szCs w:val="24"/>
        </w:rPr>
        <w:t>(</w:t>
      </w:r>
      <w:proofErr w:type="gramEnd"/>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pBdr>
          <w:bottom w:val="single" w:sz="6" w:space="1" w:color="auto"/>
        </w:pBd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w:t>
      </w:r>
      <w:proofErr w:type="gramStart"/>
      <w:r w:rsidRPr="005B05E1">
        <w:rPr>
          <w:rFonts w:ascii="Times New Roman" w:eastAsia="Times New Roman" w:hAnsi="Times New Roman" w:cs="Times New Roman"/>
          <w:sz w:val="24"/>
          <w:szCs w:val="24"/>
        </w:rPr>
        <w:t>beans</w:t>
      </w:r>
      <w:proofErr w:type="gram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 id="id1" class="org.springframework.jdbc.datasource.DriverManagerDataSource"&gt;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driverClassName</w:t>
      </w:r>
      <w:proofErr w:type="spellEnd"/>
      <w:r w:rsidRPr="005B05E1">
        <w:rPr>
          <w:rFonts w:ascii="Times New Roman" w:eastAsia="Times New Roman" w:hAnsi="Times New Roman" w:cs="Times New Roman"/>
          <w:sz w:val="24"/>
          <w:szCs w:val="24"/>
        </w:rPr>
        <w:t>" value="${</w:t>
      </w:r>
      <w:proofErr w:type="spellStart"/>
      <w:r w:rsidRPr="005B05E1">
        <w:rPr>
          <w:rFonts w:ascii="Times New Roman" w:eastAsia="Times New Roman" w:hAnsi="Times New Roman" w:cs="Times New Roman"/>
          <w:sz w:val="24"/>
          <w:szCs w:val="24"/>
        </w:rPr>
        <w:t>jdbc.className</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url</w:t>
      </w:r>
      <w:proofErr w:type="spellEnd"/>
      <w:r w:rsidRPr="005B05E1">
        <w:rPr>
          <w:rFonts w:ascii="Times New Roman" w:eastAsia="Times New Roman" w:hAnsi="Times New Roman" w:cs="Times New Roman"/>
          <w:sz w:val="24"/>
          <w:szCs w:val="24"/>
        </w:rPr>
        <w:t>" value="${jdbc.url}"/&gt;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name="username" value="${</w:t>
      </w:r>
      <w:proofErr w:type="spellStart"/>
      <w:r w:rsidRPr="005B05E1">
        <w:rPr>
          <w:rFonts w:ascii="Times New Roman" w:eastAsia="Times New Roman" w:hAnsi="Times New Roman" w:cs="Times New Roman"/>
          <w:sz w:val="24"/>
          <w:szCs w:val="24"/>
        </w:rPr>
        <w:t>jdbc.user</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name="password" value="${</w:t>
      </w:r>
      <w:proofErr w:type="spellStart"/>
      <w:r w:rsidRPr="005B05E1">
        <w:rPr>
          <w:rFonts w:ascii="Times New Roman" w:eastAsia="Times New Roman" w:hAnsi="Times New Roman" w:cs="Times New Roman"/>
          <w:sz w:val="24"/>
          <w:szCs w:val="24"/>
        </w:rPr>
        <w:t>jdbc.pass</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 id="id2" class="</w:t>
      </w:r>
      <w:proofErr w:type="spellStart"/>
      <w:r w:rsidRPr="005B05E1">
        <w:rPr>
          <w:rFonts w:ascii="Times New Roman" w:eastAsia="Times New Roman" w:hAnsi="Times New Roman" w:cs="Times New Roman"/>
          <w:sz w:val="24"/>
          <w:szCs w:val="24"/>
        </w:rPr>
        <w:t>org.springframework.jdbc.core.JdbcTemplate</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w:t>
      </w:r>
      <w:proofErr w:type="gramStart"/>
      <w:r w:rsidRPr="005B05E1">
        <w:rPr>
          <w:rFonts w:ascii="Times New Roman" w:eastAsia="Times New Roman" w:hAnsi="Times New Roman" w:cs="Times New Roman"/>
          <w:sz w:val="24"/>
          <w:szCs w:val="24"/>
        </w:rPr>
        <w:t>constructor-</w:t>
      </w:r>
      <w:proofErr w:type="spellStart"/>
      <w:r w:rsidRPr="005B05E1">
        <w:rPr>
          <w:rFonts w:ascii="Times New Roman" w:eastAsia="Times New Roman" w:hAnsi="Times New Roman" w:cs="Times New Roman"/>
          <w:sz w:val="24"/>
          <w:szCs w:val="24"/>
        </w:rPr>
        <w:t>arg</w:t>
      </w:r>
      <w:proofErr w:type="spellEnd"/>
      <w:proofErr w:type="gram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&lt;ref bean="id1"/&gt;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&lt;/constructor-</w:t>
      </w:r>
      <w:proofErr w:type="spellStart"/>
      <w:r w:rsidRPr="005B05E1">
        <w:rPr>
          <w:rFonts w:ascii="Times New Roman" w:eastAsia="Times New Roman" w:hAnsi="Times New Roman" w:cs="Times New Roman"/>
          <w:sz w:val="24"/>
          <w:szCs w:val="24"/>
        </w:rPr>
        <w:t>arg</w:t>
      </w:r>
      <w:proofErr w:type="spellEnd"/>
      <w:r w:rsidRPr="005B05E1">
        <w:rPr>
          <w:rFonts w:ascii="Times New Roman" w:eastAsia="Times New Roman" w:hAnsi="Times New Roman" w:cs="Times New Roman"/>
          <w:sz w:val="24"/>
          <w:szCs w:val="24"/>
        </w:rPr>
        <w:t>&gt;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 id="id3" class="java4s.SpringJdbcSelect"&gt;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 name="</w:t>
      </w:r>
      <w:proofErr w:type="spellStart"/>
      <w:r w:rsidRPr="005B05E1">
        <w:rPr>
          <w:rFonts w:ascii="Times New Roman" w:eastAsia="Times New Roman" w:hAnsi="Times New Roman" w:cs="Times New Roman"/>
          <w:sz w:val="24"/>
          <w:szCs w:val="24"/>
        </w:rPr>
        <w:t>jt</w:t>
      </w:r>
      <w:proofErr w:type="spellEnd"/>
      <w:r w:rsidRPr="005B05E1">
        <w:rPr>
          <w:rFonts w:ascii="Times New Roman" w:eastAsia="Times New Roman" w:hAnsi="Times New Roman" w:cs="Times New Roman"/>
          <w:sz w:val="24"/>
          <w:szCs w:val="24"/>
        </w:rPr>
        <w:t>"&gt;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&lt;ref bean="id2"/&gt;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&lt;/property&gt;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&lt;/bean&gt;</w:t>
      </w:r>
    </w:p>
    <w:p w:rsidR="005B05E1" w:rsidRPr="005B05E1" w:rsidRDefault="005B05E1" w:rsidP="005B05E1">
      <w:pP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 </w:t>
      </w:r>
    </w:p>
    <w:p w:rsidR="005B05E1" w:rsidRPr="005B05E1" w:rsidRDefault="005B05E1" w:rsidP="005B05E1">
      <w:pPr>
        <w:pBdr>
          <w:bottom w:val="single" w:sz="6" w:space="1" w:color="auto"/>
        </w:pBdr>
        <w:spacing w:after="0" w:line="240" w:lineRule="auto"/>
        <w:rPr>
          <w:rFonts w:ascii="Times New Roman" w:eastAsia="Times New Roman" w:hAnsi="Times New Roman" w:cs="Times New Roman"/>
          <w:sz w:val="24"/>
          <w:szCs w:val="24"/>
        </w:rPr>
      </w:pPr>
      <w:r w:rsidRPr="005B05E1">
        <w:rPr>
          <w:rFonts w:ascii="Times New Roman" w:eastAsia="Times New Roman" w:hAnsi="Times New Roman" w:cs="Times New Roman"/>
          <w:sz w:val="24"/>
          <w:szCs w:val="24"/>
        </w:rPr>
        <w:t>&lt;/beans&gt;</w:t>
      </w:r>
    </w:p>
    <w:p w:rsidR="005B05E1" w:rsidRDefault="005B05E1" w:rsidP="005B05E1">
      <w:pPr>
        <w:pStyle w:val="Heading2"/>
      </w:pPr>
      <w:proofErr w:type="spellStart"/>
      <w:r>
        <w:t>jdbcBund.properties</w:t>
      </w:r>
      <w:proofErr w:type="spellEnd"/>
    </w:p>
    <w:p w:rsidR="005B05E1" w:rsidRDefault="005B05E1" w:rsidP="005B05E1">
      <w:pPr>
        <w:pStyle w:val="NormalWeb"/>
      </w:pPr>
      <w:proofErr w:type="spellStart"/>
      <w:r>
        <w:t>jdbc.className</w:t>
      </w:r>
      <w:proofErr w:type="spellEnd"/>
      <w:r>
        <w:t xml:space="preserve"> = </w:t>
      </w:r>
      <w:proofErr w:type="spellStart"/>
      <w:r>
        <w:rPr>
          <w:color w:val="3366FF"/>
        </w:rPr>
        <w:t>oracle.jdbc.driver.OracleDriver</w:t>
      </w:r>
      <w:proofErr w:type="spellEnd"/>
      <w:r>
        <w:br/>
        <w:t xml:space="preserve">jdbc.url = </w:t>
      </w:r>
      <w:proofErr w:type="spellStart"/>
      <w:r>
        <w:rPr>
          <w:color w:val="3366FF"/>
        </w:rPr>
        <w:t>jdbc:oracle:thin</w:t>
      </w:r>
      <w:proofErr w:type="spellEnd"/>
      <w:r>
        <w:rPr>
          <w:color w:val="3366FF"/>
        </w:rPr>
        <w:t>:@localhost:1521:XE</w:t>
      </w:r>
      <w:r>
        <w:br/>
      </w:r>
      <w:proofErr w:type="spellStart"/>
      <w:r>
        <w:t>jdbc.user</w:t>
      </w:r>
      <w:proofErr w:type="spellEnd"/>
      <w:r>
        <w:t xml:space="preserve"> = </w:t>
      </w:r>
      <w:r>
        <w:rPr>
          <w:color w:val="3366FF"/>
        </w:rPr>
        <w:t>system</w:t>
      </w:r>
      <w:r>
        <w:br/>
      </w:r>
      <w:proofErr w:type="spellStart"/>
      <w:r>
        <w:t>jdbc.pass</w:t>
      </w:r>
      <w:proofErr w:type="spellEnd"/>
      <w:r>
        <w:t xml:space="preserve"> = </w:t>
      </w:r>
      <w:r>
        <w:rPr>
          <w:color w:val="3366FF"/>
        </w:rPr>
        <w:t>admin</w:t>
      </w:r>
    </w:p>
    <w:p w:rsidR="00043769" w:rsidRDefault="00043769" w:rsidP="00043769">
      <w:pPr>
        <w:pStyle w:val="Heading1"/>
      </w:pPr>
      <w:r>
        <w:lastRenderedPageBreak/>
        <w:t xml:space="preserve">Spring </w:t>
      </w:r>
      <w:proofErr w:type="gramStart"/>
      <w:r>
        <w:t>AOP(</w:t>
      </w:r>
      <w:proofErr w:type="gramEnd"/>
      <w:r>
        <w:t>Aspect Oriented Programming) Tutorials</w:t>
      </w:r>
    </w:p>
    <w:p w:rsidR="005B05E1" w:rsidRDefault="00043769" w:rsidP="005B05E1">
      <w:pPr>
        <w:spacing w:after="0" w:line="240" w:lineRule="auto"/>
      </w:pPr>
      <w:r>
        <w:rPr>
          <w:rStyle w:val="post-first-letter"/>
        </w:rPr>
        <w:t>H</w:t>
      </w:r>
      <w:r>
        <w:t xml:space="preserve">i friends, let us see the importance of </w:t>
      </w:r>
      <w:r>
        <w:rPr>
          <w:color w:val="0000FF"/>
        </w:rPr>
        <w:t>Spring</w:t>
      </w:r>
      <w:r>
        <w:t xml:space="preserve"> </w:t>
      </w:r>
      <w:proofErr w:type="gramStart"/>
      <w:r>
        <w:rPr>
          <w:color w:val="FF6600"/>
        </w:rPr>
        <w:t>AOP</w:t>
      </w:r>
      <w:r>
        <w:t>(</w:t>
      </w:r>
      <w:proofErr w:type="gramEnd"/>
      <w:r>
        <w:t xml:space="preserve">Aspect Oriented Programming), </w:t>
      </w:r>
      <w:r>
        <w:rPr>
          <w:color w:val="800000"/>
        </w:rPr>
        <w:t xml:space="preserve">very </w:t>
      </w:r>
      <w:proofErr w:type="spellStart"/>
      <w:r>
        <w:rPr>
          <w:color w:val="800000"/>
        </w:rPr>
        <w:t>very</w:t>
      </w:r>
      <w:proofErr w:type="spellEnd"/>
      <w:r>
        <w:t xml:space="preserve"> important module of spring framework.  In the</w:t>
      </w:r>
      <w:r>
        <w:rPr>
          <w:color w:val="99CC00"/>
        </w:rPr>
        <w:t xml:space="preserve"> enterprise</w:t>
      </w:r>
      <w:r>
        <w:t xml:space="preserve"> level application programming we used to add different </w:t>
      </w:r>
      <w:r>
        <w:rPr>
          <w:color w:val="DF1F9E"/>
        </w:rPr>
        <w:t>cross-cutting</w:t>
      </w:r>
      <w:r>
        <w:t xml:space="preserve"> functionalities [cross-cutting functionalities means adding different types of services to the application at runtime </w:t>
      </w:r>
      <w:proofErr w:type="gramStart"/>
      <w:r>
        <w:t>automatically ]</w:t>
      </w:r>
      <w:proofErr w:type="gramEnd"/>
    </w:p>
    <w:p w:rsidR="00043769" w:rsidRDefault="00043769" w:rsidP="005B05E1">
      <w:pPr>
        <w:spacing w:after="0" w:line="240" w:lineRule="auto"/>
        <w:rPr>
          <w:rFonts w:ascii="Times New Roman" w:eastAsia="Times New Roman" w:hAnsi="Times New Roman" w:cs="Times New Roman"/>
          <w:sz w:val="24"/>
          <w:szCs w:val="24"/>
        </w:rPr>
      </w:pPr>
    </w:p>
    <w:p w:rsidR="00043769" w:rsidRDefault="00043769" w:rsidP="005B05E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class account</w:t>
      </w:r>
    </w:p>
    <w:p w:rsidR="00043769" w:rsidRDefault="00043769" w:rsidP="005B0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43769" w:rsidRDefault="00043769" w:rsidP="005B0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void </w:t>
      </w:r>
      <w:proofErr w:type="gramStart"/>
      <w:r>
        <w:rPr>
          <w:rFonts w:ascii="Times New Roman" w:eastAsia="Times New Roman" w:hAnsi="Times New Roman" w:cs="Times New Roman"/>
          <w:sz w:val="24"/>
          <w:szCs w:val="24"/>
        </w:rPr>
        <w:t>withdraw(</w:t>
      </w:r>
      <w:proofErr w:type="gramEnd"/>
      <w:r>
        <w:rPr>
          <w:rFonts w:ascii="Times New Roman" w:eastAsia="Times New Roman" w:hAnsi="Times New Roman" w:cs="Times New Roman"/>
          <w:sz w:val="24"/>
          <w:szCs w:val="24"/>
        </w:rPr>
        <w:t>){</w:t>
      </w:r>
    </w:p>
    <w:p w:rsidR="00043769" w:rsidRDefault="00043769" w:rsidP="005B0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-Withdraw logic </w:t>
      </w:r>
    </w:p>
    <w:p w:rsidR="00043769" w:rsidRDefault="00043769" w:rsidP="005B0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-Authentication</w:t>
      </w:r>
    </w:p>
    <w:p w:rsidR="00043769" w:rsidRDefault="00043769" w:rsidP="0004376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-Logging</w:t>
      </w:r>
    </w:p>
    <w:p w:rsidR="00043769" w:rsidRDefault="00043769" w:rsidP="0004376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r>
        <w:rPr>
          <w:rFonts w:ascii="Times New Roman" w:eastAsia="Times New Roman" w:hAnsi="Times New Roman" w:cs="Times New Roman"/>
          <w:sz w:val="24"/>
          <w:szCs w:val="24"/>
        </w:rPr>
        <w:tab/>
      </w:r>
    </w:p>
    <w:p w:rsidR="00043769" w:rsidRDefault="00043769" w:rsidP="0004376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43769" w:rsidRDefault="00043769" w:rsidP="000437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void Deposit (</w:t>
      </w:r>
      <w:proofErr w:type="gramStart"/>
      <w:r>
        <w:rPr>
          <w:rFonts w:ascii="Times New Roman" w:eastAsia="Times New Roman" w:hAnsi="Times New Roman" w:cs="Times New Roman"/>
          <w:sz w:val="24"/>
          <w:szCs w:val="24"/>
        </w:rPr>
        <w:t>){</w:t>
      </w:r>
      <w:proofErr w:type="gramEnd"/>
    </w:p>
    <w:p w:rsidR="00043769" w:rsidRDefault="00043769" w:rsidP="000437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-Deposit logic </w:t>
      </w:r>
    </w:p>
    <w:p w:rsidR="00043769" w:rsidRDefault="00043769" w:rsidP="000437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-Authentication</w:t>
      </w:r>
    </w:p>
    <w:p w:rsidR="00043769" w:rsidRDefault="00043769" w:rsidP="0004376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-Logging</w:t>
      </w:r>
    </w:p>
    <w:p w:rsidR="00043769" w:rsidRDefault="00043769" w:rsidP="0004376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r>
        <w:rPr>
          <w:rFonts w:ascii="Times New Roman" w:eastAsia="Times New Roman" w:hAnsi="Times New Roman" w:cs="Times New Roman"/>
          <w:sz w:val="24"/>
          <w:szCs w:val="24"/>
        </w:rPr>
        <w:tab/>
      </w:r>
    </w:p>
    <w:p w:rsidR="00043769" w:rsidRDefault="00043769" w:rsidP="0004376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43769" w:rsidRDefault="00CF2F1F" w:rsidP="005B0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21ECB" w:rsidRDefault="00E21ECB" w:rsidP="005B0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same service 2 times in the same class which will increase the class size.</w:t>
      </w:r>
    </w:p>
    <w:p w:rsidR="00E21ECB" w:rsidRDefault="00E21ECB" w:rsidP="005B05E1">
      <w:pPr>
        <w:spacing w:after="0" w:line="240" w:lineRule="auto"/>
        <w:rPr>
          <w:rFonts w:ascii="Times New Roman" w:eastAsia="Times New Roman" w:hAnsi="Times New Roman" w:cs="Times New Roman"/>
          <w:sz w:val="24"/>
          <w:szCs w:val="24"/>
        </w:rPr>
      </w:pPr>
    </w:p>
    <w:p w:rsidR="00E21ECB" w:rsidRDefault="00E21ECB" w:rsidP="00E21ECB">
      <w:pPr>
        <w:pStyle w:val="NormalWeb"/>
      </w:pPr>
      <w:r>
        <w:t xml:space="preserve">See in the above </w:t>
      </w:r>
      <w:r>
        <w:rPr>
          <w:color w:val="339966"/>
        </w:rPr>
        <w:t>example</w:t>
      </w:r>
      <w:r>
        <w:t xml:space="preserve">, we are using </w:t>
      </w:r>
      <w:r>
        <w:rPr>
          <w:rStyle w:val="Strong"/>
        </w:rPr>
        <w:t>3</w:t>
      </w:r>
      <w:r>
        <w:t xml:space="preserve"> </w:t>
      </w:r>
      <w:r>
        <w:rPr>
          <w:color w:val="FF6600"/>
        </w:rPr>
        <w:t>cross-cutting</w:t>
      </w:r>
      <w:r>
        <w:t xml:space="preserve"> functionalities </w:t>
      </w:r>
      <w:proofErr w:type="gramStart"/>
      <w:r>
        <w:t xml:space="preserve">[ </w:t>
      </w:r>
      <w:proofErr w:type="spellStart"/>
      <w:r>
        <w:t>authentication,logging,transaction</w:t>
      </w:r>
      <w:proofErr w:type="spellEnd"/>
      <w:proofErr w:type="gramEnd"/>
      <w:r>
        <w:t xml:space="preserve"> ] in 2 methods.  If we are going to do any </w:t>
      </w:r>
      <w:r>
        <w:rPr>
          <w:color w:val="0000FF"/>
        </w:rPr>
        <w:t>modifications</w:t>
      </w:r>
      <w:r>
        <w:t xml:space="preserve"> in logging service we need to modify 2 times </w:t>
      </w:r>
      <w:proofErr w:type="gramStart"/>
      <w:r>
        <w:t>right ?</w:t>
      </w:r>
      <w:proofErr w:type="gramEnd"/>
      <w:r>
        <w:t xml:space="preserve"> </w:t>
      </w:r>
      <w:proofErr w:type="gramStart"/>
      <w:r>
        <w:t>may</w:t>
      </w:r>
      <w:proofErr w:type="gramEnd"/>
      <w:r>
        <w:t xml:space="preserve"> be </w:t>
      </w:r>
      <w:r>
        <w:rPr>
          <w:color w:val="FF6600"/>
        </w:rPr>
        <w:t>100</w:t>
      </w:r>
      <w:r>
        <w:t xml:space="preserve"> times if we wrote  in 100 methods which is very difficult.  If </w:t>
      </w:r>
      <w:proofErr w:type="spellStart"/>
      <w:r>
        <w:t>i</w:t>
      </w:r>
      <w:proofErr w:type="spellEnd"/>
      <w:r>
        <w:t xml:space="preserve"> want to remove one service we need to open class file and delete the required things and need recompile, re-deploy needed.</w:t>
      </w:r>
    </w:p>
    <w:p w:rsidR="00E21ECB" w:rsidRDefault="00E21ECB" w:rsidP="00E21ECB">
      <w:pPr>
        <w:pStyle w:val="NormalWeb"/>
      </w:pPr>
      <w:r>
        <w:t xml:space="preserve">So to </w:t>
      </w:r>
      <w:r>
        <w:rPr>
          <w:color w:val="DF1F9E"/>
        </w:rPr>
        <w:t>avoid</w:t>
      </w:r>
      <w:r>
        <w:t xml:space="preserve"> this, in spring AOP we can add these cross-cutting functionalities at run time </w:t>
      </w:r>
      <w:r>
        <w:rPr>
          <w:noProof/>
        </w:rPr>
        <w:drawing>
          <wp:inline distT="0" distB="0" distL="0" distR="0">
            <wp:extent cx="142875" cy="142875"/>
            <wp:effectExtent l="19050" t="0" r="9525"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roofErr w:type="spellStart"/>
      <w:r>
        <w:t>i</w:t>
      </w:r>
      <w:proofErr w:type="spellEnd"/>
      <w:r>
        <w:t xml:space="preserve"> mean we can </w:t>
      </w:r>
      <w:r>
        <w:rPr>
          <w:color w:val="8B008B"/>
        </w:rPr>
        <w:t>separate</w:t>
      </w:r>
      <w:r>
        <w:t xml:space="preserve"> the services </w:t>
      </w:r>
      <w:proofErr w:type="gramStart"/>
      <w:r>
        <w:t>[ cross</w:t>
      </w:r>
      <w:proofErr w:type="gramEnd"/>
      <w:r>
        <w:t>-cutting functionalities  ] and our client logic.</w:t>
      </w:r>
    </w:p>
    <w:p w:rsidR="00E21ECB" w:rsidRDefault="00E21ECB" w:rsidP="005B0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14775" cy="3581400"/>
            <wp:effectExtent l="19050" t="0" r="9525" b="0"/>
            <wp:docPr id="50" name="Picture 50" descr="C:\Users\91014863\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91014863\Desktop\Capture.JPG"/>
                    <pic:cNvPicPr>
                      <a:picLocks noChangeAspect="1" noChangeArrowheads="1"/>
                    </pic:cNvPicPr>
                  </pic:nvPicPr>
                  <pic:blipFill>
                    <a:blip r:embed="rId11"/>
                    <a:srcRect/>
                    <a:stretch>
                      <a:fillRect/>
                    </a:stretch>
                  </pic:blipFill>
                  <pic:spPr bwMode="auto">
                    <a:xfrm>
                      <a:off x="0" y="0"/>
                      <a:ext cx="3914775" cy="3581400"/>
                    </a:xfrm>
                    <a:prstGeom prst="rect">
                      <a:avLst/>
                    </a:prstGeom>
                    <a:noFill/>
                    <a:ln w="9525">
                      <a:noFill/>
                      <a:miter lim="800000"/>
                      <a:headEnd/>
                      <a:tailEnd/>
                    </a:ln>
                  </pic:spPr>
                </pic:pic>
              </a:graphicData>
            </a:graphic>
          </wp:inline>
        </w:drawing>
      </w:r>
    </w:p>
    <w:p w:rsidR="00E21ECB" w:rsidRPr="00E21ECB" w:rsidRDefault="00E21ECB" w:rsidP="00E21ECB">
      <w:pPr>
        <w:spacing w:before="100" w:beforeAutospacing="1" w:after="100" w:afterAutospacing="1" w:line="240" w:lineRule="auto"/>
        <w:rPr>
          <w:rFonts w:ascii="Times New Roman" w:eastAsia="Times New Roman" w:hAnsi="Times New Roman" w:cs="Times New Roman"/>
          <w:sz w:val="24"/>
          <w:szCs w:val="24"/>
        </w:rPr>
      </w:pPr>
      <w:proofErr w:type="gramStart"/>
      <w:r w:rsidRPr="00E21ECB">
        <w:rPr>
          <w:rFonts w:ascii="Times New Roman" w:eastAsia="Times New Roman" w:hAnsi="Times New Roman" w:cs="Times New Roman"/>
          <w:sz w:val="24"/>
          <w:szCs w:val="24"/>
        </w:rPr>
        <w:t>So that our class length will be decreased.</w:t>
      </w:r>
      <w:proofErr w:type="gramEnd"/>
      <w:r w:rsidRPr="00E21ECB">
        <w:rPr>
          <w:rFonts w:ascii="Times New Roman" w:eastAsia="Times New Roman" w:hAnsi="Times New Roman" w:cs="Times New Roman"/>
          <w:sz w:val="24"/>
          <w:szCs w:val="24"/>
        </w:rPr>
        <w:br/>
        <w:t>Finally……………………….</w:t>
      </w:r>
    </w:p>
    <w:p w:rsidR="00E21ECB" w:rsidRPr="00E21ECB" w:rsidRDefault="00E21ECB" w:rsidP="00E21EC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 xml:space="preserve"> While implementing </w:t>
      </w:r>
      <w:r w:rsidRPr="00E21ECB">
        <w:rPr>
          <w:rFonts w:ascii="Times New Roman" w:eastAsia="Times New Roman" w:hAnsi="Times New Roman" w:cs="Times New Roman"/>
          <w:color w:val="0000FF"/>
          <w:sz w:val="24"/>
          <w:szCs w:val="24"/>
        </w:rPr>
        <w:t>business</w:t>
      </w:r>
      <w:r w:rsidRPr="00E21ECB">
        <w:rPr>
          <w:rFonts w:ascii="Times New Roman" w:eastAsia="Times New Roman" w:hAnsi="Times New Roman" w:cs="Times New Roman"/>
          <w:sz w:val="24"/>
          <w:szCs w:val="24"/>
        </w:rPr>
        <w:t xml:space="preserve"> logic for real time applications, apart from</w:t>
      </w:r>
      <w:r w:rsidRPr="00E21ECB">
        <w:rPr>
          <w:rFonts w:ascii="Times New Roman" w:eastAsia="Times New Roman" w:hAnsi="Times New Roman" w:cs="Times New Roman"/>
          <w:color w:val="FF6600"/>
          <w:sz w:val="24"/>
          <w:szCs w:val="24"/>
        </w:rPr>
        <w:t xml:space="preserve"> business</w:t>
      </w:r>
      <w:r w:rsidRPr="00E21ECB">
        <w:rPr>
          <w:rFonts w:ascii="Times New Roman" w:eastAsia="Times New Roman" w:hAnsi="Times New Roman" w:cs="Times New Roman"/>
          <w:sz w:val="24"/>
          <w:szCs w:val="24"/>
        </w:rPr>
        <w:t xml:space="preserve"> logic some other services also will be added to make that as enterprise level one.</w:t>
      </w:r>
    </w:p>
    <w:p w:rsidR="00E21ECB" w:rsidRPr="00E21ECB" w:rsidRDefault="00E21ECB" w:rsidP="00E21EC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 xml:space="preserve">According to spring, the services that are </w:t>
      </w:r>
      <w:r w:rsidRPr="00E21ECB">
        <w:rPr>
          <w:rFonts w:ascii="Times New Roman" w:eastAsia="Times New Roman" w:hAnsi="Times New Roman" w:cs="Times New Roman"/>
          <w:color w:val="993366"/>
          <w:sz w:val="24"/>
          <w:szCs w:val="24"/>
        </w:rPr>
        <w:t>overlapping</w:t>
      </w:r>
      <w:r w:rsidRPr="00E21ECB">
        <w:rPr>
          <w:rFonts w:ascii="Times New Roman" w:eastAsia="Times New Roman" w:hAnsi="Times New Roman" w:cs="Times New Roman"/>
          <w:sz w:val="24"/>
          <w:szCs w:val="24"/>
        </w:rPr>
        <w:t xml:space="preserve"> on the business logic are called as cross-cutting </w:t>
      </w:r>
      <w:proofErr w:type="gramStart"/>
      <w:r w:rsidRPr="00E21ECB">
        <w:rPr>
          <w:rFonts w:ascii="Times New Roman" w:eastAsia="Times New Roman" w:hAnsi="Times New Roman" w:cs="Times New Roman"/>
          <w:sz w:val="24"/>
          <w:szCs w:val="24"/>
        </w:rPr>
        <w:t>functionalities,</w:t>
      </w:r>
      <w:proofErr w:type="gramEnd"/>
      <w:r w:rsidRPr="00E21ECB">
        <w:rPr>
          <w:rFonts w:ascii="Times New Roman" w:eastAsia="Times New Roman" w:hAnsi="Times New Roman" w:cs="Times New Roman"/>
          <w:sz w:val="24"/>
          <w:szCs w:val="24"/>
        </w:rPr>
        <w:t xml:space="preserve"> we already saw the drawbacks of implementing business </w:t>
      </w:r>
      <w:r w:rsidRPr="00E21ECB">
        <w:rPr>
          <w:rFonts w:ascii="Times New Roman" w:eastAsia="Times New Roman" w:hAnsi="Times New Roman" w:cs="Times New Roman"/>
          <w:color w:val="808000"/>
          <w:sz w:val="24"/>
          <w:szCs w:val="24"/>
        </w:rPr>
        <w:t>logic + services.</w:t>
      </w:r>
    </w:p>
    <w:p w:rsidR="00E21ECB" w:rsidRPr="00E21ECB" w:rsidRDefault="00E21ECB" w:rsidP="00E21EC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In order to overcome the above problems, we need to separate the business logic and the services, we call this process of separation as AOP,</w:t>
      </w:r>
      <w:proofErr w:type="gramStart"/>
      <w:r w:rsidRPr="00E21ECB">
        <w:rPr>
          <w:rFonts w:ascii="Times New Roman" w:eastAsia="Times New Roman" w:hAnsi="Times New Roman" w:cs="Times New Roman"/>
          <w:sz w:val="24"/>
          <w:szCs w:val="24"/>
        </w:rPr>
        <w:t>  Using</w:t>
      </w:r>
      <w:proofErr w:type="gramEnd"/>
      <w:r w:rsidRPr="00E21ECB">
        <w:rPr>
          <w:rFonts w:ascii="Times New Roman" w:eastAsia="Times New Roman" w:hAnsi="Times New Roman" w:cs="Times New Roman"/>
          <w:sz w:val="24"/>
          <w:szCs w:val="24"/>
        </w:rPr>
        <w:t xml:space="preserve"> AOP the </w:t>
      </w:r>
      <w:r w:rsidRPr="00E21ECB">
        <w:rPr>
          <w:rFonts w:ascii="Times New Roman" w:eastAsia="Times New Roman" w:hAnsi="Times New Roman" w:cs="Times New Roman"/>
          <w:color w:val="DF1F9E"/>
          <w:sz w:val="24"/>
          <w:szCs w:val="24"/>
        </w:rPr>
        <w:t>business</w:t>
      </w:r>
      <w:r w:rsidRPr="00E21ECB">
        <w:rPr>
          <w:rFonts w:ascii="Times New Roman" w:eastAsia="Times New Roman" w:hAnsi="Times New Roman" w:cs="Times New Roman"/>
          <w:sz w:val="24"/>
          <w:szCs w:val="24"/>
        </w:rPr>
        <w:t xml:space="preserve"> logic and cross-cutting functionalities are implemented separately and executed at run time as combine.</w:t>
      </w:r>
    </w:p>
    <w:p w:rsidR="00E21ECB" w:rsidRDefault="00E21ECB" w:rsidP="00E21ECB">
      <w:pPr>
        <w:pStyle w:val="Heading1"/>
      </w:pPr>
      <w:r>
        <w:t xml:space="preserve">Spring AOP Terminology, Terms We Should Know Before Entering </w:t>
      </w:r>
      <w:proofErr w:type="gramStart"/>
      <w:r>
        <w:t>The</w:t>
      </w:r>
      <w:proofErr w:type="gramEnd"/>
      <w:r>
        <w:t xml:space="preserve"> AOP</w:t>
      </w:r>
    </w:p>
    <w:p w:rsidR="00E21ECB" w:rsidRDefault="00E21ECB" w:rsidP="00E21ECB">
      <w:pPr>
        <w:pStyle w:val="NormalWeb"/>
      </w:pPr>
      <w:r>
        <w:rPr>
          <w:rStyle w:val="post-first-letter"/>
        </w:rPr>
        <w:t>L</w:t>
      </w:r>
      <w:r>
        <w:t>et us see the terms we</w:t>
      </w:r>
      <w:r>
        <w:rPr>
          <w:color w:val="0000FF"/>
        </w:rPr>
        <w:t xml:space="preserve"> should</w:t>
      </w:r>
      <w:r>
        <w:t xml:space="preserve"> know before moving</w:t>
      </w:r>
      <w:r>
        <w:rPr>
          <w:color w:val="FF6600"/>
        </w:rPr>
        <w:t xml:space="preserve"> forward</w:t>
      </w:r>
      <w:r>
        <w:t xml:space="preserve"> into spring </w:t>
      </w:r>
      <w:r>
        <w:rPr>
          <w:color w:val="008000"/>
        </w:rPr>
        <w:t>AOP</w:t>
      </w:r>
      <w:r>
        <w:t xml:space="preserve"> (Aspect Oriented Programming).  Friends these are very </w:t>
      </w:r>
      <w:r>
        <w:rPr>
          <w:color w:val="DF1F9E"/>
        </w:rPr>
        <w:t>important</w:t>
      </w:r>
      <w:r>
        <w:t xml:space="preserve">, in fact spring AOP is nothing but knowing these </w:t>
      </w:r>
      <w:r>
        <w:rPr>
          <w:color w:val="993300"/>
        </w:rPr>
        <w:t>terms</w:t>
      </w:r>
      <w:r>
        <w:t xml:space="preserve"> in detail, noting in AOP </w:t>
      </w:r>
      <w:r>
        <w:rPr>
          <w:noProof/>
        </w:rPr>
        <w:drawing>
          <wp:inline distT="0" distB="0" distL="0" distR="0">
            <wp:extent cx="142875" cy="142875"/>
            <wp:effectExtent l="19050" t="0" r="9525"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E21ECB" w:rsidRPr="00E21ECB" w:rsidRDefault="00E21ECB" w:rsidP="00E21ECB">
      <w:p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But one should perfect regarding these 9 terms of spring AOP</w:t>
      </w:r>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Aspect</w:t>
      </w:r>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Advice</w:t>
      </w:r>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21ECB">
        <w:rPr>
          <w:rFonts w:ascii="Times New Roman" w:eastAsia="Times New Roman" w:hAnsi="Times New Roman" w:cs="Times New Roman"/>
          <w:sz w:val="24"/>
          <w:szCs w:val="24"/>
        </w:rPr>
        <w:t>JoinPoint</w:t>
      </w:r>
      <w:proofErr w:type="spellEnd"/>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21ECB">
        <w:rPr>
          <w:rFonts w:ascii="Times New Roman" w:eastAsia="Times New Roman" w:hAnsi="Times New Roman" w:cs="Times New Roman"/>
          <w:sz w:val="24"/>
          <w:szCs w:val="24"/>
        </w:rPr>
        <w:t>Pointcut</w:t>
      </w:r>
      <w:proofErr w:type="spellEnd"/>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Introduction</w:t>
      </w:r>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Target</w:t>
      </w:r>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Proxy</w:t>
      </w:r>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Weaving</w:t>
      </w:r>
    </w:p>
    <w:p w:rsidR="00E21ECB" w:rsidRPr="00E21ECB" w:rsidRDefault="00E21ECB" w:rsidP="00E21E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1ECB">
        <w:rPr>
          <w:rFonts w:ascii="Times New Roman" w:eastAsia="Times New Roman" w:hAnsi="Times New Roman" w:cs="Times New Roman"/>
          <w:sz w:val="24"/>
          <w:szCs w:val="24"/>
        </w:rPr>
        <w:t>Adviser</w:t>
      </w:r>
    </w:p>
    <w:p w:rsidR="00C02912" w:rsidRDefault="00C02912" w:rsidP="00C02912">
      <w:pPr>
        <w:pStyle w:val="Heading1"/>
      </w:pPr>
      <w:r>
        <w:lastRenderedPageBreak/>
        <w:t>Spring Aspect Oriented Programming – Aspect Introduction &amp; Example</w:t>
      </w:r>
    </w:p>
    <w:p w:rsidR="00C02912" w:rsidRPr="00C02912" w:rsidRDefault="00C02912" w:rsidP="00C029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An </w:t>
      </w:r>
      <w:r w:rsidRPr="00C02912">
        <w:rPr>
          <w:rFonts w:ascii="Times New Roman" w:eastAsia="Times New Roman" w:hAnsi="Times New Roman" w:cs="Times New Roman"/>
          <w:color w:val="0000FF"/>
          <w:sz w:val="24"/>
          <w:szCs w:val="24"/>
        </w:rPr>
        <w:t>aspect</w:t>
      </w:r>
      <w:r w:rsidRPr="00C02912">
        <w:rPr>
          <w:rFonts w:ascii="Times New Roman" w:eastAsia="Times New Roman" w:hAnsi="Times New Roman" w:cs="Times New Roman"/>
          <w:sz w:val="24"/>
          <w:szCs w:val="24"/>
        </w:rPr>
        <w:t xml:space="preserve"> represent the </w:t>
      </w:r>
      <w:r w:rsidRPr="00C02912">
        <w:rPr>
          <w:rFonts w:ascii="Times New Roman" w:eastAsia="Times New Roman" w:hAnsi="Times New Roman" w:cs="Times New Roman"/>
          <w:color w:val="FF6600"/>
          <w:sz w:val="24"/>
          <w:szCs w:val="24"/>
        </w:rPr>
        <w:t>cross-cutting</w:t>
      </w:r>
      <w:r w:rsidRPr="00C02912">
        <w:rPr>
          <w:rFonts w:ascii="Times New Roman" w:eastAsia="Times New Roman" w:hAnsi="Times New Roman" w:cs="Times New Roman"/>
          <w:sz w:val="24"/>
          <w:szCs w:val="24"/>
        </w:rPr>
        <w:t xml:space="preserve"> functionality name, remember just </w:t>
      </w:r>
      <w:r w:rsidRPr="00C02912">
        <w:rPr>
          <w:rFonts w:ascii="Times New Roman" w:eastAsia="Times New Roman" w:hAnsi="Times New Roman" w:cs="Times New Roman"/>
          <w:color w:val="008080"/>
          <w:sz w:val="24"/>
          <w:szCs w:val="24"/>
        </w:rPr>
        <w:t>name</w:t>
      </w:r>
      <w:r w:rsidRPr="00C02912">
        <w:rPr>
          <w:rFonts w:ascii="Times New Roman" w:eastAsia="Times New Roman" w:hAnsi="Times New Roman" w:cs="Times New Roman"/>
          <w:sz w:val="24"/>
          <w:szCs w:val="24"/>
        </w:rPr>
        <w:t xml:space="preserve"> only.</w:t>
      </w:r>
    </w:p>
    <w:p w:rsidR="00C02912" w:rsidRPr="00C02912" w:rsidRDefault="00C02912" w:rsidP="00C029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One real time service required for </w:t>
      </w:r>
      <w:proofErr w:type="gramStart"/>
      <w:r w:rsidRPr="00C02912">
        <w:rPr>
          <w:rFonts w:ascii="Times New Roman" w:eastAsia="Times New Roman" w:hAnsi="Times New Roman" w:cs="Times New Roman"/>
          <w:sz w:val="24"/>
          <w:szCs w:val="24"/>
        </w:rPr>
        <w:t xml:space="preserve">a </w:t>
      </w:r>
      <w:r w:rsidRPr="00C02912">
        <w:rPr>
          <w:rFonts w:ascii="Times New Roman" w:eastAsia="Times New Roman" w:hAnsi="Times New Roman" w:cs="Times New Roman"/>
          <w:color w:val="99CC00"/>
          <w:sz w:val="24"/>
          <w:szCs w:val="24"/>
        </w:rPr>
        <w:t>business</w:t>
      </w:r>
      <w:proofErr w:type="gramEnd"/>
      <w:r w:rsidRPr="00C02912">
        <w:rPr>
          <w:rFonts w:ascii="Times New Roman" w:eastAsia="Times New Roman" w:hAnsi="Times New Roman" w:cs="Times New Roman"/>
          <w:sz w:val="24"/>
          <w:szCs w:val="24"/>
        </w:rPr>
        <w:t xml:space="preserve"> logic is called one Aspect.</w:t>
      </w:r>
    </w:p>
    <w:p w:rsidR="00C02912" w:rsidRPr="00C02912" w:rsidRDefault="00C02912" w:rsidP="00C029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Aspect denotes only the cross-cutting functionality name not its</w:t>
      </w:r>
      <w:r w:rsidRPr="00C02912">
        <w:rPr>
          <w:rFonts w:ascii="Times New Roman" w:eastAsia="Times New Roman" w:hAnsi="Times New Roman" w:cs="Times New Roman"/>
          <w:color w:val="DF1F9E"/>
          <w:sz w:val="24"/>
          <w:szCs w:val="24"/>
        </w:rPr>
        <w:t xml:space="preserve"> implementation</w:t>
      </w:r>
      <w:r w:rsidRPr="00C02912">
        <w:rPr>
          <w:rFonts w:ascii="Times New Roman" w:eastAsia="Times New Roman" w:hAnsi="Times New Roman" w:cs="Times New Roman"/>
          <w:sz w:val="24"/>
          <w:szCs w:val="24"/>
        </w:rPr>
        <w:t xml:space="preserve"> and all.</w:t>
      </w:r>
    </w:p>
    <w:p w:rsidR="00E21ECB" w:rsidRPr="005B05E1" w:rsidRDefault="00E21ECB" w:rsidP="005B05E1">
      <w:pPr>
        <w:spacing w:after="0" w:line="240" w:lineRule="auto"/>
        <w:rPr>
          <w:rFonts w:ascii="Times New Roman" w:eastAsia="Times New Roman" w:hAnsi="Times New Roman" w:cs="Times New Roman"/>
          <w:sz w:val="24"/>
          <w:szCs w:val="24"/>
        </w:rPr>
      </w:pPr>
    </w:p>
    <w:p w:rsidR="005B05E1" w:rsidRDefault="00C02912" w:rsidP="000849A1">
      <w:pPr>
        <w:pStyle w:val="NormalWeb"/>
      </w:pPr>
      <w:r w:rsidRPr="00C02912">
        <w:drawing>
          <wp:inline distT="0" distB="0" distL="0" distR="0">
            <wp:extent cx="3914775" cy="3581400"/>
            <wp:effectExtent l="19050" t="0" r="9525" b="0"/>
            <wp:docPr id="4" name="Picture 50" descr="C:\Users\91014863\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91014863\Desktop\Capture.JPG"/>
                    <pic:cNvPicPr>
                      <a:picLocks noChangeAspect="1" noChangeArrowheads="1"/>
                    </pic:cNvPicPr>
                  </pic:nvPicPr>
                  <pic:blipFill>
                    <a:blip r:embed="rId11"/>
                    <a:srcRect/>
                    <a:stretch>
                      <a:fillRect/>
                    </a:stretch>
                  </pic:blipFill>
                  <pic:spPr bwMode="auto">
                    <a:xfrm>
                      <a:off x="0" y="0"/>
                      <a:ext cx="3914775" cy="3581400"/>
                    </a:xfrm>
                    <a:prstGeom prst="rect">
                      <a:avLst/>
                    </a:prstGeom>
                    <a:noFill/>
                    <a:ln w="9525">
                      <a:noFill/>
                      <a:miter lim="800000"/>
                      <a:headEnd/>
                      <a:tailEnd/>
                    </a:ln>
                  </pic:spPr>
                </pic:pic>
              </a:graphicData>
            </a:graphic>
          </wp:inline>
        </w:drawing>
      </w:r>
    </w:p>
    <w:p w:rsidR="00C02912" w:rsidRDefault="00C02912" w:rsidP="00C02912">
      <w:pPr>
        <w:pStyle w:val="NormalWeb"/>
      </w:pPr>
      <w:r>
        <w:t xml:space="preserve">See here we are adding </w:t>
      </w:r>
      <w:r>
        <w:rPr>
          <w:color w:val="0000FF"/>
        </w:rPr>
        <w:t>3</w:t>
      </w:r>
      <w:r>
        <w:t xml:space="preserve"> services to our </w:t>
      </w:r>
      <w:proofErr w:type="gramStart"/>
      <w:r>
        <w:rPr>
          <w:color w:val="993300"/>
        </w:rPr>
        <w:t>withdraw</w:t>
      </w:r>
      <w:r>
        <w:t>(</w:t>
      </w:r>
      <w:proofErr w:type="gramEnd"/>
      <w:r>
        <w:t xml:space="preserve">) and </w:t>
      </w:r>
      <w:r>
        <w:rPr>
          <w:color w:val="993300"/>
        </w:rPr>
        <w:t>deposit</w:t>
      </w:r>
      <w:r>
        <w:t xml:space="preserve">() methods at run time.  So what is </w:t>
      </w:r>
      <w:proofErr w:type="gramStart"/>
      <w:r>
        <w:t>this ? </w:t>
      </w:r>
      <w:proofErr w:type="gramEnd"/>
      <w:r>
        <w:t xml:space="preserve"> </w:t>
      </w:r>
      <w:proofErr w:type="gramStart"/>
      <w:r>
        <w:t>we</w:t>
      </w:r>
      <w:proofErr w:type="gramEnd"/>
      <w:r>
        <w:t xml:space="preserve"> have 3 </w:t>
      </w:r>
      <w:r>
        <w:rPr>
          <w:color w:val="333399"/>
        </w:rPr>
        <w:t>Aspects</w:t>
      </w:r>
      <w:r>
        <w:t xml:space="preserve"> here which are </w:t>
      </w:r>
      <w:r>
        <w:rPr>
          <w:color w:val="008000"/>
        </w:rPr>
        <w:t>Authentication</w:t>
      </w:r>
      <w:r>
        <w:t xml:space="preserve"> Aspect, </w:t>
      </w:r>
      <w:r>
        <w:rPr>
          <w:color w:val="DF1F9E"/>
        </w:rPr>
        <w:t>Logging</w:t>
      </w:r>
      <w:r>
        <w:t xml:space="preserve"> Aspect, </w:t>
      </w:r>
      <w:r>
        <w:rPr>
          <w:color w:val="008080"/>
        </w:rPr>
        <w:t>Transaction</w:t>
      </w:r>
      <w:r>
        <w:t xml:space="preserve"> Aspect/ May be </w:t>
      </w:r>
      <w:r>
        <w:rPr>
          <w:color w:val="FF6600"/>
        </w:rPr>
        <w:t>Mailing</w:t>
      </w:r>
      <w:r>
        <w:t xml:space="preserve"> Aspect in future.</w:t>
      </w:r>
    </w:p>
    <w:p w:rsidR="00C02912" w:rsidRDefault="00C02912" w:rsidP="00C02912">
      <w:pPr>
        <w:pStyle w:val="NormalWeb"/>
      </w:pPr>
      <w:r>
        <w:t xml:space="preserve">Hope you understood </w:t>
      </w:r>
      <w:proofErr w:type="gramStart"/>
      <w:r>
        <w:t>right ?</w:t>
      </w:r>
      <w:proofErr w:type="gramEnd"/>
      <w:r>
        <w:t xml:space="preserve"> </w:t>
      </w:r>
      <w:proofErr w:type="gramStart"/>
      <w:r>
        <w:t>am</w:t>
      </w:r>
      <w:proofErr w:type="gramEnd"/>
      <w:r>
        <w:t xml:space="preserve"> again saying Aspect means just service name,  its implementation is </w:t>
      </w:r>
      <w:r>
        <w:rPr>
          <w:color w:val="FF6600"/>
        </w:rPr>
        <w:t>irrelevant</w:t>
      </w:r>
      <w:r>
        <w:t xml:space="preserve"> as of now.  That’s about Aspect in spring AOP.</w:t>
      </w:r>
    </w:p>
    <w:p w:rsidR="00C02912" w:rsidRDefault="00C02912" w:rsidP="00C02912">
      <w:pPr>
        <w:pStyle w:val="Heading1"/>
      </w:pPr>
      <w:r>
        <w:t xml:space="preserve">Spring AOP – Types </w:t>
      </w:r>
      <w:proofErr w:type="gramStart"/>
      <w:r>
        <w:t>Of</w:t>
      </w:r>
      <w:proofErr w:type="gramEnd"/>
      <w:r>
        <w:t xml:space="preserve"> Advice With Complete Explanation</w:t>
      </w:r>
    </w:p>
    <w:p w:rsidR="00C02912" w:rsidRDefault="00C02912" w:rsidP="000849A1">
      <w:pPr>
        <w:pStyle w:val="NormalWeb"/>
      </w:pPr>
      <w:r>
        <w:rPr>
          <w:rStyle w:val="post-first-letter"/>
        </w:rPr>
        <w:t>W</w:t>
      </w:r>
      <w:r>
        <w:t xml:space="preserve">e did see about </w:t>
      </w:r>
      <w:r>
        <w:rPr>
          <w:color w:val="008000"/>
        </w:rPr>
        <w:t>Aspect</w:t>
      </w:r>
      <w:r>
        <w:t xml:space="preserve"> already, </w:t>
      </w:r>
      <w:r>
        <w:rPr>
          <w:color w:val="333399"/>
        </w:rPr>
        <w:t>Advice</w:t>
      </w:r>
      <w:r>
        <w:t xml:space="preserve"> is the implementation of </w:t>
      </w:r>
      <w:r>
        <w:rPr>
          <w:color w:val="008000"/>
        </w:rPr>
        <w:t>Aspect</w:t>
      </w:r>
      <w:r>
        <w:t xml:space="preserve">.  An </w:t>
      </w:r>
      <w:r>
        <w:rPr>
          <w:color w:val="333399"/>
        </w:rPr>
        <w:t>Advice</w:t>
      </w:r>
      <w:r>
        <w:t xml:space="preserve"> provides the code for implementation of the service. As an example consider logging</w:t>
      </w:r>
      <w:proofErr w:type="gramStart"/>
      <w:r>
        <w:t>  service</w:t>
      </w:r>
      <w:proofErr w:type="gramEnd"/>
      <w:r>
        <w:t xml:space="preserve">, logging is an </w:t>
      </w:r>
      <w:r>
        <w:rPr>
          <w:color w:val="008000"/>
        </w:rPr>
        <w:t>Aspect</w:t>
      </w:r>
      <w:r>
        <w:t xml:space="preserve"> and </w:t>
      </w:r>
      <w:r>
        <w:rPr>
          <w:color w:val="333399"/>
        </w:rPr>
        <w:t>Advice</w:t>
      </w:r>
      <w:r>
        <w:t xml:space="preserve"> denotes the implementation of </w:t>
      </w:r>
      <w:r>
        <w:rPr>
          <w:color w:val="FF6600"/>
        </w:rPr>
        <w:t>Log4j</w:t>
      </w:r>
      <w:r>
        <w:t>.</w:t>
      </w:r>
    </w:p>
    <w:p w:rsidR="00C02912" w:rsidRDefault="00C02912" w:rsidP="00C02912">
      <w:pPr>
        <w:pStyle w:val="Heading2"/>
      </w:pPr>
      <w:r>
        <w:t>Types of Advices</w:t>
      </w:r>
    </w:p>
    <w:p w:rsidR="00C02912" w:rsidRDefault="00C02912" w:rsidP="00C02912">
      <w:pPr>
        <w:numPr>
          <w:ilvl w:val="0"/>
          <w:numId w:val="24"/>
        </w:numPr>
        <w:spacing w:before="100" w:beforeAutospacing="1" w:after="100" w:afterAutospacing="1" w:line="240" w:lineRule="auto"/>
      </w:pPr>
      <w:r>
        <w:rPr>
          <w:color w:val="800000"/>
        </w:rPr>
        <w:t>Before</w:t>
      </w:r>
      <w:r>
        <w:t xml:space="preserve"> Advice</w:t>
      </w:r>
    </w:p>
    <w:p w:rsidR="00C02912" w:rsidRDefault="00C02912" w:rsidP="00C02912">
      <w:pPr>
        <w:numPr>
          <w:ilvl w:val="0"/>
          <w:numId w:val="24"/>
        </w:numPr>
        <w:spacing w:before="100" w:beforeAutospacing="1" w:after="100" w:afterAutospacing="1" w:line="240" w:lineRule="auto"/>
      </w:pPr>
      <w:r>
        <w:rPr>
          <w:color w:val="99CC00"/>
        </w:rPr>
        <w:t>After</w:t>
      </w:r>
      <w:r>
        <w:t xml:space="preserve"> Advice</w:t>
      </w:r>
    </w:p>
    <w:p w:rsidR="00C02912" w:rsidRDefault="00C02912" w:rsidP="00C02912">
      <w:pPr>
        <w:numPr>
          <w:ilvl w:val="0"/>
          <w:numId w:val="24"/>
        </w:numPr>
        <w:spacing w:before="100" w:beforeAutospacing="1" w:after="100" w:afterAutospacing="1" w:line="240" w:lineRule="auto"/>
      </w:pPr>
      <w:r>
        <w:rPr>
          <w:color w:val="808000"/>
        </w:rPr>
        <w:lastRenderedPageBreak/>
        <w:t>Throws</w:t>
      </w:r>
      <w:r>
        <w:t xml:space="preserve"> Advice</w:t>
      </w:r>
    </w:p>
    <w:p w:rsidR="00C02912" w:rsidRDefault="00C02912" w:rsidP="00C02912">
      <w:pPr>
        <w:numPr>
          <w:ilvl w:val="0"/>
          <w:numId w:val="24"/>
        </w:numPr>
        <w:spacing w:before="100" w:beforeAutospacing="1" w:after="100" w:afterAutospacing="1" w:line="240" w:lineRule="auto"/>
      </w:pPr>
      <w:r>
        <w:rPr>
          <w:color w:val="DF1F9E"/>
        </w:rPr>
        <w:t>Around</w:t>
      </w:r>
      <w:r>
        <w:t xml:space="preserve"> Advice</w:t>
      </w:r>
    </w:p>
    <w:p w:rsidR="00C02912" w:rsidRDefault="00C02912" w:rsidP="00C02912">
      <w:pPr>
        <w:pStyle w:val="Heading1"/>
      </w:pPr>
      <w:r>
        <w:t xml:space="preserve">Spring AOP </w:t>
      </w:r>
      <w:proofErr w:type="spellStart"/>
      <w:r>
        <w:t>JoinPoint</w:t>
      </w:r>
      <w:proofErr w:type="spellEnd"/>
      <w:r>
        <w:t xml:space="preserve">, What Is </w:t>
      </w:r>
      <w:proofErr w:type="spellStart"/>
      <w:r>
        <w:t>JoinPoint</w:t>
      </w:r>
      <w:proofErr w:type="spellEnd"/>
      <w:r>
        <w:t xml:space="preserve"> </w:t>
      </w:r>
      <w:proofErr w:type="gramStart"/>
      <w:r>
        <w:t>In</w:t>
      </w:r>
      <w:proofErr w:type="gramEnd"/>
      <w:r>
        <w:t xml:space="preserve"> Spring Framework</w:t>
      </w:r>
    </w:p>
    <w:p w:rsidR="00C02912" w:rsidRDefault="00C02912" w:rsidP="000849A1">
      <w:pPr>
        <w:pStyle w:val="NormalWeb"/>
      </w:pPr>
      <w:r>
        <w:rPr>
          <w:rStyle w:val="post-first-letter"/>
        </w:rPr>
        <w:t>W</w:t>
      </w:r>
      <w:r>
        <w:t xml:space="preserve">hile creating the business logic of the method the </w:t>
      </w:r>
      <w:r>
        <w:rPr>
          <w:color w:val="0000FF"/>
        </w:rPr>
        <w:t>additional</w:t>
      </w:r>
      <w:r>
        <w:t xml:space="preserve"> services are needed to be injected (which we saw already) at different </w:t>
      </w:r>
      <w:r>
        <w:rPr>
          <w:color w:val="993366"/>
        </w:rPr>
        <w:t>places</w:t>
      </w:r>
      <w:r>
        <w:t xml:space="preserve"> or </w:t>
      </w:r>
      <w:r>
        <w:rPr>
          <w:color w:val="FF6600"/>
        </w:rPr>
        <w:t>points</w:t>
      </w:r>
      <w:r>
        <w:t>, we call such points as</w:t>
      </w:r>
      <w:r>
        <w:rPr>
          <w:color w:val="DF1F9E"/>
        </w:rPr>
        <w:t xml:space="preserve"> join points</w:t>
      </w:r>
      <w:r>
        <w:t>.  At a join point a new services will be</w:t>
      </w:r>
      <w:proofErr w:type="gramStart"/>
      <w:r>
        <w:t>  added</w:t>
      </w:r>
      <w:proofErr w:type="gramEnd"/>
      <w:r>
        <w:t xml:space="preserve"> into the normal flow of a business method.</w:t>
      </w:r>
    </w:p>
    <w:p w:rsidR="00C02912" w:rsidRPr="00C02912" w:rsidRDefault="00C02912" w:rsidP="00C02912">
      <w:p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While executing the business method, the services are required at the following </w:t>
      </w:r>
      <w:r w:rsidRPr="00C02912">
        <w:rPr>
          <w:rFonts w:ascii="Times New Roman" w:eastAsia="Times New Roman" w:hAnsi="Times New Roman" w:cs="Times New Roman"/>
          <w:b/>
          <w:bCs/>
          <w:sz w:val="24"/>
          <w:szCs w:val="24"/>
        </w:rPr>
        <w:t>3</w:t>
      </w:r>
      <w:r w:rsidRPr="00C02912">
        <w:rPr>
          <w:rFonts w:ascii="Times New Roman" w:eastAsia="Times New Roman" w:hAnsi="Times New Roman" w:cs="Times New Roman"/>
          <w:sz w:val="24"/>
          <w:szCs w:val="24"/>
        </w:rPr>
        <w:t xml:space="preserve"> places (generally), we call them as </w:t>
      </w:r>
      <w:proofErr w:type="spellStart"/>
      <w:r w:rsidRPr="00C02912">
        <w:rPr>
          <w:rFonts w:ascii="Times New Roman" w:eastAsia="Times New Roman" w:hAnsi="Times New Roman" w:cs="Times New Roman"/>
          <w:sz w:val="24"/>
          <w:szCs w:val="24"/>
        </w:rPr>
        <w:t>JoinPoints</w:t>
      </w:r>
      <w:proofErr w:type="spellEnd"/>
      <w:proofErr w:type="gramStart"/>
      <w:r w:rsidRPr="00C02912">
        <w:rPr>
          <w:rFonts w:ascii="Times New Roman" w:eastAsia="Times New Roman" w:hAnsi="Times New Roman" w:cs="Times New Roman"/>
          <w:sz w:val="24"/>
          <w:szCs w:val="24"/>
        </w:rPr>
        <w:t>..</w:t>
      </w:r>
      <w:proofErr w:type="gramEnd"/>
    </w:p>
    <w:p w:rsidR="00C02912" w:rsidRPr="00C02912" w:rsidRDefault="00C02912" w:rsidP="00C029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color w:val="993300"/>
          <w:sz w:val="24"/>
          <w:szCs w:val="24"/>
        </w:rPr>
        <w:t>Before</w:t>
      </w:r>
      <w:r w:rsidRPr="00C02912">
        <w:rPr>
          <w:rFonts w:ascii="Times New Roman" w:eastAsia="Times New Roman" w:hAnsi="Times New Roman" w:cs="Times New Roman"/>
          <w:sz w:val="24"/>
          <w:szCs w:val="24"/>
        </w:rPr>
        <w:t xml:space="preserve"> business logic of the method starts</w:t>
      </w:r>
    </w:p>
    <w:p w:rsidR="00C02912" w:rsidRPr="00C02912" w:rsidRDefault="00C02912" w:rsidP="00C029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color w:val="333399"/>
          <w:sz w:val="24"/>
          <w:szCs w:val="24"/>
        </w:rPr>
        <w:t>After</w:t>
      </w:r>
      <w:r w:rsidRPr="00C02912">
        <w:rPr>
          <w:rFonts w:ascii="Times New Roman" w:eastAsia="Times New Roman" w:hAnsi="Times New Roman" w:cs="Times New Roman"/>
          <w:sz w:val="24"/>
          <w:szCs w:val="24"/>
        </w:rPr>
        <w:t xml:space="preserve"> business logic of the method got completed</w:t>
      </w:r>
    </w:p>
    <w:p w:rsidR="00C02912" w:rsidRPr="00C02912" w:rsidRDefault="00C02912" w:rsidP="00C029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If business logic throws an </w:t>
      </w:r>
      <w:r w:rsidRPr="00C02912">
        <w:rPr>
          <w:rFonts w:ascii="Times New Roman" w:eastAsia="Times New Roman" w:hAnsi="Times New Roman" w:cs="Times New Roman"/>
          <w:color w:val="008000"/>
          <w:sz w:val="24"/>
          <w:szCs w:val="24"/>
        </w:rPr>
        <w:t>exception</w:t>
      </w:r>
      <w:r w:rsidRPr="00C02912">
        <w:rPr>
          <w:rFonts w:ascii="Times New Roman" w:eastAsia="Times New Roman" w:hAnsi="Times New Roman" w:cs="Times New Roman"/>
          <w:sz w:val="24"/>
          <w:szCs w:val="24"/>
        </w:rPr>
        <w:t xml:space="preserve"> at run time</w:t>
      </w:r>
    </w:p>
    <w:p w:rsidR="00C02912" w:rsidRPr="00C02912" w:rsidRDefault="00C02912" w:rsidP="00C02912">
      <w:p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At the join point, an </w:t>
      </w:r>
      <w:r w:rsidRPr="00C02912">
        <w:rPr>
          <w:rFonts w:ascii="Times New Roman" w:eastAsia="Times New Roman" w:hAnsi="Times New Roman" w:cs="Times New Roman"/>
          <w:color w:val="800080"/>
          <w:sz w:val="24"/>
          <w:szCs w:val="24"/>
        </w:rPr>
        <w:t>Aspect</w:t>
      </w:r>
      <w:r w:rsidRPr="00C02912">
        <w:rPr>
          <w:rFonts w:ascii="Times New Roman" w:eastAsia="Times New Roman" w:hAnsi="Times New Roman" w:cs="Times New Roman"/>
          <w:sz w:val="24"/>
          <w:szCs w:val="24"/>
        </w:rPr>
        <w:t xml:space="preserve"> is injected, nothing but the implementation of Aspect </w:t>
      </w:r>
      <w:proofErr w:type="spellStart"/>
      <w:r w:rsidRPr="00C02912">
        <w:rPr>
          <w:rFonts w:ascii="Times New Roman" w:eastAsia="Times New Roman" w:hAnsi="Times New Roman" w:cs="Times New Roman"/>
          <w:sz w:val="24"/>
          <w:szCs w:val="24"/>
        </w:rPr>
        <w:t>i</w:t>
      </w:r>
      <w:proofErr w:type="spellEnd"/>
      <w:r w:rsidRPr="00C02912">
        <w:rPr>
          <w:rFonts w:ascii="Times New Roman" w:eastAsia="Times New Roman" w:hAnsi="Times New Roman" w:cs="Times New Roman"/>
          <w:sz w:val="24"/>
          <w:szCs w:val="24"/>
        </w:rPr>
        <w:t xml:space="preserve"> mean </w:t>
      </w:r>
      <w:r w:rsidRPr="00C02912">
        <w:rPr>
          <w:rFonts w:ascii="Times New Roman" w:eastAsia="Times New Roman" w:hAnsi="Times New Roman" w:cs="Times New Roman"/>
          <w:color w:val="808000"/>
          <w:sz w:val="24"/>
          <w:szCs w:val="24"/>
        </w:rPr>
        <w:t>Advice</w:t>
      </w:r>
      <w:r w:rsidRPr="00C02912">
        <w:rPr>
          <w:rFonts w:ascii="Times New Roman" w:eastAsia="Times New Roman" w:hAnsi="Times New Roman" w:cs="Times New Roman"/>
          <w:sz w:val="24"/>
          <w:szCs w:val="24"/>
        </w:rPr>
        <w:t xml:space="preserve"> will be injected </w:t>
      </w:r>
      <w:r>
        <w:rPr>
          <w:rFonts w:ascii="Times New Roman" w:eastAsia="Times New Roman" w:hAnsi="Times New Roman" w:cs="Times New Roman"/>
          <w:noProof/>
          <w:sz w:val="24"/>
          <w:szCs w:val="24"/>
        </w:rPr>
        <w:drawing>
          <wp:inline distT="0" distB="0" distL="0" distR="0">
            <wp:extent cx="142875" cy="142875"/>
            <wp:effectExtent l="19050" t="0" r="9525"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02912">
        <w:rPr>
          <w:rFonts w:ascii="Times New Roman" w:eastAsia="Times New Roman" w:hAnsi="Times New Roman" w:cs="Times New Roman"/>
          <w:sz w:val="24"/>
          <w:szCs w:val="24"/>
        </w:rPr>
        <w:t>hope you understand.</w:t>
      </w:r>
    </w:p>
    <w:p w:rsidR="00C02912" w:rsidRDefault="00C02912" w:rsidP="00C02912">
      <w:pPr>
        <w:pStyle w:val="Heading1"/>
      </w:pPr>
      <w:r>
        <w:tab/>
        <w:t xml:space="preserve">Spring AOP </w:t>
      </w:r>
      <w:proofErr w:type="spellStart"/>
      <w:r>
        <w:t>Pointcut</w:t>
      </w:r>
      <w:proofErr w:type="spellEnd"/>
      <w:r>
        <w:t xml:space="preserve"> Example</w:t>
      </w:r>
    </w:p>
    <w:p w:rsidR="00C02912" w:rsidRDefault="00C02912" w:rsidP="000849A1">
      <w:pPr>
        <w:pStyle w:val="NormalWeb"/>
      </w:pPr>
      <w:proofErr w:type="gramStart"/>
      <w:r>
        <w:t>let</w:t>
      </w:r>
      <w:proofErr w:type="gramEnd"/>
      <w:r>
        <w:t xml:space="preserve"> us describe regarding spring AOP </w:t>
      </w:r>
      <w:proofErr w:type="spellStart"/>
      <w:r>
        <w:rPr>
          <w:color w:val="99CC00"/>
        </w:rPr>
        <w:t>pointcut</w:t>
      </w:r>
      <w:proofErr w:type="spellEnd"/>
      <w:r>
        <w:t xml:space="preserve">, for what methods what </w:t>
      </w:r>
      <w:r>
        <w:rPr>
          <w:color w:val="0000FF"/>
        </w:rPr>
        <w:t>services</w:t>
      </w:r>
      <w:r>
        <w:t xml:space="preserve"> need to be executed will be taken care by </w:t>
      </w:r>
      <w:proofErr w:type="spellStart"/>
      <w:r>
        <w:t>pointcut</w:t>
      </w:r>
      <w:proofErr w:type="spellEnd"/>
      <w:r>
        <w:t xml:space="preserve">. A </w:t>
      </w:r>
      <w:proofErr w:type="spellStart"/>
      <w:r>
        <w:t>pointcut</w:t>
      </w:r>
      <w:proofErr w:type="spellEnd"/>
      <w:r>
        <w:t xml:space="preserve"> defines what advices are required at what join points.  In </w:t>
      </w:r>
      <w:r>
        <w:rPr>
          <w:color w:val="DF1F9E"/>
        </w:rPr>
        <w:t>fact</w:t>
      </w:r>
      <w:r>
        <w:t xml:space="preserve"> all business methods of a class </w:t>
      </w:r>
      <w:proofErr w:type="gramStart"/>
      <w:r>
        <w:t>doesn’t</w:t>
      </w:r>
      <w:proofErr w:type="gramEnd"/>
      <w:r>
        <w:t xml:space="preserve"> require all services.  So a </w:t>
      </w:r>
      <w:proofErr w:type="spellStart"/>
      <w:r>
        <w:t>pointcut</w:t>
      </w:r>
      <w:proofErr w:type="spellEnd"/>
      <w:r>
        <w:t xml:space="preserve"> informs to the IOC container that what </w:t>
      </w:r>
      <w:r>
        <w:rPr>
          <w:color w:val="FF6600"/>
        </w:rPr>
        <w:t>business</w:t>
      </w:r>
      <w:r>
        <w:t xml:space="preserve"> methods of a class </w:t>
      </w:r>
      <w:proofErr w:type="gramStart"/>
      <w:r>
        <w:t>needs what</w:t>
      </w:r>
      <w:proofErr w:type="gramEnd"/>
      <w:r>
        <w:t xml:space="preserve"> type of services.</w:t>
      </w:r>
    </w:p>
    <w:p w:rsidR="00C02912" w:rsidRPr="00C02912" w:rsidRDefault="00C02912" w:rsidP="00C02912">
      <w:pPr>
        <w:spacing w:before="100" w:beforeAutospacing="1" w:after="100" w:afterAutospacing="1"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withdraw(</w:t>
      </w:r>
      <w:proofErr w:type="gramEnd"/>
      <w:r w:rsidRPr="00C02912">
        <w:rPr>
          <w:rFonts w:ascii="Times New Roman" w:eastAsia="Times New Roman" w:hAnsi="Times New Roman" w:cs="Times New Roman"/>
          <w:sz w:val="24"/>
          <w:szCs w:val="24"/>
        </w:rPr>
        <w:t xml:space="preserve">) method needs </w:t>
      </w:r>
      <w:proofErr w:type="spellStart"/>
      <w:r w:rsidRPr="00C02912">
        <w:rPr>
          <w:rFonts w:ascii="Times New Roman" w:eastAsia="Times New Roman" w:hAnsi="Times New Roman" w:cs="Times New Roman"/>
          <w:sz w:val="24"/>
          <w:szCs w:val="24"/>
        </w:rPr>
        <w:t>Authentication,Transaction</w:t>
      </w:r>
      <w:proofErr w:type="spellEnd"/>
      <w:r w:rsidRPr="00C02912">
        <w:rPr>
          <w:rFonts w:ascii="Times New Roman" w:eastAsia="Times New Roman" w:hAnsi="Times New Roman" w:cs="Times New Roman"/>
          <w:sz w:val="24"/>
          <w:szCs w:val="24"/>
        </w:rPr>
        <w:t xml:space="preserve"> services but balance() method needs Transaction service only.</w:t>
      </w:r>
    </w:p>
    <w:p w:rsidR="00C02912" w:rsidRPr="00C02912" w:rsidRDefault="00C02912" w:rsidP="00C02912">
      <w:p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We have 2 types of </w:t>
      </w:r>
      <w:proofErr w:type="spellStart"/>
      <w:r w:rsidRPr="00C02912">
        <w:rPr>
          <w:rFonts w:ascii="Times New Roman" w:eastAsia="Times New Roman" w:hAnsi="Times New Roman" w:cs="Times New Roman"/>
          <w:sz w:val="24"/>
          <w:szCs w:val="24"/>
        </w:rPr>
        <w:t>pointcuts</w:t>
      </w:r>
      <w:proofErr w:type="spellEnd"/>
      <w:r w:rsidRPr="00C02912">
        <w:rPr>
          <w:rFonts w:ascii="Times New Roman" w:eastAsia="Times New Roman" w:hAnsi="Times New Roman" w:cs="Times New Roman"/>
          <w:sz w:val="24"/>
          <w:szCs w:val="24"/>
        </w:rPr>
        <w:t xml:space="preserve"> in AOP</w:t>
      </w:r>
    </w:p>
    <w:p w:rsidR="00C02912" w:rsidRPr="00C02912" w:rsidRDefault="00C02912" w:rsidP="00C029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color w:val="0000FF"/>
          <w:sz w:val="24"/>
          <w:szCs w:val="24"/>
        </w:rPr>
        <w:t>Static</w:t>
      </w:r>
      <w:r w:rsidRPr="00C02912">
        <w:rPr>
          <w:rFonts w:ascii="Times New Roman" w:eastAsia="Times New Roman" w:hAnsi="Times New Roman" w:cs="Times New Roman"/>
          <w:sz w:val="24"/>
          <w:szCs w:val="24"/>
        </w:rPr>
        <w:t xml:space="preserve"> </w:t>
      </w:r>
      <w:proofErr w:type="spellStart"/>
      <w:r w:rsidRPr="00C02912">
        <w:rPr>
          <w:rFonts w:ascii="Times New Roman" w:eastAsia="Times New Roman" w:hAnsi="Times New Roman" w:cs="Times New Roman"/>
          <w:sz w:val="24"/>
          <w:szCs w:val="24"/>
        </w:rPr>
        <w:t>Pointcut</w:t>
      </w:r>
      <w:proofErr w:type="spellEnd"/>
    </w:p>
    <w:p w:rsidR="00C02912" w:rsidRPr="00C02912" w:rsidRDefault="00C02912" w:rsidP="00C029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color w:val="993366"/>
          <w:sz w:val="24"/>
          <w:szCs w:val="24"/>
        </w:rPr>
        <w:t>Dynamic</w:t>
      </w:r>
      <w:r w:rsidRPr="00C02912">
        <w:rPr>
          <w:rFonts w:ascii="Times New Roman" w:eastAsia="Times New Roman" w:hAnsi="Times New Roman" w:cs="Times New Roman"/>
          <w:sz w:val="24"/>
          <w:szCs w:val="24"/>
        </w:rPr>
        <w:t xml:space="preserve"> </w:t>
      </w:r>
      <w:proofErr w:type="spellStart"/>
      <w:r w:rsidRPr="00C02912">
        <w:rPr>
          <w:rFonts w:ascii="Times New Roman" w:eastAsia="Times New Roman" w:hAnsi="Times New Roman" w:cs="Times New Roman"/>
          <w:sz w:val="24"/>
          <w:szCs w:val="24"/>
        </w:rPr>
        <w:t>Pointcut</w:t>
      </w:r>
      <w:proofErr w:type="spellEnd"/>
    </w:p>
    <w:p w:rsidR="00C02912" w:rsidRDefault="00C02912" w:rsidP="000849A1">
      <w:pPr>
        <w:pStyle w:val="NormalWeb"/>
      </w:pPr>
      <w:proofErr w:type="spellStart"/>
      <w:r>
        <w:rPr>
          <w:rStyle w:val="post-first-letter"/>
        </w:rPr>
        <w:t>P</w:t>
      </w:r>
      <w:r>
        <w:t>ointcut</w:t>
      </w:r>
      <w:proofErr w:type="spellEnd"/>
      <w:r>
        <w:t xml:space="preserve"> verifies whether a </w:t>
      </w:r>
      <w:r>
        <w:rPr>
          <w:color w:val="0000FF"/>
        </w:rPr>
        <w:t>particular</w:t>
      </w:r>
      <w:r>
        <w:t xml:space="preserve"> method of particular class is </w:t>
      </w:r>
      <w:r>
        <w:rPr>
          <w:color w:val="008000"/>
        </w:rPr>
        <w:t>eligible</w:t>
      </w:r>
      <w:r>
        <w:t xml:space="preserve"> for getting the advice or not. It means the </w:t>
      </w:r>
      <w:proofErr w:type="spellStart"/>
      <w:r>
        <w:t>pointcut</w:t>
      </w:r>
      <w:proofErr w:type="spellEnd"/>
      <w:r>
        <w:t xml:space="preserve"> verifies the class names and method names, but not run time </w:t>
      </w:r>
      <w:r>
        <w:rPr>
          <w:color w:val="DF1F9E"/>
        </w:rPr>
        <w:t>parameters</w:t>
      </w:r>
      <w:r>
        <w:t xml:space="preserve"> of the method.  </w:t>
      </w:r>
      <w:proofErr w:type="gramStart"/>
      <w:r>
        <w:t>in</w:t>
      </w:r>
      <w:proofErr w:type="gramEnd"/>
      <w:r>
        <w:t xml:space="preserve"> spring AOP we have 2 static </w:t>
      </w:r>
      <w:proofErr w:type="spellStart"/>
      <w:r>
        <w:t>pointcut</w:t>
      </w:r>
      <w:proofErr w:type="spellEnd"/>
      <w:r>
        <w:t xml:space="preserve"> classes</w:t>
      </w:r>
    </w:p>
    <w:p w:rsidR="00C02912" w:rsidRPr="00C02912" w:rsidRDefault="00C02912" w:rsidP="00C02912">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C02912">
        <w:rPr>
          <w:rFonts w:ascii="Times New Roman" w:eastAsia="Times New Roman" w:hAnsi="Times New Roman" w:cs="Times New Roman"/>
          <w:color w:val="FF6600"/>
          <w:sz w:val="24"/>
          <w:szCs w:val="24"/>
        </w:rPr>
        <w:t>NameMatchMethodPointcut</w:t>
      </w:r>
      <w:proofErr w:type="spellEnd"/>
    </w:p>
    <w:p w:rsidR="00C02912" w:rsidRPr="00C02912" w:rsidRDefault="00C02912" w:rsidP="00C02912">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C02912">
        <w:rPr>
          <w:rFonts w:ascii="Times New Roman" w:eastAsia="Times New Roman" w:hAnsi="Times New Roman" w:cs="Times New Roman"/>
          <w:color w:val="3366FF"/>
          <w:sz w:val="24"/>
          <w:szCs w:val="24"/>
        </w:rPr>
        <w:t>RegxpMethodPointcut</w:t>
      </w:r>
      <w:proofErr w:type="spellEnd"/>
    </w:p>
    <w:p w:rsidR="00C02912" w:rsidRPr="00C02912" w:rsidRDefault="00C02912" w:rsidP="00C02912">
      <w:p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Above </w:t>
      </w:r>
      <w:r w:rsidRPr="00C02912">
        <w:rPr>
          <w:rFonts w:ascii="Times New Roman" w:eastAsia="Times New Roman" w:hAnsi="Times New Roman" w:cs="Times New Roman"/>
          <w:color w:val="DF1F9E"/>
          <w:sz w:val="24"/>
          <w:szCs w:val="24"/>
        </w:rPr>
        <w:t>2</w:t>
      </w:r>
      <w:r w:rsidRPr="00C02912">
        <w:rPr>
          <w:rFonts w:ascii="Times New Roman" w:eastAsia="Times New Roman" w:hAnsi="Times New Roman" w:cs="Times New Roman"/>
          <w:sz w:val="24"/>
          <w:szCs w:val="24"/>
        </w:rPr>
        <w:t xml:space="preserve"> classes are predefined static </w:t>
      </w:r>
      <w:proofErr w:type="spellStart"/>
      <w:r w:rsidRPr="00C02912">
        <w:rPr>
          <w:rFonts w:ascii="Times New Roman" w:eastAsia="Times New Roman" w:hAnsi="Times New Roman" w:cs="Times New Roman"/>
          <w:sz w:val="24"/>
          <w:szCs w:val="24"/>
        </w:rPr>
        <w:t>pointcut</w:t>
      </w:r>
      <w:proofErr w:type="spellEnd"/>
      <w:r w:rsidRPr="00C02912">
        <w:rPr>
          <w:rFonts w:ascii="Times New Roman" w:eastAsia="Times New Roman" w:hAnsi="Times New Roman" w:cs="Times New Roman"/>
          <w:sz w:val="24"/>
          <w:szCs w:val="24"/>
        </w:rPr>
        <w:t xml:space="preserve"> classes given by spring </w:t>
      </w:r>
      <w:r w:rsidRPr="00C02912">
        <w:rPr>
          <w:rFonts w:ascii="Times New Roman" w:eastAsia="Times New Roman" w:hAnsi="Times New Roman" w:cs="Times New Roman"/>
          <w:color w:val="008000"/>
          <w:sz w:val="24"/>
          <w:szCs w:val="24"/>
        </w:rPr>
        <w:t>AOP</w:t>
      </w:r>
      <w:r w:rsidRPr="00C02912">
        <w:rPr>
          <w:rFonts w:ascii="Times New Roman" w:eastAsia="Times New Roman" w:hAnsi="Times New Roman" w:cs="Times New Roman"/>
          <w:sz w:val="24"/>
          <w:szCs w:val="24"/>
        </w:rPr>
        <w:t xml:space="preserve"> framework.  These classes are just going to verify whether the method name is matching with given condition or not, but these 2 classes doesn’t check whether the class names are matching or not. According to the predefined static point cuts, they </w:t>
      </w:r>
      <w:proofErr w:type="spellStart"/>
      <w:r w:rsidRPr="00C02912">
        <w:rPr>
          <w:rFonts w:ascii="Times New Roman" w:eastAsia="Times New Roman" w:hAnsi="Times New Roman" w:cs="Times New Roman"/>
          <w:sz w:val="24"/>
          <w:szCs w:val="24"/>
        </w:rPr>
        <w:t>wont</w:t>
      </w:r>
      <w:proofErr w:type="spellEnd"/>
      <w:r w:rsidRPr="00C02912">
        <w:rPr>
          <w:rFonts w:ascii="Times New Roman" w:eastAsia="Times New Roman" w:hAnsi="Times New Roman" w:cs="Times New Roman"/>
          <w:sz w:val="24"/>
          <w:szCs w:val="24"/>
        </w:rPr>
        <w:t xml:space="preserve"> verify the class name is matching or not but makes all classes eligible to get advices by </w:t>
      </w:r>
      <w:r w:rsidRPr="00C02912">
        <w:rPr>
          <w:rFonts w:ascii="Times New Roman" w:eastAsia="Times New Roman" w:hAnsi="Times New Roman" w:cs="Times New Roman"/>
          <w:color w:val="800080"/>
          <w:sz w:val="24"/>
          <w:szCs w:val="24"/>
        </w:rPr>
        <w:t>default</w:t>
      </w:r>
      <w:r w:rsidRPr="00C02912">
        <w:rPr>
          <w:rFonts w:ascii="Times New Roman" w:eastAsia="Times New Roman" w:hAnsi="Times New Roman" w:cs="Times New Roman"/>
          <w:sz w:val="24"/>
          <w:szCs w:val="24"/>
        </w:rPr>
        <w:t>.</w:t>
      </w:r>
    </w:p>
    <w:p w:rsidR="00C02912" w:rsidRPr="00C02912" w:rsidRDefault="00C02912" w:rsidP="00C02912">
      <w:pPr>
        <w:spacing w:before="100" w:beforeAutospacing="1" w:after="100" w:afterAutospacing="1"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Let us see one by one static </w:t>
      </w:r>
      <w:proofErr w:type="spellStart"/>
      <w:r w:rsidRPr="00C02912">
        <w:rPr>
          <w:rFonts w:ascii="Times New Roman" w:eastAsia="Times New Roman" w:hAnsi="Times New Roman" w:cs="Times New Roman"/>
          <w:sz w:val="24"/>
          <w:szCs w:val="24"/>
        </w:rPr>
        <w:t>pointcut</w:t>
      </w:r>
      <w:proofErr w:type="spellEnd"/>
      <w:r w:rsidRPr="00C02912">
        <w:rPr>
          <w:rFonts w:ascii="Times New Roman" w:eastAsia="Times New Roman" w:hAnsi="Times New Roman" w:cs="Times New Roman"/>
          <w:sz w:val="24"/>
          <w:szCs w:val="24"/>
        </w:rPr>
        <w:t xml:space="preserve"> with example.</w:t>
      </w:r>
    </w:p>
    <w:p w:rsidR="00C02912" w:rsidRDefault="00C02912" w:rsidP="00C02912">
      <w:pPr>
        <w:pStyle w:val="Heading1"/>
      </w:pPr>
      <w:r>
        <w:lastRenderedPageBreak/>
        <w:t>Spring MVC Execution Flow Diagram, Spring MVC 3.2 Flow</w:t>
      </w:r>
    </w:p>
    <w:p w:rsidR="00C02912" w:rsidRDefault="00C02912" w:rsidP="000849A1">
      <w:pPr>
        <w:pStyle w:val="NormalWeb"/>
      </w:pPr>
      <w:r>
        <w:rPr>
          <w:rStyle w:val="post-first-letter"/>
        </w:rPr>
        <w:t>L</w:t>
      </w:r>
      <w:r>
        <w:t>et us see the flow of spring MVC (3.2). I am not going to describe what is M</w:t>
      </w:r>
      <w:proofErr w:type="gramStart"/>
      <w:r>
        <w:t>,V,C</w:t>
      </w:r>
      <w:proofErr w:type="gramEnd"/>
      <w:r>
        <w:t xml:space="preserve"> </w:t>
      </w:r>
      <w:r>
        <w:rPr>
          <w:noProof/>
        </w:rPr>
        <w:drawing>
          <wp:inline distT="0" distB="0" distL="0" distR="0">
            <wp:extent cx="142875" cy="142875"/>
            <wp:effectExtent l="19050" t="0" r="9525"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hope you already know that mess right ? </w:t>
      </w:r>
      <w:proofErr w:type="gramStart"/>
      <w:r>
        <w:t>so</w:t>
      </w:r>
      <w:proofErr w:type="gramEnd"/>
      <w:r>
        <w:t xml:space="preserve"> </w:t>
      </w:r>
      <w:proofErr w:type="spellStart"/>
      <w:r>
        <w:t>lets</w:t>
      </w:r>
      <w:proofErr w:type="spellEnd"/>
      <w:r>
        <w:t xml:space="preserve"> start with the flow…</w:t>
      </w:r>
    </w:p>
    <w:p w:rsidR="00C02912" w:rsidRDefault="00C02912" w:rsidP="00C02912">
      <w:pPr>
        <w:pStyle w:val="NormalWeb"/>
        <w:jc w:val="center"/>
        <w:rPr>
          <w:ins w:id="0" w:author="Unknown"/>
        </w:rPr>
      </w:pPr>
      <w:r>
        <w:rPr>
          <w:noProof/>
          <w:color w:val="0000FF"/>
        </w:rPr>
        <w:drawing>
          <wp:inline distT="0" distB="0" distL="0" distR="0">
            <wp:extent cx="4762500" cy="4762500"/>
            <wp:effectExtent l="19050" t="0" r="0" b="0"/>
            <wp:docPr id="57" name="Picture 57" descr="http://www.java4s.com/wp-content/uploads/2013/07/Spring-MVC-execution-flow.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ava4s.com/wp-content/uploads/2013/07/Spring-MVC-execution-flow.png">
                      <a:hlinkClick r:id="rId12"/>
                    </pic:cNvPr>
                    <pic:cNvPicPr>
                      <a:picLocks noChangeAspect="1" noChangeArrowheads="1"/>
                    </pic:cNvPicPr>
                  </pic:nvPicPr>
                  <pic:blipFill>
                    <a:blip r:embed="rId13"/>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C02912" w:rsidRDefault="00C02912" w:rsidP="00C02912">
      <w:pPr>
        <w:pStyle w:val="Heading2"/>
      </w:pPr>
      <w:r>
        <w:t>Spring MVC 3.2 Execution Flow</w:t>
      </w:r>
    </w:p>
    <w:p w:rsidR="00C02912" w:rsidRDefault="00C02912" w:rsidP="00C02912">
      <w:pPr>
        <w:pStyle w:val="NormalWeb"/>
      </w:pPr>
      <w:r>
        <w:t xml:space="preserve">Step </w:t>
      </w:r>
      <w:r>
        <w:rPr>
          <w:rStyle w:val="Strong"/>
        </w:rPr>
        <w:t>1</w:t>
      </w:r>
      <w:r>
        <w:t xml:space="preserve">: First request will be received by </w:t>
      </w:r>
      <w:proofErr w:type="spellStart"/>
      <w:r>
        <w:rPr>
          <w:color w:val="99CC00"/>
        </w:rPr>
        <w:t>DispatcherServlet</w:t>
      </w:r>
      <w:proofErr w:type="spellEnd"/>
      <w:r>
        <w:br/>
        <w:t xml:space="preserve">Step </w:t>
      </w:r>
      <w:r>
        <w:rPr>
          <w:rStyle w:val="Strong"/>
        </w:rPr>
        <w:t>2</w:t>
      </w:r>
      <w:r>
        <w:t xml:space="preserve">: </w:t>
      </w:r>
      <w:proofErr w:type="spellStart"/>
      <w:r>
        <w:rPr>
          <w:color w:val="FF6600"/>
        </w:rPr>
        <w:t>DispatcherServlet</w:t>
      </w:r>
      <w:proofErr w:type="spellEnd"/>
      <w:r>
        <w:t xml:space="preserve"> will take the help of </w:t>
      </w:r>
      <w:proofErr w:type="spellStart"/>
      <w:r>
        <w:rPr>
          <w:color w:val="800080"/>
        </w:rPr>
        <w:t>HandlerMapping</w:t>
      </w:r>
      <w:proofErr w:type="spellEnd"/>
      <w:r>
        <w:t xml:space="preserve"> and get to know the </w:t>
      </w:r>
      <w:r>
        <w:rPr>
          <w:color w:val="3366FF"/>
        </w:rPr>
        <w:t>Controller</w:t>
      </w:r>
      <w:r>
        <w:t xml:space="preserve"> class name associated with the given request</w:t>
      </w:r>
      <w:r>
        <w:br/>
        <w:t xml:space="preserve">Step </w:t>
      </w:r>
      <w:r>
        <w:rPr>
          <w:rStyle w:val="Strong"/>
        </w:rPr>
        <w:t>3</w:t>
      </w:r>
      <w:r>
        <w:t xml:space="preserve">: So request transfer to the Controller, and then controller will process the request by executing appropriate methods and returns </w:t>
      </w:r>
      <w:proofErr w:type="spellStart"/>
      <w:r>
        <w:rPr>
          <w:color w:val="339966"/>
        </w:rPr>
        <w:t>ModeAndView</w:t>
      </w:r>
      <w:proofErr w:type="spellEnd"/>
      <w:r>
        <w:t xml:space="preserve"> object (contains </w:t>
      </w:r>
      <w:r>
        <w:rPr>
          <w:rStyle w:val="Emphasis"/>
          <w:u w:val="single"/>
        </w:rPr>
        <w:t>Model</w:t>
      </w:r>
      <w:r>
        <w:rPr>
          <w:u w:val="single"/>
        </w:rPr>
        <w:t xml:space="preserve"> </w:t>
      </w:r>
      <w:r>
        <w:t xml:space="preserve">data and </w:t>
      </w:r>
      <w:r>
        <w:rPr>
          <w:rStyle w:val="Emphasis"/>
          <w:u w:val="single"/>
        </w:rPr>
        <w:t>View</w:t>
      </w:r>
      <w:r>
        <w:rPr>
          <w:u w:val="single"/>
        </w:rPr>
        <w:t xml:space="preserve"> </w:t>
      </w:r>
      <w:r>
        <w:t xml:space="preserve">name) back to the </w:t>
      </w:r>
      <w:proofErr w:type="spellStart"/>
      <w:r>
        <w:t>DispatcherServlet</w:t>
      </w:r>
      <w:proofErr w:type="spellEnd"/>
      <w:r>
        <w:br/>
        <w:t xml:space="preserve">Step 4: Now </w:t>
      </w:r>
      <w:proofErr w:type="spellStart"/>
      <w:r>
        <w:t>DispatcherServlet</w:t>
      </w:r>
      <w:proofErr w:type="spellEnd"/>
      <w:r>
        <w:t xml:space="preserve"> send the model object to the </w:t>
      </w:r>
      <w:proofErr w:type="spellStart"/>
      <w:r>
        <w:rPr>
          <w:color w:val="333399"/>
        </w:rPr>
        <w:t>ViewResolver</w:t>
      </w:r>
      <w:proofErr w:type="spellEnd"/>
      <w:r>
        <w:t xml:space="preserve"> to get the actual view page</w:t>
      </w:r>
      <w:r>
        <w:br/>
        <w:t xml:space="preserve">Step </w:t>
      </w:r>
      <w:r>
        <w:rPr>
          <w:rStyle w:val="Strong"/>
        </w:rPr>
        <w:t>5</w:t>
      </w:r>
      <w:r>
        <w:t xml:space="preserve">: Finally </w:t>
      </w:r>
      <w:proofErr w:type="spellStart"/>
      <w:r>
        <w:rPr>
          <w:color w:val="333399"/>
        </w:rPr>
        <w:t>DispatcherServlet</w:t>
      </w:r>
      <w:proofErr w:type="spellEnd"/>
      <w:r>
        <w:t xml:space="preserve"> will pass the </w:t>
      </w:r>
      <w:r>
        <w:rPr>
          <w:rStyle w:val="Emphasis"/>
        </w:rPr>
        <w:t>Model</w:t>
      </w:r>
      <w:r>
        <w:t xml:space="preserve"> object to the </w:t>
      </w:r>
      <w:r>
        <w:rPr>
          <w:rStyle w:val="Emphasis"/>
        </w:rPr>
        <w:t>View</w:t>
      </w:r>
      <w:r>
        <w:t xml:space="preserve"> page to display the result</w:t>
      </w:r>
    </w:p>
    <w:p w:rsidR="00C02912" w:rsidRDefault="00C02912" w:rsidP="00C02912">
      <w:pPr>
        <w:pStyle w:val="NormalWeb"/>
      </w:pPr>
      <w:r>
        <w:t xml:space="preserve">That’s it </w:t>
      </w:r>
      <w:r>
        <w:rPr>
          <w:noProof/>
        </w:rPr>
        <w:drawing>
          <wp:inline distT="0" distB="0" distL="0" distR="0">
            <wp:extent cx="142875" cy="142875"/>
            <wp:effectExtent l="19050" t="0" r="9525"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02912" w:rsidRDefault="00C02912" w:rsidP="00C02912">
      <w:pPr>
        <w:pStyle w:val="NormalWeb"/>
      </w:pPr>
      <w:r>
        <w:t xml:space="preserve">Just remember this diagram for the </w:t>
      </w:r>
      <w:r>
        <w:rPr>
          <w:color w:val="3366FF"/>
        </w:rPr>
        <w:t>interview</w:t>
      </w:r>
      <w:r>
        <w:t xml:space="preserve"> purpose, </w:t>
      </w:r>
      <w:proofErr w:type="spellStart"/>
      <w:r>
        <w:t>i</w:t>
      </w:r>
      <w:proofErr w:type="spellEnd"/>
      <w:r>
        <w:t xml:space="preserve"> will explain you the practical flow in the first example.</w:t>
      </w:r>
    </w:p>
    <w:p w:rsidR="00C02912" w:rsidRDefault="00C02912" w:rsidP="000849A1">
      <w:pPr>
        <w:pStyle w:val="NormalWeb"/>
      </w:pPr>
    </w:p>
    <w:p w:rsidR="00227DE3" w:rsidRDefault="00227DE3" w:rsidP="00227DE3">
      <w:pPr>
        <w:pStyle w:val="Heading2"/>
      </w:pPr>
      <w:r>
        <w:lastRenderedPageBreak/>
        <w:t>index.jsp</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gramStart"/>
      <w:r w:rsidRPr="00C02912">
        <w:rPr>
          <w:rFonts w:ascii="Times New Roman" w:eastAsia="Times New Roman" w:hAnsi="Times New Roman" w:cs="Times New Roman"/>
          <w:sz w:val="24"/>
          <w:szCs w:val="24"/>
        </w:rPr>
        <w:t>html</w:t>
      </w:r>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gramStart"/>
      <w:r w:rsidRPr="00C02912">
        <w:rPr>
          <w:rFonts w:ascii="Times New Roman" w:eastAsia="Times New Roman" w:hAnsi="Times New Roman" w:cs="Times New Roman"/>
          <w:sz w:val="24"/>
          <w:szCs w:val="24"/>
        </w:rPr>
        <w:t>head</w:t>
      </w:r>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gramStart"/>
      <w:r w:rsidRPr="00C02912">
        <w:rPr>
          <w:rFonts w:ascii="Times New Roman" w:eastAsia="Times New Roman" w:hAnsi="Times New Roman" w:cs="Times New Roman"/>
          <w:sz w:val="24"/>
          <w:szCs w:val="24"/>
        </w:rPr>
        <w:t>title&gt;</w:t>
      </w:r>
      <w:proofErr w:type="gramEnd"/>
      <w:r w:rsidRPr="00C02912">
        <w:rPr>
          <w:rFonts w:ascii="Times New Roman" w:eastAsia="Times New Roman" w:hAnsi="Times New Roman" w:cs="Times New Roman"/>
          <w:sz w:val="24"/>
          <w:szCs w:val="24"/>
        </w:rPr>
        <w:t>Java4s.com Spring MVC 3.x&lt;/title&gt;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&lt;/head&gt;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gramStart"/>
      <w:r w:rsidRPr="00C02912">
        <w:rPr>
          <w:rFonts w:ascii="Times New Roman" w:eastAsia="Times New Roman" w:hAnsi="Times New Roman" w:cs="Times New Roman"/>
          <w:sz w:val="24"/>
          <w:szCs w:val="24"/>
        </w:rPr>
        <w:t>body</w:t>
      </w:r>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&lt;font size="2px" face="</w:t>
      </w:r>
      <w:proofErr w:type="spellStart"/>
      <w:r w:rsidRPr="00C02912">
        <w:rPr>
          <w:rFonts w:ascii="Times New Roman" w:eastAsia="Times New Roman" w:hAnsi="Times New Roman" w:cs="Times New Roman"/>
          <w:sz w:val="24"/>
          <w:szCs w:val="24"/>
        </w:rPr>
        <w:t>verdana</w:t>
      </w:r>
      <w:proofErr w:type="spell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Welcome...</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   &lt;a </w:t>
      </w:r>
      <w:proofErr w:type="spellStart"/>
      <w:r w:rsidRPr="00C02912">
        <w:rPr>
          <w:rFonts w:ascii="Times New Roman" w:eastAsia="Times New Roman" w:hAnsi="Times New Roman" w:cs="Times New Roman"/>
          <w:sz w:val="24"/>
          <w:szCs w:val="24"/>
        </w:rPr>
        <w:t>href</w:t>
      </w:r>
      <w:proofErr w:type="spellEnd"/>
      <w:r w:rsidRPr="00C02912">
        <w:rPr>
          <w:rFonts w:ascii="Times New Roman" w:eastAsia="Times New Roman" w:hAnsi="Times New Roman" w:cs="Times New Roman"/>
          <w:sz w:val="24"/>
          <w:szCs w:val="24"/>
        </w:rPr>
        <w:t>="java4s.html"&gt;&lt;</w:t>
      </w:r>
      <w:proofErr w:type="spellStart"/>
      <w:r w:rsidRPr="00C02912">
        <w:rPr>
          <w:rFonts w:ascii="Times New Roman" w:eastAsia="Times New Roman" w:hAnsi="Times New Roman" w:cs="Times New Roman"/>
          <w:sz w:val="24"/>
          <w:szCs w:val="24"/>
        </w:rPr>
        <w:t>br</w:t>
      </w:r>
      <w:proofErr w:type="spellEnd"/>
      <w:r w:rsidRPr="00C02912">
        <w:rPr>
          <w:rFonts w:ascii="Times New Roman" w:eastAsia="Times New Roman" w:hAnsi="Times New Roman" w:cs="Times New Roman"/>
          <w:sz w:val="24"/>
          <w:szCs w:val="24"/>
        </w:rPr>
        <w:t>&gt; Click here to check the output :-)</w:t>
      </w:r>
      <w:proofErr w:type="gramStart"/>
      <w:r w:rsidRPr="00C02912">
        <w:rPr>
          <w:rFonts w:ascii="Times New Roman" w:eastAsia="Times New Roman" w:hAnsi="Times New Roman" w:cs="Times New Roman"/>
          <w:sz w:val="24"/>
          <w:szCs w:val="24"/>
        </w:rPr>
        <w:t>&lt;/</w:t>
      </w:r>
      <w:proofErr w:type="gramEnd"/>
      <w:r w:rsidRPr="00C02912">
        <w:rPr>
          <w:rFonts w:ascii="Times New Roman" w:eastAsia="Times New Roman" w:hAnsi="Times New Roman" w:cs="Times New Roman"/>
          <w:sz w:val="24"/>
          <w:szCs w:val="24"/>
        </w:rPr>
        <w:t>a&gt;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&lt;/font&gt;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&lt;/body&gt;</w:t>
      </w:r>
    </w:p>
    <w:p w:rsidR="00C02912" w:rsidRPr="00C02912" w:rsidRDefault="00C02912" w:rsidP="00C02912">
      <w:pPr>
        <w:pBdr>
          <w:bottom w:val="single" w:sz="6" w:space="1" w:color="auto"/>
        </w:pBd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&lt;/html&gt;</w:t>
      </w:r>
    </w:p>
    <w:p w:rsidR="00C02912" w:rsidRDefault="00C02912" w:rsidP="00C02912">
      <w:pPr>
        <w:pStyle w:val="Heading2"/>
      </w:pPr>
      <w:r>
        <w:t>web.xml</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&lt;?xml</w:t>
      </w:r>
      <w:proofErr w:type="gramEnd"/>
      <w:r w:rsidRPr="00C02912">
        <w:rPr>
          <w:rFonts w:ascii="Times New Roman" w:eastAsia="Times New Roman" w:hAnsi="Times New Roman" w:cs="Times New Roman"/>
          <w:sz w:val="24"/>
          <w:szCs w:val="24"/>
        </w:rPr>
        <w:t xml:space="preserve"> version="1.0" encoding="UTF-8"?&gt;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&lt;web-app </w:t>
      </w:r>
      <w:proofErr w:type="spellStart"/>
      <w:r w:rsidRPr="00C02912">
        <w:rPr>
          <w:rFonts w:ascii="Times New Roman" w:eastAsia="Times New Roman" w:hAnsi="Times New Roman" w:cs="Times New Roman"/>
          <w:sz w:val="24"/>
          <w:szCs w:val="24"/>
        </w:rPr>
        <w:t>xmlns:xsi</w:t>
      </w:r>
      <w:proofErr w:type="spellEnd"/>
      <w:r w:rsidRPr="00C02912">
        <w:rPr>
          <w:rFonts w:ascii="Times New Roman" w:eastAsia="Times New Roman" w:hAnsi="Times New Roman" w:cs="Times New Roman"/>
          <w:sz w:val="24"/>
          <w:szCs w:val="24"/>
        </w:rPr>
        <w:t xml:space="preserve">="http://www.w3.org/2001/XMLSchema-instance" </w:t>
      </w:r>
      <w:proofErr w:type="spellStart"/>
      <w:r w:rsidRPr="00C02912">
        <w:rPr>
          <w:rFonts w:ascii="Times New Roman" w:eastAsia="Times New Roman" w:hAnsi="Times New Roman" w:cs="Times New Roman"/>
          <w:sz w:val="24"/>
          <w:szCs w:val="24"/>
        </w:rPr>
        <w:t>xmlns</w:t>
      </w:r>
      <w:proofErr w:type="spellEnd"/>
      <w:r w:rsidRPr="00C02912">
        <w:rPr>
          <w:rFonts w:ascii="Times New Roman" w:eastAsia="Times New Roman" w:hAnsi="Times New Roman" w:cs="Times New Roman"/>
          <w:sz w:val="24"/>
          <w:szCs w:val="24"/>
        </w:rPr>
        <w:t xml:space="preserve">="http://java.sun.com/xml/ns/j2ee" </w:t>
      </w:r>
      <w:proofErr w:type="spellStart"/>
      <w:r w:rsidRPr="00C02912">
        <w:rPr>
          <w:rFonts w:ascii="Times New Roman" w:eastAsia="Times New Roman" w:hAnsi="Times New Roman" w:cs="Times New Roman"/>
          <w:sz w:val="24"/>
          <w:szCs w:val="24"/>
        </w:rPr>
        <w:t>xmlns:web</w:t>
      </w:r>
      <w:proofErr w:type="spellEnd"/>
      <w:r w:rsidRPr="00C02912">
        <w:rPr>
          <w:rFonts w:ascii="Times New Roman" w:eastAsia="Times New Roman" w:hAnsi="Times New Roman" w:cs="Times New Roman"/>
          <w:sz w:val="24"/>
          <w:szCs w:val="24"/>
        </w:rPr>
        <w:t xml:space="preserve">="http://java.sun.com/xml/ns/javaee/web-app_2_5.xsd" </w:t>
      </w:r>
      <w:proofErr w:type="spellStart"/>
      <w:r w:rsidRPr="00C02912">
        <w:rPr>
          <w:rFonts w:ascii="Times New Roman" w:eastAsia="Times New Roman" w:hAnsi="Times New Roman" w:cs="Times New Roman"/>
          <w:sz w:val="24"/>
          <w:szCs w:val="24"/>
        </w:rPr>
        <w:t>xsi:schemaLocation</w:t>
      </w:r>
      <w:proofErr w:type="spellEnd"/>
      <w:r w:rsidRPr="00C02912">
        <w:rPr>
          <w:rFonts w:ascii="Times New Roman" w:eastAsia="Times New Roman" w:hAnsi="Times New Roman" w:cs="Times New Roman"/>
          <w:sz w:val="24"/>
          <w:szCs w:val="24"/>
        </w:rPr>
        <w:t>="http://java.sun.com/xml/ns/j2ee http://java.sun.com/xml/ns/j2ee/web-app_2_4.xsd" id="</w:t>
      </w:r>
      <w:proofErr w:type="spellStart"/>
      <w:r w:rsidRPr="00C02912">
        <w:rPr>
          <w:rFonts w:ascii="Times New Roman" w:eastAsia="Times New Roman" w:hAnsi="Times New Roman" w:cs="Times New Roman"/>
          <w:sz w:val="24"/>
          <w:szCs w:val="24"/>
        </w:rPr>
        <w:t>WebApp_ID</w:t>
      </w:r>
      <w:proofErr w:type="spellEnd"/>
      <w:r w:rsidRPr="00C02912">
        <w:rPr>
          <w:rFonts w:ascii="Times New Roman" w:eastAsia="Times New Roman" w:hAnsi="Times New Roman" w:cs="Times New Roman"/>
          <w:sz w:val="24"/>
          <w:szCs w:val="24"/>
        </w:rPr>
        <w:t>" version="2.4"&gt;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spellStart"/>
      <w:proofErr w:type="gramStart"/>
      <w:r w:rsidRPr="00C02912">
        <w:rPr>
          <w:rFonts w:ascii="Times New Roman" w:eastAsia="Times New Roman" w:hAnsi="Times New Roman" w:cs="Times New Roman"/>
          <w:sz w:val="24"/>
          <w:szCs w:val="24"/>
        </w:rPr>
        <w:t>servlet</w:t>
      </w:r>
      <w:proofErr w:type="spellEnd"/>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t>
      </w:r>
      <w:proofErr w:type="spellStart"/>
      <w:r w:rsidRPr="00C02912">
        <w:rPr>
          <w:rFonts w:ascii="Times New Roman" w:eastAsia="Times New Roman" w:hAnsi="Times New Roman" w:cs="Times New Roman"/>
          <w:sz w:val="24"/>
          <w:szCs w:val="24"/>
        </w:rPr>
        <w:t>servlet</w:t>
      </w:r>
      <w:proofErr w:type="spellEnd"/>
      <w:r w:rsidRPr="00C02912">
        <w:rPr>
          <w:rFonts w:ascii="Times New Roman" w:eastAsia="Times New Roman" w:hAnsi="Times New Roman" w:cs="Times New Roman"/>
          <w:sz w:val="24"/>
          <w:szCs w:val="24"/>
        </w:rPr>
        <w:t>-name&gt;welcome&lt;/</w:t>
      </w:r>
      <w:proofErr w:type="spellStart"/>
      <w:r w:rsidRPr="00C02912">
        <w:rPr>
          <w:rFonts w:ascii="Times New Roman" w:eastAsia="Times New Roman" w:hAnsi="Times New Roman" w:cs="Times New Roman"/>
          <w:sz w:val="24"/>
          <w:szCs w:val="24"/>
        </w:rPr>
        <w:t>servlet</w:t>
      </w:r>
      <w:proofErr w:type="spellEnd"/>
      <w:r w:rsidRPr="00C02912">
        <w:rPr>
          <w:rFonts w:ascii="Times New Roman" w:eastAsia="Times New Roman" w:hAnsi="Times New Roman" w:cs="Times New Roman"/>
          <w:sz w:val="24"/>
          <w:szCs w:val="24"/>
        </w:rPr>
        <w:t>-name&gt;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&lt;servlet-class&gt;org.springframework.web.servlet.DispatcherServlet&lt;/servlet-class&gt;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&lt;load-on-startup&gt;1&lt;/load-on-startup&gt;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t>
      </w:r>
      <w:proofErr w:type="spellStart"/>
      <w:r w:rsidRPr="00C02912">
        <w:rPr>
          <w:rFonts w:ascii="Times New Roman" w:eastAsia="Times New Roman" w:hAnsi="Times New Roman" w:cs="Times New Roman"/>
          <w:sz w:val="24"/>
          <w:szCs w:val="24"/>
        </w:rPr>
        <w:t>servlet</w:t>
      </w:r>
      <w:proofErr w:type="spell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t>
      </w:r>
      <w:proofErr w:type="spellStart"/>
      <w:proofErr w:type="gramStart"/>
      <w:r w:rsidRPr="00C02912">
        <w:rPr>
          <w:rFonts w:ascii="Times New Roman" w:eastAsia="Times New Roman" w:hAnsi="Times New Roman" w:cs="Times New Roman"/>
          <w:sz w:val="24"/>
          <w:szCs w:val="24"/>
        </w:rPr>
        <w:t>servlet</w:t>
      </w:r>
      <w:proofErr w:type="spellEnd"/>
      <w:r w:rsidRPr="00C02912">
        <w:rPr>
          <w:rFonts w:ascii="Times New Roman" w:eastAsia="Times New Roman" w:hAnsi="Times New Roman" w:cs="Times New Roman"/>
          <w:sz w:val="24"/>
          <w:szCs w:val="24"/>
        </w:rPr>
        <w:t>-mapping</w:t>
      </w:r>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t>
      </w:r>
      <w:proofErr w:type="spellStart"/>
      <w:r w:rsidRPr="00C02912">
        <w:rPr>
          <w:rFonts w:ascii="Times New Roman" w:eastAsia="Times New Roman" w:hAnsi="Times New Roman" w:cs="Times New Roman"/>
          <w:sz w:val="24"/>
          <w:szCs w:val="24"/>
        </w:rPr>
        <w:t>servlet</w:t>
      </w:r>
      <w:proofErr w:type="spellEnd"/>
      <w:r w:rsidRPr="00C02912">
        <w:rPr>
          <w:rFonts w:ascii="Times New Roman" w:eastAsia="Times New Roman" w:hAnsi="Times New Roman" w:cs="Times New Roman"/>
          <w:sz w:val="24"/>
          <w:szCs w:val="24"/>
        </w:rPr>
        <w:t>-name&gt;welcome&lt;/</w:t>
      </w:r>
      <w:proofErr w:type="spellStart"/>
      <w:r w:rsidRPr="00C02912">
        <w:rPr>
          <w:rFonts w:ascii="Times New Roman" w:eastAsia="Times New Roman" w:hAnsi="Times New Roman" w:cs="Times New Roman"/>
          <w:sz w:val="24"/>
          <w:szCs w:val="24"/>
        </w:rPr>
        <w:t>servlet</w:t>
      </w:r>
      <w:proofErr w:type="spellEnd"/>
      <w:r w:rsidRPr="00C02912">
        <w:rPr>
          <w:rFonts w:ascii="Times New Roman" w:eastAsia="Times New Roman" w:hAnsi="Times New Roman" w:cs="Times New Roman"/>
          <w:sz w:val="24"/>
          <w:szCs w:val="24"/>
        </w:rPr>
        <w:t>-name&gt;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t>
      </w:r>
      <w:proofErr w:type="spellStart"/>
      <w:r w:rsidRPr="00C02912">
        <w:rPr>
          <w:rFonts w:ascii="Times New Roman" w:eastAsia="Times New Roman" w:hAnsi="Times New Roman" w:cs="Times New Roman"/>
          <w:sz w:val="24"/>
          <w:szCs w:val="24"/>
        </w:rPr>
        <w:t>url</w:t>
      </w:r>
      <w:proofErr w:type="spellEnd"/>
      <w:r w:rsidRPr="00C02912">
        <w:rPr>
          <w:rFonts w:ascii="Times New Roman" w:eastAsia="Times New Roman" w:hAnsi="Times New Roman" w:cs="Times New Roman"/>
          <w:sz w:val="24"/>
          <w:szCs w:val="24"/>
        </w:rPr>
        <w:t>-pattern&gt;/&lt;/</w:t>
      </w:r>
      <w:proofErr w:type="spellStart"/>
      <w:r w:rsidRPr="00C02912">
        <w:rPr>
          <w:rFonts w:ascii="Times New Roman" w:eastAsia="Times New Roman" w:hAnsi="Times New Roman" w:cs="Times New Roman"/>
          <w:sz w:val="24"/>
          <w:szCs w:val="24"/>
        </w:rPr>
        <w:t>url</w:t>
      </w:r>
      <w:proofErr w:type="spellEnd"/>
      <w:r w:rsidRPr="00C02912">
        <w:rPr>
          <w:rFonts w:ascii="Times New Roman" w:eastAsia="Times New Roman" w:hAnsi="Times New Roman" w:cs="Times New Roman"/>
          <w:sz w:val="24"/>
          <w:szCs w:val="24"/>
        </w:rPr>
        <w:t>-pattern&gt;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t>
      </w:r>
      <w:proofErr w:type="spellStart"/>
      <w:r w:rsidRPr="00C02912">
        <w:rPr>
          <w:rFonts w:ascii="Times New Roman" w:eastAsia="Times New Roman" w:hAnsi="Times New Roman" w:cs="Times New Roman"/>
          <w:sz w:val="24"/>
          <w:szCs w:val="24"/>
        </w:rPr>
        <w:t>servlet</w:t>
      </w:r>
      <w:proofErr w:type="spellEnd"/>
      <w:r w:rsidRPr="00C02912">
        <w:rPr>
          <w:rFonts w:ascii="Times New Roman" w:eastAsia="Times New Roman" w:hAnsi="Times New Roman" w:cs="Times New Roman"/>
          <w:sz w:val="24"/>
          <w:szCs w:val="24"/>
        </w:rPr>
        <w:t>-mapping&gt;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t>
      </w:r>
      <w:proofErr w:type="gramStart"/>
      <w:r w:rsidRPr="00C02912">
        <w:rPr>
          <w:rFonts w:ascii="Times New Roman" w:eastAsia="Times New Roman" w:hAnsi="Times New Roman" w:cs="Times New Roman"/>
          <w:sz w:val="24"/>
          <w:szCs w:val="24"/>
        </w:rPr>
        <w:t>welcome-file-list</w:t>
      </w:r>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&lt;welcome-file&gt;index.jsp&lt;/welcome-file&gt;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&lt;/welcome-file-list&gt;</w:t>
      </w:r>
    </w:p>
    <w:p w:rsidR="00C02912" w:rsidRPr="00C02912" w:rsidRDefault="00C02912" w:rsidP="00C02912">
      <w:pPr>
        <w:pBdr>
          <w:bottom w:val="single" w:sz="6" w:space="1" w:color="auto"/>
        </w:pBd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&lt;/web-app&gt;</w:t>
      </w:r>
    </w:p>
    <w:p w:rsidR="00C02912" w:rsidRDefault="00C02912" w:rsidP="00C02912">
      <w:pPr>
        <w:pStyle w:val="Heading2"/>
      </w:pPr>
      <w:r>
        <w:t>Java4sController.java</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package</w:t>
      </w:r>
      <w:proofErr w:type="gramEnd"/>
      <w:r w:rsidRPr="00C02912">
        <w:rPr>
          <w:rFonts w:ascii="Times New Roman" w:eastAsia="Times New Roman" w:hAnsi="Times New Roman" w:cs="Times New Roman"/>
          <w:sz w:val="24"/>
          <w:szCs w:val="24"/>
        </w:rPr>
        <w:t xml:space="preserve"> java4s;</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import</w:t>
      </w:r>
      <w:proofErr w:type="gramEnd"/>
      <w:r w:rsidRPr="00C02912">
        <w:rPr>
          <w:rFonts w:ascii="Times New Roman" w:eastAsia="Times New Roman" w:hAnsi="Times New Roman" w:cs="Times New Roman"/>
          <w:sz w:val="24"/>
          <w:szCs w:val="24"/>
        </w:rPr>
        <w:t xml:space="preserve"> </w:t>
      </w:r>
      <w:proofErr w:type="spellStart"/>
      <w:r w:rsidRPr="00C02912">
        <w:rPr>
          <w:rFonts w:ascii="Times New Roman" w:eastAsia="Times New Roman" w:hAnsi="Times New Roman" w:cs="Times New Roman"/>
          <w:sz w:val="24"/>
          <w:szCs w:val="24"/>
        </w:rPr>
        <w:t>org.springframework.stereotype.Controller</w:t>
      </w:r>
      <w:proofErr w:type="spellEnd"/>
      <w:r w:rsidRPr="00C02912">
        <w:rPr>
          <w:rFonts w:ascii="Times New Roman" w:eastAsia="Times New Roman" w:hAnsi="Times New Roman" w:cs="Times New Roman"/>
          <w:sz w:val="24"/>
          <w:szCs w:val="24"/>
        </w:rPr>
        <w:t>;</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import</w:t>
      </w:r>
      <w:proofErr w:type="gramEnd"/>
      <w:r w:rsidRPr="00C02912">
        <w:rPr>
          <w:rFonts w:ascii="Times New Roman" w:eastAsia="Times New Roman" w:hAnsi="Times New Roman" w:cs="Times New Roman"/>
          <w:sz w:val="24"/>
          <w:szCs w:val="24"/>
        </w:rPr>
        <w:t xml:space="preserve"> </w:t>
      </w:r>
      <w:proofErr w:type="spellStart"/>
      <w:r w:rsidRPr="00C02912">
        <w:rPr>
          <w:rFonts w:ascii="Times New Roman" w:eastAsia="Times New Roman" w:hAnsi="Times New Roman" w:cs="Times New Roman"/>
          <w:sz w:val="24"/>
          <w:szCs w:val="24"/>
        </w:rPr>
        <w:t>org.springframework.web.bind.annotation.RequestMapping</w:t>
      </w:r>
      <w:proofErr w:type="spellEnd"/>
      <w:r w:rsidRPr="00C02912">
        <w:rPr>
          <w:rFonts w:ascii="Times New Roman" w:eastAsia="Times New Roman" w:hAnsi="Times New Roman" w:cs="Times New Roman"/>
          <w:sz w:val="24"/>
          <w:szCs w:val="24"/>
        </w:rPr>
        <w:t>;</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import</w:t>
      </w:r>
      <w:proofErr w:type="gramEnd"/>
      <w:r w:rsidRPr="00C02912">
        <w:rPr>
          <w:rFonts w:ascii="Times New Roman" w:eastAsia="Times New Roman" w:hAnsi="Times New Roman" w:cs="Times New Roman"/>
          <w:sz w:val="24"/>
          <w:szCs w:val="24"/>
        </w:rPr>
        <w:t xml:space="preserve"> </w:t>
      </w:r>
      <w:proofErr w:type="spellStart"/>
      <w:r w:rsidRPr="00C02912">
        <w:rPr>
          <w:rFonts w:ascii="Times New Roman" w:eastAsia="Times New Roman" w:hAnsi="Times New Roman" w:cs="Times New Roman"/>
          <w:sz w:val="24"/>
          <w:szCs w:val="24"/>
        </w:rPr>
        <w:t>org.springframework.web.servlet.ModelAndView</w:t>
      </w:r>
      <w:proofErr w:type="spellEnd"/>
      <w:r w:rsidRPr="00C02912">
        <w:rPr>
          <w:rFonts w:ascii="Times New Roman" w:eastAsia="Times New Roman" w:hAnsi="Times New Roman" w:cs="Times New Roman"/>
          <w:sz w:val="24"/>
          <w:szCs w:val="24"/>
        </w:rPr>
        <w: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@Controller</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public</w:t>
      </w:r>
      <w:proofErr w:type="gramEnd"/>
      <w:r w:rsidRPr="00C02912">
        <w:rPr>
          <w:rFonts w:ascii="Times New Roman" w:eastAsia="Times New Roman" w:hAnsi="Times New Roman" w:cs="Times New Roman"/>
          <w:sz w:val="24"/>
          <w:szCs w:val="24"/>
        </w:rPr>
        <w:t xml:space="preserve"> class Java4sController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w:t>
      </w:r>
      <w:proofErr w:type="spellStart"/>
      <w:r w:rsidRPr="00C02912">
        <w:rPr>
          <w:rFonts w:ascii="Times New Roman" w:eastAsia="Times New Roman" w:hAnsi="Times New Roman" w:cs="Times New Roman"/>
          <w:sz w:val="24"/>
          <w:szCs w:val="24"/>
        </w:rPr>
        <w:t>RequestMapping</w:t>
      </w:r>
      <w:proofErr w:type="spellEnd"/>
      <w:r w:rsidRPr="00C02912">
        <w:rPr>
          <w:rFonts w:ascii="Times New Roman" w:eastAsia="Times New Roman" w:hAnsi="Times New Roman" w:cs="Times New Roman"/>
          <w:sz w:val="24"/>
          <w:szCs w:val="24"/>
        </w:rPr>
        <w:t>(</w:t>
      </w:r>
      <w:proofErr w:type="gramEnd"/>
      <w:r w:rsidRPr="00C02912">
        <w:rPr>
          <w:rFonts w:ascii="Times New Roman" w:eastAsia="Times New Roman" w:hAnsi="Times New Roman" w:cs="Times New Roman"/>
          <w:sz w:val="24"/>
          <w:szCs w:val="24"/>
        </w:rPr>
        <w:t>"/java4s")</w:t>
      </w:r>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public</w:t>
      </w:r>
      <w:proofErr w:type="gramEnd"/>
      <w:r w:rsidRPr="00C02912">
        <w:rPr>
          <w:rFonts w:ascii="Times New Roman" w:eastAsia="Times New Roman" w:hAnsi="Times New Roman" w:cs="Times New Roman"/>
          <w:sz w:val="24"/>
          <w:szCs w:val="24"/>
        </w:rPr>
        <w:t xml:space="preserve"> </w:t>
      </w:r>
      <w:proofErr w:type="spellStart"/>
      <w:r w:rsidRPr="00C02912">
        <w:rPr>
          <w:rFonts w:ascii="Times New Roman" w:eastAsia="Times New Roman" w:hAnsi="Times New Roman" w:cs="Times New Roman"/>
          <w:sz w:val="24"/>
          <w:szCs w:val="24"/>
        </w:rPr>
        <w:t>ModelAndView</w:t>
      </w:r>
      <w:proofErr w:type="spellEnd"/>
      <w:r w:rsidRPr="00C02912">
        <w:rPr>
          <w:rFonts w:ascii="Times New Roman" w:eastAsia="Times New Roman" w:hAnsi="Times New Roman" w:cs="Times New Roman"/>
          <w:sz w:val="24"/>
          <w:szCs w:val="24"/>
        </w:rPr>
        <w:t xml:space="preserve"> </w:t>
      </w:r>
      <w:proofErr w:type="spellStart"/>
      <w:r w:rsidRPr="00C02912">
        <w:rPr>
          <w:rFonts w:ascii="Times New Roman" w:eastAsia="Times New Roman" w:hAnsi="Times New Roman" w:cs="Times New Roman"/>
          <w:sz w:val="24"/>
          <w:szCs w:val="24"/>
        </w:rPr>
        <w:t>helloWorld</w:t>
      </w:r>
      <w:proofErr w:type="spellEnd"/>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String message =</w:t>
      </w:r>
      <w:proofErr w:type="gramStart"/>
      <w:r w:rsidRPr="00C02912">
        <w:rPr>
          <w:rFonts w:ascii="Times New Roman" w:eastAsia="Times New Roman" w:hAnsi="Times New Roman" w:cs="Times New Roman"/>
          <w:sz w:val="24"/>
          <w:szCs w:val="24"/>
        </w:rPr>
        <w:t>  "</w:t>
      </w:r>
      <w:proofErr w:type="gramEnd"/>
      <w:r w:rsidRPr="00C02912">
        <w:rPr>
          <w:rFonts w:ascii="Times New Roman" w:eastAsia="Times New Roman" w:hAnsi="Times New Roman" w:cs="Times New Roman"/>
          <w:sz w:val="24"/>
          <w:szCs w:val="24"/>
        </w:rPr>
        <w:t>Welcome to Java4s.com Spring MVC 3.2.x Sessions";</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   </w:t>
      </w:r>
      <w:proofErr w:type="gramStart"/>
      <w:r w:rsidRPr="00C02912">
        <w:rPr>
          <w:rFonts w:ascii="Times New Roman" w:eastAsia="Times New Roman" w:hAnsi="Times New Roman" w:cs="Times New Roman"/>
          <w:sz w:val="24"/>
          <w:szCs w:val="24"/>
        </w:rPr>
        <w:t>message</w:t>
      </w:r>
      <w:proofErr w:type="gramEnd"/>
      <w:r w:rsidRPr="00C02912">
        <w:rPr>
          <w:rFonts w:ascii="Times New Roman" w:eastAsia="Times New Roman" w:hAnsi="Times New Roman" w:cs="Times New Roman"/>
          <w:sz w:val="24"/>
          <w:szCs w:val="24"/>
        </w:rPr>
        <w:t xml:space="preserve"> += "&lt;</w:t>
      </w:r>
      <w:proofErr w:type="spellStart"/>
      <w:r w:rsidRPr="00C02912">
        <w:rPr>
          <w:rFonts w:ascii="Times New Roman" w:eastAsia="Times New Roman" w:hAnsi="Times New Roman" w:cs="Times New Roman"/>
          <w:sz w:val="24"/>
          <w:szCs w:val="24"/>
        </w:rPr>
        <w:t>br</w:t>
      </w:r>
      <w:proofErr w:type="spellEnd"/>
      <w:r w:rsidRPr="00C02912">
        <w:rPr>
          <w:rFonts w:ascii="Times New Roman" w:eastAsia="Times New Roman" w:hAnsi="Times New Roman" w:cs="Times New Roman"/>
          <w:sz w:val="24"/>
          <w:szCs w:val="24"/>
        </w:rPr>
        <w:t>&gt;You Did it....!";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lastRenderedPageBreak/>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   </w:t>
      </w:r>
      <w:proofErr w:type="gramStart"/>
      <w:r w:rsidRPr="00C02912">
        <w:rPr>
          <w:rFonts w:ascii="Times New Roman" w:eastAsia="Times New Roman" w:hAnsi="Times New Roman" w:cs="Times New Roman"/>
          <w:sz w:val="24"/>
          <w:szCs w:val="24"/>
        </w:rPr>
        <w:t>return</w:t>
      </w:r>
      <w:proofErr w:type="gramEnd"/>
      <w:r w:rsidRPr="00C02912">
        <w:rPr>
          <w:rFonts w:ascii="Times New Roman" w:eastAsia="Times New Roman" w:hAnsi="Times New Roman" w:cs="Times New Roman"/>
          <w:sz w:val="24"/>
          <w:szCs w:val="24"/>
        </w:rPr>
        <w:t xml:space="preserve"> new </w:t>
      </w:r>
      <w:proofErr w:type="spellStart"/>
      <w:r w:rsidRPr="00C02912">
        <w:rPr>
          <w:rFonts w:ascii="Times New Roman" w:eastAsia="Times New Roman" w:hAnsi="Times New Roman" w:cs="Times New Roman"/>
          <w:sz w:val="24"/>
          <w:szCs w:val="24"/>
        </w:rPr>
        <w:t>ModelAndView</w:t>
      </w:r>
      <w:proofErr w:type="spellEnd"/>
      <w:r w:rsidRPr="00C02912">
        <w:rPr>
          <w:rFonts w:ascii="Times New Roman" w:eastAsia="Times New Roman" w:hAnsi="Times New Roman" w:cs="Times New Roman"/>
          <w:sz w:val="24"/>
          <w:szCs w:val="24"/>
        </w:rPr>
        <w:t>("</w:t>
      </w:r>
      <w:proofErr w:type="spellStart"/>
      <w:r w:rsidRPr="00C02912">
        <w:rPr>
          <w:rFonts w:ascii="Times New Roman" w:eastAsia="Times New Roman" w:hAnsi="Times New Roman" w:cs="Times New Roman"/>
          <w:sz w:val="24"/>
          <w:szCs w:val="24"/>
        </w:rPr>
        <w:t>welcomePage</w:t>
      </w:r>
      <w:proofErr w:type="spellEnd"/>
      <w:r w:rsidRPr="00C02912">
        <w:rPr>
          <w:rFonts w:ascii="Times New Roman" w:eastAsia="Times New Roman" w:hAnsi="Times New Roman" w:cs="Times New Roman"/>
          <w:sz w:val="24"/>
          <w:szCs w:val="24"/>
        </w:rPr>
        <w:t>", "</w:t>
      </w:r>
      <w:proofErr w:type="spellStart"/>
      <w:r w:rsidRPr="00C02912">
        <w:rPr>
          <w:rFonts w:ascii="Times New Roman" w:eastAsia="Times New Roman" w:hAnsi="Times New Roman" w:cs="Times New Roman"/>
          <w:sz w:val="24"/>
          <w:szCs w:val="24"/>
        </w:rPr>
        <w:t>welcomeMessage</w:t>
      </w:r>
      <w:proofErr w:type="spellEnd"/>
      <w:r w:rsidRPr="00C02912">
        <w:rPr>
          <w:rFonts w:ascii="Times New Roman" w:eastAsia="Times New Roman" w:hAnsi="Times New Roman" w:cs="Times New Roman"/>
          <w:sz w:val="24"/>
          <w:szCs w:val="24"/>
        </w:rPr>
        <w:t>", message);</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w:t>
      </w:r>
      <w:proofErr w:type="spellStart"/>
      <w:r w:rsidRPr="00C02912">
        <w:rPr>
          <w:rFonts w:ascii="Times New Roman" w:eastAsia="Times New Roman" w:hAnsi="Times New Roman" w:cs="Times New Roman"/>
          <w:sz w:val="24"/>
          <w:szCs w:val="24"/>
        </w:rPr>
        <w:t>ModelAndView</w:t>
      </w:r>
      <w:proofErr w:type="spellEnd"/>
      <w:r w:rsidRPr="00C02912">
        <w:rPr>
          <w:rFonts w:ascii="Times New Roman" w:eastAsia="Times New Roman" w:hAnsi="Times New Roman" w:cs="Times New Roman"/>
          <w:sz w:val="24"/>
          <w:szCs w:val="24"/>
        </w:rPr>
        <w:t xml:space="preserve"> closed</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pBdr>
          <w:bottom w:val="single" w:sz="6" w:space="1" w:color="auto"/>
        </w:pBd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w:t>
      </w:r>
    </w:p>
    <w:p w:rsidR="00C02912" w:rsidRDefault="00C02912" w:rsidP="00C02912">
      <w:pPr>
        <w:pStyle w:val="Heading2"/>
      </w:pPr>
      <w:proofErr w:type="gramStart"/>
      <w:r>
        <w:t>welcome-servlet.xml</w:t>
      </w:r>
      <w:proofErr w:type="gramEnd"/>
    </w:p>
    <w:p w:rsidR="00C02912" w:rsidRPr="00C02912" w:rsidRDefault="00C02912" w:rsidP="00C02912">
      <w:pPr>
        <w:spacing w:after="0" w:line="240" w:lineRule="auto"/>
        <w:rPr>
          <w:rFonts w:ascii="Times New Roman" w:eastAsia="Times New Roman" w:hAnsi="Times New Roman" w:cs="Times New Roman"/>
          <w:sz w:val="24"/>
          <w:szCs w:val="24"/>
        </w:rPr>
      </w:pPr>
      <w:proofErr w:type="gramStart"/>
      <w:r w:rsidRPr="00C02912">
        <w:rPr>
          <w:rFonts w:ascii="Times New Roman" w:eastAsia="Times New Roman" w:hAnsi="Times New Roman" w:cs="Times New Roman"/>
          <w:sz w:val="24"/>
          <w:szCs w:val="24"/>
        </w:rPr>
        <w:t>&lt;?xml</w:t>
      </w:r>
      <w:proofErr w:type="gramEnd"/>
      <w:r w:rsidRPr="00C02912">
        <w:rPr>
          <w:rFonts w:ascii="Times New Roman" w:eastAsia="Times New Roman" w:hAnsi="Times New Roman" w:cs="Times New Roman"/>
          <w:sz w:val="24"/>
          <w:szCs w:val="24"/>
        </w:rPr>
        <w:t xml:space="preserve"> version="1.0" encoding="UTF-8"?&gt;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xml:space="preserve">&lt;beans </w:t>
      </w:r>
      <w:proofErr w:type="spellStart"/>
      <w:r w:rsidRPr="00C02912">
        <w:rPr>
          <w:rFonts w:ascii="Times New Roman" w:eastAsia="Times New Roman" w:hAnsi="Times New Roman" w:cs="Times New Roman"/>
          <w:sz w:val="24"/>
          <w:szCs w:val="24"/>
        </w:rPr>
        <w:t>xmlns</w:t>
      </w:r>
      <w:proofErr w:type="spellEnd"/>
      <w:r w:rsidRPr="00C02912">
        <w:rPr>
          <w:rFonts w:ascii="Times New Roman" w:eastAsia="Times New Roman" w:hAnsi="Times New Roman" w:cs="Times New Roman"/>
          <w:sz w:val="24"/>
          <w:szCs w:val="24"/>
        </w:rPr>
        <w:t>="http://www.springframework.org/schema/beans"</w:t>
      </w:r>
    </w:p>
    <w:p w:rsidR="00C02912" w:rsidRPr="00C02912" w:rsidRDefault="00C02912" w:rsidP="00C02912">
      <w:pPr>
        <w:spacing w:after="0" w:line="240" w:lineRule="auto"/>
        <w:rPr>
          <w:rFonts w:ascii="Times New Roman" w:eastAsia="Times New Roman" w:hAnsi="Times New Roman" w:cs="Times New Roman"/>
          <w:sz w:val="24"/>
          <w:szCs w:val="24"/>
        </w:rPr>
      </w:pPr>
      <w:proofErr w:type="spellStart"/>
      <w:r w:rsidRPr="00C02912">
        <w:rPr>
          <w:rFonts w:ascii="Times New Roman" w:eastAsia="Times New Roman" w:hAnsi="Times New Roman" w:cs="Times New Roman"/>
          <w:sz w:val="24"/>
          <w:szCs w:val="24"/>
        </w:rPr>
        <w:t>xmlns:context</w:t>
      </w:r>
      <w:proofErr w:type="spellEnd"/>
      <w:r w:rsidRPr="00C02912">
        <w:rPr>
          <w:rFonts w:ascii="Times New Roman" w:eastAsia="Times New Roman" w:hAnsi="Times New Roman" w:cs="Times New Roman"/>
          <w:sz w:val="24"/>
          <w:szCs w:val="24"/>
        </w:rPr>
        <w:t>="http://www.springframework.org/schema/context"</w:t>
      </w:r>
    </w:p>
    <w:p w:rsidR="00C02912" w:rsidRPr="00C02912" w:rsidRDefault="00C02912" w:rsidP="00C02912">
      <w:pPr>
        <w:spacing w:after="0" w:line="240" w:lineRule="auto"/>
        <w:rPr>
          <w:rFonts w:ascii="Times New Roman" w:eastAsia="Times New Roman" w:hAnsi="Times New Roman" w:cs="Times New Roman"/>
          <w:sz w:val="24"/>
          <w:szCs w:val="24"/>
        </w:rPr>
      </w:pPr>
      <w:proofErr w:type="spellStart"/>
      <w:r w:rsidRPr="00C02912">
        <w:rPr>
          <w:rFonts w:ascii="Times New Roman" w:eastAsia="Times New Roman" w:hAnsi="Times New Roman" w:cs="Times New Roman"/>
          <w:sz w:val="24"/>
          <w:szCs w:val="24"/>
        </w:rPr>
        <w:t>xmlns:xsi</w:t>
      </w:r>
      <w:proofErr w:type="spellEnd"/>
      <w:r w:rsidRPr="00C02912">
        <w:rPr>
          <w:rFonts w:ascii="Times New Roman" w:eastAsia="Times New Roman" w:hAnsi="Times New Roman" w:cs="Times New Roman"/>
          <w:sz w:val="24"/>
          <w:szCs w:val="24"/>
        </w:rPr>
        <w:t>="http://www.w3.org/2001/XMLSchema-instance"</w:t>
      </w:r>
    </w:p>
    <w:p w:rsidR="00C02912" w:rsidRPr="00C02912" w:rsidRDefault="00C02912" w:rsidP="00C02912">
      <w:pPr>
        <w:spacing w:after="0" w:line="240" w:lineRule="auto"/>
        <w:rPr>
          <w:rFonts w:ascii="Times New Roman" w:eastAsia="Times New Roman" w:hAnsi="Times New Roman" w:cs="Times New Roman"/>
          <w:sz w:val="24"/>
          <w:szCs w:val="24"/>
        </w:rPr>
      </w:pPr>
      <w:proofErr w:type="spellStart"/>
      <w:proofErr w:type="gramStart"/>
      <w:r w:rsidRPr="00C02912">
        <w:rPr>
          <w:rFonts w:ascii="Times New Roman" w:eastAsia="Times New Roman" w:hAnsi="Times New Roman" w:cs="Times New Roman"/>
          <w:sz w:val="24"/>
          <w:szCs w:val="24"/>
        </w:rPr>
        <w:t>xsi:</w:t>
      </w:r>
      <w:proofErr w:type="gramEnd"/>
      <w:r w:rsidRPr="00C02912">
        <w:rPr>
          <w:rFonts w:ascii="Times New Roman" w:eastAsia="Times New Roman" w:hAnsi="Times New Roman" w:cs="Times New Roman"/>
          <w:sz w:val="24"/>
          <w:szCs w:val="24"/>
        </w:rPr>
        <w:t>schemaLocation</w:t>
      </w:r>
      <w:proofErr w:type="spellEnd"/>
      <w:r w:rsidRPr="00C02912">
        <w:rPr>
          <w:rFonts w:ascii="Times New Roman" w:eastAsia="Times New Roman" w:hAnsi="Times New Roman" w:cs="Times New Roman"/>
          <w:sz w:val="24"/>
          <w:szCs w:val="24"/>
        </w:rPr>
        <w: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http://www.springframework.org/schema/beans</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http://www.springframework.org/schema/beans/spring-beans-3.0.xsd</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http://www.springframework.org/schema/context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http://www.springframework.org/schema/context/spring-context-3.0.xsd"&gt;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spellStart"/>
      <w:r w:rsidRPr="00C02912">
        <w:rPr>
          <w:rFonts w:ascii="Times New Roman" w:eastAsia="Times New Roman" w:hAnsi="Times New Roman" w:cs="Times New Roman"/>
          <w:sz w:val="24"/>
          <w:szCs w:val="24"/>
        </w:rPr>
        <w:t>context</w:t>
      </w:r>
      <w:proofErr w:type="gramStart"/>
      <w:r w:rsidRPr="00C02912">
        <w:rPr>
          <w:rFonts w:ascii="Times New Roman" w:eastAsia="Times New Roman" w:hAnsi="Times New Roman" w:cs="Times New Roman"/>
          <w:sz w:val="24"/>
          <w:szCs w:val="24"/>
        </w:rPr>
        <w:t>:component</w:t>
      </w:r>
      <w:proofErr w:type="spellEnd"/>
      <w:proofErr w:type="gramEnd"/>
      <w:r w:rsidRPr="00C02912">
        <w:rPr>
          <w:rFonts w:ascii="Times New Roman" w:eastAsia="Times New Roman" w:hAnsi="Times New Roman" w:cs="Times New Roman"/>
          <w:sz w:val="24"/>
          <w:szCs w:val="24"/>
        </w:rPr>
        <w:t>-scan base-package="java4s" /&gt;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&lt;bean class="org.springframework.web.servlet.view.InternalResourceViewResolver"&gt;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&lt;property name="prefix" value="/</w:t>
      </w:r>
      <w:proofErr w:type="spellStart"/>
      <w:r w:rsidRPr="00C02912">
        <w:rPr>
          <w:rFonts w:ascii="Times New Roman" w:eastAsia="Times New Roman" w:hAnsi="Times New Roman" w:cs="Times New Roman"/>
          <w:sz w:val="24"/>
          <w:szCs w:val="24"/>
        </w:rPr>
        <w:t>jsp</w:t>
      </w:r>
      <w:proofErr w:type="spellEnd"/>
      <w:r w:rsidRPr="00C02912">
        <w:rPr>
          <w:rFonts w:ascii="Times New Roman" w:eastAsia="Times New Roman" w:hAnsi="Times New Roman" w:cs="Times New Roman"/>
          <w:sz w:val="24"/>
          <w:szCs w:val="24"/>
        </w:rPr>
        <w:t>/" /&gt;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&lt;property name="suffix" value=".</w:t>
      </w:r>
      <w:proofErr w:type="spellStart"/>
      <w:r w:rsidRPr="00C02912">
        <w:rPr>
          <w:rFonts w:ascii="Times New Roman" w:eastAsia="Times New Roman" w:hAnsi="Times New Roman" w:cs="Times New Roman"/>
          <w:sz w:val="24"/>
          <w:szCs w:val="24"/>
        </w:rPr>
        <w:t>jsp</w:t>
      </w:r>
      <w:proofErr w:type="spellEnd"/>
      <w:r w:rsidRPr="00C02912">
        <w:rPr>
          <w:rFonts w:ascii="Times New Roman" w:eastAsia="Times New Roman" w:hAnsi="Times New Roman" w:cs="Times New Roman"/>
          <w:sz w:val="24"/>
          <w:szCs w:val="24"/>
        </w:rPr>
        <w:t>" /&gt;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&lt;/bean&gt;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
    <w:p w:rsidR="00C02912" w:rsidRPr="00C02912" w:rsidRDefault="00C02912" w:rsidP="00C02912">
      <w:pPr>
        <w:pBdr>
          <w:bottom w:val="single" w:sz="6" w:space="1" w:color="auto"/>
        </w:pBd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&lt;/beans&gt;</w:t>
      </w:r>
    </w:p>
    <w:p w:rsidR="00C02912" w:rsidRDefault="00C02912" w:rsidP="00C02912">
      <w:pPr>
        <w:pStyle w:val="Heading2"/>
      </w:pPr>
      <w:r>
        <w:t>welcomePage.jsp</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gramStart"/>
      <w:r w:rsidRPr="00C02912">
        <w:rPr>
          <w:rFonts w:ascii="Times New Roman" w:eastAsia="Times New Roman" w:hAnsi="Times New Roman" w:cs="Times New Roman"/>
          <w:sz w:val="24"/>
          <w:szCs w:val="24"/>
        </w:rPr>
        <w:t>html</w:t>
      </w:r>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w:t>
      </w:r>
      <w:proofErr w:type="gramStart"/>
      <w:r w:rsidRPr="00C02912">
        <w:rPr>
          <w:rFonts w:ascii="Times New Roman" w:eastAsia="Times New Roman" w:hAnsi="Times New Roman" w:cs="Times New Roman"/>
          <w:sz w:val="24"/>
          <w:szCs w:val="24"/>
        </w:rPr>
        <w:t>body</w:t>
      </w:r>
      <w:proofErr w:type="gramEnd"/>
      <w:r w:rsidRPr="00C02912">
        <w:rPr>
          <w:rFonts w:ascii="Times New Roman" w:eastAsia="Times New Roman" w:hAnsi="Times New Roman" w:cs="Times New Roman"/>
          <w:sz w:val="24"/>
          <w:szCs w:val="24"/>
        </w:rPr>
        <w: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&lt;font face="</w:t>
      </w:r>
      <w:proofErr w:type="spellStart"/>
      <w:r w:rsidRPr="00C02912">
        <w:rPr>
          <w:rFonts w:ascii="Times New Roman" w:eastAsia="Times New Roman" w:hAnsi="Times New Roman" w:cs="Times New Roman"/>
          <w:sz w:val="24"/>
          <w:szCs w:val="24"/>
        </w:rPr>
        <w:t>verdana</w:t>
      </w:r>
      <w:proofErr w:type="spellEnd"/>
      <w:r w:rsidRPr="00C02912">
        <w:rPr>
          <w:rFonts w:ascii="Times New Roman" w:eastAsia="Times New Roman" w:hAnsi="Times New Roman" w:cs="Times New Roman"/>
          <w:sz w:val="24"/>
          <w:szCs w:val="24"/>
        </w:rPr>
        <w:t>" size="2"&gt;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w:t>
      </w:r>
      <w:proofErr w:type="spellStart"/>
      <w:r w:rsidRPr="00C02912">
        <w:rPr>
          <w:rFonts w:ascii="Times New Roman" w:eastAsia="Times New Roman" w:hAnsi="Times New Roman" w:cs="Times New Roman"/>
          <w:sz w:val="24"/>
          <w:szCs w:val="24"/>
        </w:rPr>
        <w:t>welcomeMessage</w:t>
      </w:r>
      <w:proofErr w:type="spellEnd"/>
      <w:r w:rsidRPr="00C02912">
        <w:rPr>
          <w:rFonts w:ascii="Times New Roman" w:eastAsia="Times New Roman" w:hAnsi="Times New Roman" w:cs="Times New Roman"/>
          <w:sz w:val="24"/>
          <w:szCs w:val="24"/>
        </w:rPr>
        <w: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  &lt;/font&gt;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&lt;/body&gt;</w:t>
      </w:r>
    </w:p>
    <w:p w:rsidR="00C02912" w:rsidRPr="00C02912" w:rsidRDefault="00C02912" w:rsidP="00C02912">
      <w:pPr>
        <w:spacing w:after="0" w:line="240" w:lineRule="auto"/>
        <w:rPr>
          <w:rFonts w:ascii="Times New Roman" w:eastAsia="Times New Roman" w:hAnsi="Times New Roman" w:cs="Times New Roman"/>
          <w:sz w:val="24"/>
          <w:szCs w:val="24"/>
        </w:rPr>
      </w:pPr>
      <w:r w:rsidRPr="00C02912">
        <w:rPr>
          <w:rFonts w:ascii="Times New Roman" w:eastAsia="Times New Roman" w:hAnsi="Times New Roman" w:cs="Times New Roman"/>
          <w:sz w:val="24"/>
          <w:szCs w:val="24"/>
        </w:rPr>
        <w:t>&lt;/html&gt;</w:t>
      </w:r>
    </w:p>
    <w:p w:rsidR="00227DE3" w:rsidRDefault="00227DE3" w:rsidP="00227DE3">
      <w:pPr>
        <w:pStyle w:val="Heading2"/>
      </w:pPr>
      <w:r>
        <w:t>Execution Flow</w:t>
      </w:r>
    </w:p>
    <w:p w:rsidR="00227DE3" w:rsidRDefault="00227DE3" w:rsidP="00227DE3">
      <w:pPr>
        <w:numPr>
          <w:ilvl w:val="0"/>
          <w:numId w:val="28"/>
        </w:numPr>
        <w:spacing w:before="100" w:beforeAutospacing="1" w:after="100" w:afterAutospacing="1" w:line="240" w:lineRule="auto"/>
      </w:pPr>
      <w:r>
        <w:t xml:space="preserve">Run the application, then </w:t>
      </w:r>
      <w:r>
        <w:rPr>
          <w:color w:val="800080"/>
        </w:rPr>
        <w:t>index.jsp</w:t>
      </w:r>
      <w:r>
        <w:t xml:space="preserve"> file will be executed &gt; click on the </w:t>
      </w:r>
      <w:r>
        <w:rPr>
          <w:color w:val="008000"/>
        </w:rPr>
        <w:t>link</w:t>
      </w:r>
      <w:r>
        <w:t xml:space="preserve"> given (I have given &lt;a </w:t>
      </w:r>
      <w:proofErr w:type="spellStart"/>
      <w:r>
        <w:t>href</w:t>
      </w:r>
      <w:proofErr w:type="spellEnd"/>
      <w:r>
        <w:t>=”</w:t>
      </w:r>
      <w:r>
        <w:rPr>
          <w:color w:val="FF6600"/>
        </w:rPr>
        <w:t>java4s</w:t>
      </w:r>
      <w:r>
        <w:t>.html”&gt;Click here to check the output :-)&lt;/a&gt;)</w:t>
      </w:r>
    </w:p>
    <w:p w:rsidR="00227DE3" w:rsidRDefault="00227DE3" w:rsidP="00227DE3">
      <w:pPr>
        <w:numPr>
          <w:ilvl w:val="0"/>
          <w:numId w:val="28"/>
        </w:numPr>
        <w:spacing w:before="100" w:beforeAutospacing="1" w:after="100" w:afterAutospacing="1" w:line="240" w:lineRule="auto"/>
      </w:pPr>
      <w:r>
        <w:t xml:space="preserve">Once you click on that link, container will check the </w:t>
      </w:r>
      <w:r>
        <w:rPr>
          <w:color w:val="339966"/>
        </w:rPr>
        <w:t>URL</w:t>
      </w:r>
      <w:r>
        <w:t xml:space="preserve"> pattern at web.xml and passes the request to the </w:t>
      </w:r>
      <w:proofErr w:type="spellStart"/>
      <w:r>
        <w:rPr>
          <w:color w:val="0000FF"/>
        </w:rPr>
        <w:t>DispatcherServlet</w:t>
      </w:r>
      <w:proofErr w:type="spellEnd"/>
    </w:p>
    <w:p w:rsidR="00227DE3" w:rsidRDefault="00227DE3" w:rsidP="00227DE3">
      <w:pPr>
        <w:numPr>
          <w:ilvl w:val="0"/>
          <w:numId w:val="28"/>
        </w:numPr>
        <w:spacing w:before="100" w:beforeAutospacing="1" w:after="100" w:afterAutospacing="1" w:line="240" w:lineRule="auto"/>
      </w:pPr>
      <w:proofErr w:type="spellStart"/>
      <w:r>
        <w:rPr>
          <w:color w:val="99CC00"/>
        </w:rPr>
        <w:t>DispatcherServlet</w:t>
      </w:r>
      <w:proofErr w:type="spellEnd"/>
      <w:r>
        <w:t xml:space="preserve"> then passes that request to our controller class</w:t>
      </w:r>
    </w:p>
    <w:p w:rsidR="00227DE3" w:rsidRDefault="00227DE3" w:rsidP="00227DE3">
      <w:pPr>
        <w:numPr>
          <w:ilvl w:val="0"/>
          <w:numId w:val="28"/>
        </w:numPr>
        <w:spacing w:before="100" w:beforeAutospacing="1" w:after="100" w:afterAutospacing="1" w:line="240" w:lineRule="auto"/>
      </w:pPr>
      <w:r>
        <w:t xml:space="preserve">Actually we are passing </w:t>
      </w:r>
      <w:r>
        <w:rPr>
          <w:color w:val="FF6600"/>
        </w:rPr>
        <w:t>java4s.html</w:t>
      </w:r>
      <w:r>
        <w:t xml:space="preserve"> from index.jsp </w:t>
      </w:r>
      <w:proofErr w:type="gramStart"/>
      <w:r>
        <w:t>right ?</w:t>
      </w:r>
      <w:proofErr w:type="gramEnd"/>
      <w:r>
        <w:t xml:space="preserve"> so </w:t>
      </w:r>
      <w:proofErr w:type="spellStart"/>
      <w:r>
        <w:t>DispatcherServlet</w:t>
      </w:r>
      <w:proofErr w:type="spellEnd"/>
      <w:r>
        <w:t xml:space="preserve"> verifies this ‘java4s’ name with the string in @</w:t>
      </w:r>
      <w:proofErr w:type="spellStart"/>
      <w:r>
        <w:t>RequestMapping</w:t>
      </w:r>
      <w:proofErr w:type="spellEnd"/>
      <w:r>
        <w:t xml:space="preserve">(“-“) in our controller class if same it will executes the following method, which gives </w:t>
      </w:r>
      <w:proofErr w:type="spellStart"/>
      <w:r>
        <w:t>ModelAndView</w:t>
      </w:r>
      <w:proofErr w:type="spellEnd"/>
      <w:r>
        <w:t xml:space="preserve"> object as return type</w:t>
      </w:r>
    </w:p>
    <w:p w:rsidR="00227DE3" w:rsidRDefault="00227DE3" w:rsidP="00227DE3">
      <w:pPr>
        <w:pStyle w:val="NormalWeb"/>
      </w:pPr>
      <w:r>
        <w:t>In our controller class we are returning…</w:t>
      </w:r>
    </w:p>
    <w:tbl>
      <w:tblPr>
        <w:tblW w:w="0" w:type="auto"/>
        <w:tblCellSpacing w:w="15" w:type="dxa"/>
        <w:tblCellMar>
          <w:top w:w="15" w:type="dxa"/>
          <w:left w:w="15" w:type="dxa"/>
          <w:bottom w:w="15" w:type="dxa"/>
          <w:right w:w="15" w:type="dxa"/>
        </w:tblCellMar>
        <w:tblLook w:val="04A0"/>
      </w:tblPr>
      <w:tblGrid>
        <w:gridCol w:w="81"/>
        <w:gridCol w:w="7438"/>
      </w:tblGrid>
      <w:tr w:rsidR="00227DE3" w:rsidRPr="00227DE3" w:rsidTr="00227DE3">
        <w:trPr>
          <w:tblCellSpacing w:w="15" w:type="dxa"/>
        </w:trPr>
        <w:tc>
          <w:tcPr>
            <w:tcW w:w="0" w:type="auto"/>
            <w:vAlign w:val="center"/>
            <w:hideMark/>
          </w:tcPr>
          <w:p w:rsidR="00227DE3" w:rsidRPr="00227DE3" w:rsidRDefault="00227DE3" w:rsidP="00227DE3">
            <w:pPr>
              <w:spacing w:after="0" w:line="240" w:lineRule="auto"/>
              <w:rPr>
                <w:rFonts w:ascii="Times New Roman" w:eastAsia="Times New Roman" w:hAnsi="Times New Roman" w:cs="Times New Roman"/>
                <w:sz w:val="24"/>
                <w:szCs w:val="24"/>
              </w:rPr>
            </w:pPr>
          </w:p>
        </w:tc>
        <w:tc>
          <w:tcPr>
            <w:tcW w:w="0" w:type="auto"/>
            <w:vAlign w:val="center"/>
            <w:hideMark/>
          </w:tcPr>
          <w:p w:rsidR="00227DE3" w:rsidRPr="00227DE3" w:rsidRDefault="00227DE3" w:rsidP="00227DE3">
            <w:pPr>
              <w:spacing w:after="0" w:line="240" w:lineRule="auto"/>
              <w:rPr>
                <w:rFonts w:ascii="Times New Roman" w:eastAsia="Times New Roman" w:hAnsi="Times New Roman" w:cs="Times New Roman"/>
                <w:sz w:val="24"/>
                <w:szCs w:val="24"/>
              </w:rPr>
            </w:pPr>
            <w:r w:rsidRPr="00227DE3">
              <w:rPr>
                <w:rFonts w:ascii="Times New Roman" w:eastAsia="Times New Roman" w:hAnsi="Times New Roman" w:cs="Times New Roman"/>
                <w:sz w:val="24"/>
                <w:szCs w:val="24"/>
              </w:rPr>
              <w:t xml:space="preserve">return new </w:t>
            </w:r>
            <w:proofErr w:type="spellStart"/>
            <w:r w:rsidRPr="00227DE3">
              <w:rPr>
                <w:rFonts w:ascii="Times New Roman" w:eastAsia="Times New Roman" w:hAnsi="Times New Roman" w:cs="Times New Roman"/>
                <w:sz w:val="24"/>
                <w:szCs w:val="24"/>
              </w:rPr>
              <w:t>ModelAndView</w:t>
            </w:r>
            <w:proofErr w:type="spellEnd"/>
            <w:r w:rsidRPr="00227DE3">
              <w:rPr>
                <w:rFonts w:ascii="Times New Roman" w:eastAsia="Times New Roman" w:hAnsi="Times New Roman" w:cs="Times New Roman"/>
                <w:sz w:val="24"/>
                <w:szCs w:val="24"/>
              </w:rPr>
              <w:t>("</w:t>
            </w:r>
            <w:proofErr w:type="spellStart"/>
            <w:r w:rsidRPr="00227DE3">
              <w:rPr>
                <w:rFonts w:ascii="Times New Roman" w:eastAsia="Times New Roman" w:hAnsi="Times New Roman" w:cs="Times New Roman"/>
                <w:sz w:val="24"/>
                <w:szCs w:val="24"/>
              </w:rPr>
              <w:t>welcomePage</w:t>
            </w:r>
            <w:proofErr w:type="spellEnd"/>
            <w:r w:rsidRPr="00227DE3">
              <w:rPr>
                <w:rFonts w:ascii="Times New Roman" w:eastAsia="Times New Roman" w:hAnsi="Times New Roman" w:cs="Times New Roman"/>
                <w:sz w:val="24"/>
                <w:szCs w:val="24"/>
              </w:rPr>
              <w:t>", "</w:t>
            </w:r>
            <w:proofErr w:type="spellStart"/>
            <w:r w:rsidRPr="00227DE3">
              <w:rPr>
                <w:rFonts w:ascii="Times New Roman" w:eastAsia="Times New Roman" w:hAnsi="Times New Roman" w:cs="Times New Roman"/>
                <w:sz w:val="24"/>
                <w:szCs w:val="24"/>
              </w:rPr>
              <w:t>welcomeMessage</w:t>
            </w:r>
            <w:proofErr w:type="spellEnd"/>
            <w:r w:rsidRPr="00227DE3">
              <w:rPr>
                <w:rFonts w:ascii="Times New Roman" w:eastAsia="Times New Roman" w:hAnsi="Times New Roman" w:cs="Times New Roman"/>
                <w:sz w:val="24"/>
                <w:szCs w:val="24"/>
              </w:rPr>
              <w:t>", message);</w:t>
            </w:r>
          </w:p>
        </w:tc>
      </w:tr>
    </w:tbl>
    <w:p w:rsidR="00227DE3" w:rsidRDefault="00227DE3" w:rsidP="00227DE3">
      <w:pPr>
        <w:pStyle w:val="NormalWeb"/>
      </w:pPr>
      <w:r>
        <w:t xml:space="preserve">Means first argument is ‘View’ page name </w:t>
      </w:r>
      <w:proofErr w:type="gramStart"/>
      <w:r>
        <w:t>[ Where</w:t>
      </w:r>
      <w:proofErr w:type="gramEnd"/>
      <w:r>
        <w:t xml:space="preserve"> we are sending our result ], second, third arguments are </w:t>
      </w:r>
      <w:proofErr w:type="spellStart"/>
      <w:r>
        <w:t>key,values</w:t>
      </w:r>
      <w:proofErr w:type="spellEnd"/>
    </w:p>
    <w:p w:rsidR="00227DE3" w:rsidRDefault="00227DE3" w:rsidP="00227DE3">
      <w:pPr>
        <w:numPr>
          <w:ilvl w:val="0"/>
          <w:numId w:val="29"/>
        </w:numPr>
        <w:spacing w:before="100" w:beforeAutospacing="1" w:after="100" w:afterAutospacing="1" w:line="240" w:lineRule="auto"/>
      </w:pPr>
      <w:r>
        <w:lastRenderedPageBreak/>
        <w:t xml:space="preserve">So </w:t>
      </w:r>
      <w:proofErr w:type="spellStart"/>
      <w:r>
        <w:t>DispatcherServlet</w:t>
      </w:r>
      <w:proofErr w:type="spellEnd"/>
      <w:r>
        <w:t xml:space="preserve"> search for the name </w:t>
      </w:r>
      <w:proofErr w:type="spellStart"/>
      <w:r>
        <w:rPr>
          <w:color w:val="99CC00"/>
        </w:rPr>
        <w:t>welcomePage</w:t>
      </w:r>
      <w:proofErr w:type="spellEnd"/>
      <w:r>
        <w:t xml:space="preserve"> in /</w:t>
      </w:r>
      <w:proofErr w:type="spellStart"/>
      <w:r>
        <w:t>jsp</w:t>
      </w:r>
      <w:proofErr w:type="spellEnd"/>
      <w:r>
        <w:t xml:space="preserve"> folder with extension .</w:t>
      </w:r>
      <w:proofErr w:type="spellStart"/>
      <w:r>
        <w:t>jsp</w:t>
      </w:r>
      <w:proofErr w:type="spellEnd"/>
      <w:r>
        <w:t xml:space="preserve"> [ you can change the ‘view page’ folder name/location and its extension in </w:t>
      </w:r>
      <w:r>
        <w:rPr>
          <w:rStyle w:val="Emphasis"/>
        </w:rPr>
        <w:t>welcome-servlet.xml</w:t>
      </w:r>
      <w:r>
        <w:t xml:space="preserve"> at line numbers </w:t>
      </w:r>
      <w:r>
        <w:rPr>
          <w:color w:val="0000FF"/>
        </w:rPr>
        <w:t>14</w:t>
      </w:r>
      <w:r>
        <w:t>,</w:t>
      </w:r>
      <w:r>
        <w:rPr>
          <w:color w:val="FF9900"/>
        </w:rPr>
        <w:t>15</w:t>
      </w:r>
      <w:r>
        <w:t>],  once the file was opened you can access the data by using the key </w:t>
      </w:r>
      <w:proofErr w:type="spellStart"/>
      <w:r>
        <w:t>welcomeMessage</w:t>
      </w:r>
      <w:proofErr w:type="spellEnd"/>
      <w:r>
        <w:t xml:space="preserve"> [2nd parameter in </w:t>
      </w:r>
      <w:proofErr w:type="spellStart"/>
      <w:r>
        <w:rPr>
          <w:color w:val="993366"/>
        </w:rPr>
        <w:t>ModelAndView</w:t>
      </w:r>
      <w:proofErr w:type="spellEnd"/>
      <w:r>
        <w:t xml:space="preserve"> object]</w:t>
      </w:r>
    </w:p>
    <w:p w:rsidR="00227DE3" w:rsidRDefault="00227DE3" w:rsidP="00227DE3">
      <w:pPr>
        <w:numPr>
          <w:ilvl w:val="0"/>
          <w:numId w:val="29"/>
        </w:numPr>
        <w:spacing w:before="100" w:beforeAutospacing="1" w:after="100" w:afterAutospacing="1" w:line="240" w:lineRule="auto"/>
      </w:pPr>
      <w:r>
        <w:t xml:space="preserve">Check welcomePage.jsp &gt; </w:t>
      </w:r>
      <w:proofErr w:type="spellStart"/>
      <w:r>
        <w:t>i</w:t>
      </w:r>
      <w:proofErr w:type="spellEnd"/>
      <w:r>
        <w:t xml:space="preserve"> am printing the result by calling the key </w:t>
      </w:r>
      <w:r>
        <w:rPr>
          <w:color w:val="FF0000"/>
        </w:rPr>
        <w:t>${</w:t>
      </w:r>
      <w:proofErr w:type="spellStart"/>
      <w:r>
        <w:rPr>
          <w:color w:val="FF0000"/>
        </w:rPr>
        <w:t>welcomeMessage</w:t>
      </w:r>
      <w:proofErr w:type="spellEnd"/>
      <w:r>
        <w:rPr>
          <w:color w:val="FF0000"/>
        </w:rPr>
        <w:t>}</w:t>
      </w:r>
    </w:p>
    <w:p w:rsidR="00227DE3" w:rsidRDefault="00227DE3" w:rsidP="00227DE3">
      <w:pPr>
        <w:pStyle w:val="Heading2"/>
      </w:pPr>
      <w:r>
        <w:t>Note</w:t>
      </w:r>
    </w:p>
    <w:p w:rsidR="00227DE3" w:rsidRDefault="00227DE3" w:rsidP="00227DE3">
      <w:pPr>
        <w:numPr>
          <w:ilvl w:val="0"/>
          <w:numId w:val="30"/>
        </w:numPr>
        <w:spacing w:before="100" w:beforeAutospacing="1" w:after="100" w:afterAutospacing="1" w:line="240" w:lineRule="auto"/>
      </w:pPr>
      <w:r>
        <w:t xml:space="preserve">In </w:t>
      </w:r>
      <w:r>
        <w:rPr>
          <w:color w:val="3366FF"/>
        </w:rPr>
        <w:t>web.xml</w:t>
      </w:r>
      <w:r>
        <w:t xml:space="preserve"> we have given </w:t>
      </w:r>
      <w:proofErr w:type="spellStart"/>
      <w:r>
        <w:t>servlet</w:t>
      </w:r>
      <w:proofErr w:type="spellEnd"/>
      <w:r>
        <w:t xml:space="preserve"> name as </w:t>
      </w:r>
      <w:r>
        <w:rPr>
          <w:rStyle w:val="Strong"/>
        </w:rPr>
        <w:t>welcome</w:t>
      </w:r>
      <w:r>
        <w:t xml:space="preserve">, so spring configuration file name must be </w:t>
      </w:r>
      <w:r>
        <w:rPr>
          <w:rStyle w:val="Emphasis"/>
        </w:rPr>
        <w:t>welcome-servlet.xml</w:t>
      </w:r>
      <w:r>
        <w:t xml:space="preserve"> [ {servletName-in-web.xml}-servlet.xml ]</w:t>
      </w:r>
    </w:p>
    <w:p w:rsidR="00227DE3" w:rsidRDefault="00227DE3" w:rsidP="00227DE3">
      <w:pPr>
        <w:pStyle w:val="Heading2"/>
      </w:pPr>
      <w:r>
        <w:t>Output</w:t>
      </w:r>
    </w:p>
    <w:p w:rsidR="00227DE3" w:rsidRDefault="00227DE3" w:rsidP="00227DE3">
      <w:pPr>
        <w:pStyle w:val="NormalWeb"/>
      </w:pPr>
      <w:r>
        <w:rPr>
          <w:noProof/>
          <w:color w:val="0000FF"/>
        </w:rPr>
        <w:drawing>
          <wp:inline distT="0" distB="0" distL="0" distR="0">
            <wp:extent cx="4476750" cy="1952625"/>
            <wp:effectExtent l="19050" t="0" r="0" b="0"/>
            <wp:docPr id="97" name="Picture 97" descr="http://www.java4s.com/wp-content/uploads/2013/07/spring-mvc-hello-world-output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java4s.com/wp-content/uploads/2013/07/spring-mvc-hello-world-output1.png">
                      <a:hlinkClick r:id="rId14"/>
                    </pic:cNvPr>
                    <pic:cNvPicPr>
                      <a:picLocks noChangeAspect="1" noChangeArrowheads="1"/>
                    </pic:cNvPicPr>
                  </pic:nvPicPr>
                  <pic:blipFill>
                    <a:blip r:embed="rId15"/>
                    <a:srcRect/>
                    <a:stretch>
                      <a:fillRect/>
                    </a:stretch>
                  </pic:blipFill>
                  <pic:spPr bwMode="auto">
                    <a:xfrm>
                      <a:off x="0" y="0"/>
                      <a:ext cx="4476750" cy="1952625"/>
                    </a:xfrm>
                    <a:prstGeom prst="rect">
                      <a:avLst/>
                    </a:prstGeom>
                    <a:noFill/>
                    <a:ln w="9525">
                      <a:noFill/>
                      <a:miter lim="800000"/>
                      <a:headEnd/>
                      <a:tailEnd/>
                    </a:ln>
                  </pic:spPr>
                </pic:pic>
              </a:graphicData>
            </a:graphic>
          </wp:inline>
        </w:drawing>
      </w:r>
    </w:p>
    <w:p w:rsidR="00227DE3" w:rsidRDefault="00227DE3" w:rsidP="00227DE3">
      <w:pPr>
        <w:pStyle w:val="NormalWeb"/>
      </w:pPr>
      <w:r>
        <w:rPr>
          <w:noProof/>
          <w:color w:val="0000FF"/>
        </w:rPr>
        <w:drawing>
          <wp:inline distT="0" distB="0" distL="0" distR="0">
            <wp:extent cx="4476750" cy="1952625"/>
            <wp:effectExtent l="19050" t="0" r="0" b="0"/>
            <wp:docPr id="98" name="Picture 98" descr="http://www.java4s.com/wp-content/uploads/2013/07/spring-mvc-hello-world-output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java4s.com/wp-content/uploads/2013/07/spring-mvc-hello-world-output2.png">
                      <a:hlinkClick r:id="rId16"/>
                    </pic:cNvPr>
                    <pic:cNvPicPr>
                      <a:picLocks noChangeAspect="1" noChangeArrowheads="1"/>
                    </pic:cNvPicPr>
                  </pic:nvPicPr>
                  <pic:blipFill>
                    <a:blip r:embed="rId17"/>
                    <a:srcRect/>
                    <a:stretch>
                      <a:fillRect/>
                    </a:stretch>
                  </pic:blipFill>
                  <pic:spPr bwMode="auto">
                    <a:xfrm>
                      <a:off x="0" y="0"/>
                      <a:ext cx="4476750" cy="1952625"/>
                    </a:xfrm>
                    <a:prstGeom prst="rect">
                      <a:avLst/>
                    </a:prstGeom>
                    <a:noFill/>
                    <a:ln w="9525">
                      <a:noFill/>
                      <a:miter lim="800000"/>
                      <a:headEnd/>
                      <a:tailEnd/>
                    </a:ln>
                  </pic:spPr>
                </pic:pic>
              </a:graphicData>
            </a:graphic>
          </wp:inline>
        </w:drawing>
      </w:r>
    </w:p>
    <w:p w:rsidR="00F91D9A" w:rsidRDefault="00F91D9A" w:rsidP="00F91D9A">
      <w:pPr>
        <w:pStyle w:val="Heading1"/>
      </w:pPr>
      <w:r>
        <w:t>Spring MVC Validations, How to Make Validations in Spring MVC 3</w:t>
      </w:r>
    </w:p>
    <w:p w:rsidR="00C02912" w:rsidRDefault="00F91D9A" w:rsidP="000849A1">
      <w:pPr>
        <w:pStyle w:val="NormalWeb"/>
      </w:pPr>
      <w:r>
        <w:rPr>
          <w:rStyle w:val="post-first-letter"/>
        </w:rPr>
        <w:t>I</w:t>
      </w:r>
      <w:r>
        <w:t xml:space="preserve">n spring there is no </w:t>
      </w:r>
      <w:r>
        <w:rPr>
          <w:color w:val="F20C48"/>
        </w:rPr>
        <w:t>100</w:t>
      </w:r>
      <w:r>
        <w:t xml:space="preserve">% best </w:t>
      </w:r>
      <w:proofErr w:type="gramStart"/>
      <w:r>
        <w:t>way</w:t>
      </w:r>
      <w:proofErr w:type="gramEnd"/>
      <w:r>
        <w:t xml:space="preserve"> to perform the validations, spring providing </w:t>
      </w:r>
      <w:r>
        <w:rPr>
          <w:rStyle w:val="Strong"/>
        </w:rPr>
        <w:t>3</w:t>
      </w:r>
      <w:r>
        <w:t xml:space="preserve"> types of validations mainly…</w:t>
      </w:r>
    </w:p>
    <w:p w:rsidR="00F91D9A" w:rsidRPr="00F91D9A" w:rsidRDefault="00F91D9A" w:rsidP="00F91D9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1D9A">
        <w:rPr>
          <w:rFonts w:ascii="Times New Roman" w:eastAsia="Times New Roman" w:hAnsi="Times New Roman" w:cs="Times New Roman"/>
          <w:color w:val="3366FF"/>
          <w:sz w:val="24"/>
          <w:szCs w:val="24"/>
        </w:rPr>
        <w:t>Annotation</w:t>
      </w:r>
      <w:r w:rsidRPr="00F91D9A">
        <w:rPr>
          <w:rFonts w:ascii="Times New Roman" w:eastAsia="Times New Roman" w:hAnsi="Times New Roman" w:cs="Times New Roman"/>
          <w:sz w:val="24"/>
          <w:szCs w:val="24"/>
        </w:rPr>
        <w:t xml:space="preserve"> Validations</w:t>
      </w:r>
    </w:p>
    <w:p w:rsidR="00F91D9A" w:rsidRPr="00F91D9A" w:rsidRDefault="00F91D9A" w:rsidP="00F91D9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1D9A">
        <w:rPr>
          <w:rFonts w:ascii="Times New Roman" w:eastAsia="Times New Roman" w:hAnsi="Times New Roman" w:cs="Times New Roman"/>
          <w:color w:val="FF6600"/>
          <w:sz w:val="24"/>
          <w:szCs w:val="24"/>
        </w:rPr>
        <w:t>Manual</w:t>
      </w:r>
      <w:r w:rsidRPr="00F91D9A">
        <w:rPr>
          <w:rFonts w:ascii="Times New Roman" w:eastAsia="Times New Roman" w:hAnsi="Times New Roman" w:cs="Times New Roman"/>
          <w:sz w:val="24"/>
          <w:szCs w:val="24"/>
        </w:rPr>
        <w:t xml:space="preserve"> Validations</w:t>
      </w:r>
    </w:p>
    <w:p w:rsidR="00F91D9A" w:rsidRPr="00F91D9A" w:rsidRDefault="00F91D9A" w:rsidP="00F91D9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1D9A">
        <w:rPr>
          <w:rFonts w:ascii="Times New Roman" w:eastAsia="Times New Roman" w:hAnsi="Times New Roman" w:cs="Times New Roman"/>
          <w:sz w:val="24"/>
          <w:szCs w:val="24"/>
        </w:rPr>
        <w:t xml:space="preserve">Mix of </w:t>
      </w:r>
      <w:r w:rsidRPr="00F91D9A">
        <w:rPr>
          <w:rFonts w:ascii="Times New Roman" w:eastAsia="Times New Roman" w:hAnsi="Times New Roman" w:cs="Times New Roman"/>
          <w:color w:val="008000"/>
          <w:sz w:val="24"/>
          <w:szCs w:val="24"/>
        </w:rPr>
        <w:t>both</w:t>
      </w:r>
      <w:r w:rsidRPr="00F91D9A">
        <w:rPr>
          <w:rFonts w:ascii="Times New Roman" w:eastAsia="Times New Roman" w:hAnsi="Times New Roman" w:cs="Times New Roman"/>
          <w:sz w:val="24"/>
          <w:szCs w:val="24"/>
        </w:rPr>
        <w:t xml:space="preserve"> Manual and Annotations</w:t>
      </w:r>
    </w:p>
    <w:p w:rsidR="00F91D9A" w:rsidRPr="00F91D9A" w:rsidRDefault="00F91D9A" w:rsidP="00F91D9A">
      <w:pPr>
        <w:spacing w:before="100" w:beforeAutospacing="1" w:after="100" w:afterAutospacing="1" w:line="240" w:lineRule="auto"/>
        <w:rPr>
          <w:rFonts w:ascii="Times New Roman" w:eastAsia="Times New Roman" w:hAnsi="Times New Roman" w:cs="Times New Roman"/>
          <w:sz w:val="24"/>
          <w:szCs w:val="24"/>
        </w:rPr>
      </w:pPr>
      <w:r w:rsidRPr="00F91D9A">
        <w:rPr>
          <w:rFonts w:ascii="Times New Roman" w:eastAsia="Times New Roman" w:hAnsi="Times New Roman" w:cs="Times New Roman"/>
          <w:sz w:val="24"/>
          <w:szCs w:val="24"/>
        </w:rPr>
        <w:t xml:space="preserve">But </w:t>
      </w:r>
      <w:proofErr w:type="spellStart"/>
      <w:r w:rsidRPr="00F91D9A">
        <w:rPr>
          <w:rFonts w:ascii="Times New Roman" w:eastAsia="Times New Roman" w:hAnsi="Times New Roman" w:cs="Times New Roman"/>
          <w:sz w:val="24"/>
          <w:szCs w:val="24"/>
        </w:rPr>
        <w:t>i</w:t>
      </w:r>
      <w:proofErr w:type="spellEnd"/>
      <w:r w:rsidRPr="00F91D9A">
        <w:rPr>
          <w:rFonts w:ascii="Times New Roman" w:eastAsia="Times New Roman" w:hAnsi="Times New Roman" w:cs="Times New Roman"/>
          <w:sz w:val="24"/>
          <w:szCs w:val="24"/>
        </w:rPr>
        <w:t xml:space="preserve"> am sure one that fits for your </w:t>
      </w:r>
      <w:proofErr w:type="gramStart"/>
      <w:r w:rsidRPr="00F91D9A">
        <w:rPr>
          <w:rFonts w:ascii="Times New Roman" w:eastAsia="Times New Roman" w:hAnsi="Times New Roman" w:cs="Times New Roman"/>
          <w:sz w:val="24"/>
          <w:szCs w:val="24"/>
        </w:rPr>
        <w:t>requirement,</w:t>
      </w:r>
      <w:proofErr w:type="gramEnd"/>
      <w:r w:rsidRPr="00F91D9A">
        <w:rPr>
          <w:rFonts w:ascii="Times New Roman" w:eastAsia="Times New Roman" w:hAnsi="Times New Roman" w:cs="Times New Roman"/>
          <w:sz w:val="24"/>
          <w:szCs w:val="24"/>
        </w:rPr>
        <w:t xml:space="preserve"> let us see one by one validation </w:t>
      </w:r>
      <w:proofErr w:type="spellStart"/>
      <w:r w:rsidRPr="00F91D9A">
        <w:rPr>
          <w:rFonts w:ascii="Times New Roman" w:eastAsia="Times New Roman" w:hAnsi="Times New Roman" w:cs="Times New Roman"/>
          <w:sz w:val="24"/>
          <w:szCs w:val="24"/>
        </w:rPr>
        <w:t>validation</w:t>
      </w:r>
      <w:proofErr w:type="spellEnd"/>
      <w:r w:rsidRPr="00F91D9A">
        <w:rPr>
          <w:rFonts w:ascii="Times New Roman" w:eastAsia="Times New Roman" w:hAnsi="Times New Roman" w:cs="Times New Roman"/>
          <w:sz w:val="24"/>
          <w:szCs w:val="24"/>
        </w:rPr>
        <w:t xml:space="preserve"> style with one example </w:t>
      </w:r>
      <w:r>
        <w:rPr>
          <w:rFonts w:ascii="Times New Roman" w:eastAsia="Times New Roman" w:hAnsi="Times New Roman" w:cs="Times New Roman"/>
          <w:noProof/>
          <w:sz w:val="24"/>
          <w:szCs w:val="24"/>
        </w:rPr>
        <w:drawing>
          <wp:inline distT="0" distB="0" distL="0" distR="0">
            <wp:extent cx="142875" cy="142875"/>
            <wp:effectExtent l="19050" t="0" r="9525"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91D9A" w:rsidRDefault="00F91D9A" w:rsidP="00F91D9A">
      <w:pPr>
        <w:pStyle w:val="Heading1"/>
      </w:pPr>
      <w:r>
        <w:lastRenderedPageBreak/>
        <w:t>Spring MVC Annotation (JSR-303) Validation Tutorial</w:t>
      </w:r>
    </w:p>
    <w:p w:rsidR="00F91D9A" w:rsidRPr="00F91D9A" w:rsidRDefault="00F91D9A" w:rsidP="00F91D9A">
      <w:pPr>
        <w:pStyle w:val="NormalWeb"/>
      </w:pPr>
      <w:r>
        <w:rPr>
          <w:rStyle w:val="post-first-letter"/>
        </w:rPr>
        <w:t>S</w:t>
      </w:r>
      <w:r>
        <w:t xml:space="preserve">pring </w:t>
      </w:r>
      <w:r>
        <w:rPr>
          <w:color w:val="808000"/>
        </w:rPr>
        <w:t>MVC</w:t>
      </w:r>
      <w:r>
        <w:t xml:space="preserve"> providing </w:t>
      </w:r>
      <w:r>
        <w:rPr>
          <w:rStyle w:val="Strong"/>
        </w:rPr>
        <w:t>3</w:t>
      </w:r>
      <w:r>
        <w:t xml:space="preserve"> types of validations hope you remember </w:t>
      </w:r>
      <w:r>
        <w:rPr>
          <w:noProof/>
        </w:rPr>
        <w:drawing>
          <wp:inline distT="0" distB="0" distL="0" distR="0">
            <wp:extent cx="142875" cy="142875"/>
            <wp:effectExtent l="19050" t="0" r="9525"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if not have a look into the </w:t>
      </w:r>
      <w:r>
        <w:rPr>
          <w:color w:val="339966"/>
        </w:rPr>
        <w:t>previous</w:t>
      </w:r>
      <w:r>
        <w:t xml:space="preserve"> article. Annotation validation is one of </w:t>
      </w:r>
      <w:proofErr w:type="gramStart"/>
      <w:r>
        <w:t>them,</w:t>
      </w:r>
      <w:proofErr w:type="gramEnd"/>
      <w:r>
        <w:t xml:space="preserve"> let us see how to achieve annotation (</w:t>
      </w:r>
      <w:r>
        <w:rPr>
          <w:color w:val="DD7F21"/>
        </w:rPr>
        <w:t>JSR</w:t>
      </w:r>
      <w:r>
        <w:t>-303) validations in Spring MVC 3.</w:t>
      </w:r>
      <w:r w:rsidRPr="00F91D9A">
        <w:t> </w:t>
      </w:r>
    </w:p>
    <w:p w:rsidR="00F91D9A" w:rsidRPr="00F91D9A" w:rsidRDefault="00F91D9A" w:rsidP="00F91D9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1D9A">
        <w:rPr>
          <w:rFonts w:ascii="Times New Roman" w:eastAsia="Times New Roman" w:hAnsi="Times New Roman" w:cs="Times New Roman"/>
          <w:sz w:val="24"/>
          <w:szCs w:val="24"/>
        </w:rPr>
        <w:t xml:space="preserve">Spring </w:t>
      </w:r>
      <w:r w:rsidRPr="00F91D9A">
        <w:rPr>
          <w:rFonts w:ascii="Times New Roman" w:eastAsia="Times New Roman" w:hAnsi="Times New Roman" w:cs="Times New Roman"/>
          <w:color w:val="800080"/>
          <w:sz w:val="24"/>
          <w:szCs w:val="24"/>
        </w:rPr>
        <w:t xml:space="preserve">annotation </w:t>
      </w:r>
      <w:r w:rsidRPr="00F91D9A">
        <w:rPr>
          <w:rFonts w:ascii="Times New Roman" w:eastAsia="Times New Roman" w:hAnsi="Times New Roman" w:cs="Times New Roman"/>
          <w:sz w:val="24"/>
          <w:szCs w:val="24"/>
        </w:rPr>
        <w:t xml:space="preserve">validations are also known as </w:t>
      </w:r>
      <w:r w:rsidRPr="00F91D9A">
        <w:rPr>
          <w:rFonts w:ascii="Times New Roman" w:eastAsia="Times New Roman" w:hAnsi="Times New Roman" w:cs="Times New Roman"/>
          <w:color w:val="3366FF"/>
          <w:sz w:val="24"/>
          <w:szCs w:val="24"/>
        </w:rPr>
        <w:t>JSR-303</w:t>
      </w:r>
      <w:r w:rsidRPr="00F91D9A">
        <w:rPr>
          <w:rFonts w:ascii="Times New Roman" w:eastAsia="Times New Roman" w:hAnsi="Times New Roman" w:cs="Times New Roman"/>
          <w:sz w:val="24"/>
          <w:szCs w:val="24"/>
        </w:rPr>
        <w:t xml:space="preserve"> validations</w:t>
      </w:r>
    </w:p>
    <w:p w:rsidR="00F91D9A" w:rsidRPr="00F91D9A" w:rsidRDefault="00F91D9A" w:rsidP="00F91D9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1D9A">
        <w:rPr>
          <w:rFonts w:ascii="Times New Roman" w:eastAsia="Times New Roman" w:hAnsi="Times New Roman" w:cs="Times New Roman"/>
          <w:sz w:val="24"/>
          <w:szCs w:val="24"/>
        </w:rPr>
        <w:t xml:space="preserve">We need to import </w:t>
      </w:r>
      <w:proofErr w:type="spellStart"/>
      <w:r w:rsidRPr="00F91D9A">
        <w:rPr>
          <w:rFonts w:ascii="Times New Roman" w:eastAsia="Times New Roman" w:hAnsi="Times New Roman" w:cs="Times New Roman"/>
          <w:color w:val="99CC00"/>
          <w:sz w:val="24"/>
          <w:szCs w:val="24"/>
        </w:rPr>
        <w:t>javax.validation.constraints</w:t>
      </w:r>
      <w:proofErr w:type="spellEnd"/>
      <w:r w:rsidRPr="00F91D9A">
        <w:rPr>
          <w:rFonts w:ascii="Times New Roman" w:eastAsia="Times New Roman" w:hAnsi="Times New Roman" w:cs="Times New Roman"/>
          <w:sz w:val="24"/>
          <w:szCs w:val="24"/>
        </w:rPr>
        <w:t xml:space="preserve">.* and </w:t>
      </w:r>
      <w:proofErr w:type="spellStart"/>
      <w:r w:rsidRPr="00F91D9A">
        <w:rPr>
          <w:rFonts w:ascii="Times New Roman" w:eastAsia="Times New Roman" w:hAnsi="Times New Roman" w:cs="Times New Roman"/>
          <w:color w:val="993366"/>
          <w:sz w:val="24"/>
          <w:szCs w:val="24"/>
        </w:rPr>
        <w:t>org.hibernate.validator.constraints</w:t>
      </w:r>
      <w:proofErr w:type="spellEnd"/>
      <w:r w:rsidRPr="00F91D9A">
        <w:rPr>
          <w:rFonts w:ascii="Times New Roman" w:eastAsia="Times New Roman" w:hAnsi="Times New Roman" w:cs="Times New Roman"/>
          <w:sz w:val="24"/>
          <w:szCs w:val="24"/>
        </w:rPr>
        <w:t xml:space="preserve">.* [depends upon your requirement, </w:t>
      </w:r>
      <w:proofErr w:type="spellStart"/>
      <w:r w:rsidRPr="00F91D9A">
        <w:rPr>
          <w:rFonts w:ascii="Times New Roman" w:eastAsia="Times New Roman" w:hAnsi="Times New Roman" w:cs="Times New Roman"/>
          <w:sz w:val="24"/>
          <w:szCs w:val="24"/>
        </w:rPr>
        <w:t>i</w:t>
      </w:r>
      <w:proofErr w:type="spellEnd"/>
      <w:r w:rsidRPr="00F91D9A">
        <w:rPr>
          <w:rFonts w:ascii="Times New Roman" w:eastAsia="Times New Roman" w:hAnsi="Times New Roman" w:cs="Times New Roman"/>
          <w:sz w:val="24"/>
          <w:szCs w:val="24"/>
        </w:rPr>
        <w:t xml:space="preserve"> am using both </w:t>
      </w:r>
      <w:r>
        <w:rPr>
          <w:rFonts w:ascii="Times New Roman" w:eastAsia="Times New Roman" w:hAnsi="Times New Roman" w:cs="Times New Roman"/>
          <w:noProof/>
          <w:sz w:val="24"/>
          <w:szCs w:val="24"/>
        </w:rPr>
        <w:drawing>
          <wp:inline distT="0" distB="0" distL="0" distR="0">
            <wp:extent cx="142875" cy="142875"/>
            <wp:effectExtent l="19050" t="0" r="9525"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91D9A">
        <w:rPr>
          <w:rFonts w:ascii="Times New Roman" w:eastAsia="Times New Roman" w:hAnsi="Times New Roman" w:cs="Times New Roman"/>
          <w:sz w:val="24"/>
          <w:szCs w:val="24"/>
        </w:rPr>
        <w:t>will explain you in the example]</w:t>
      </w:r>
    </w:p>
    <w:p w:rsidR="00F91D9A" w:rsidRPr="00F91D9A" w:rsidRDefault="00F91D9A" w:rsidP="00F91D9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1D9A">
        <w:rPr>
          <w:rFonts w:ascii="Times New Roman" w:eastAsia="Times New Roman" w:hAnsi="Times New Roman" w:cs="Times New Roman"/>
          <w:sz w:val="24"/>
          <w:szCs w:val="24"/>
        </w:rPr>
        <w:t xml:space="preserve">For that we must have </w:t>
      </w:r>
      <w:r w:rsidRPr="00F91D9A">
        <w:rPr>
          <w:rFonts w:ascii="Times New Roman" w:eastAsia="Times New Roman" w:hAnsi="Times New Roman" w:cs="Times New Roman"/>
          <w:color w:val="008000"/>
          <w:sz w:val="24"/>
          <w:szCs w:val="24"/>
        </w:rPr>
        <w:t>JSR-303</w:t>
      </w:r>
      <w:r w:rsidRPr="00F91D9A">
        <w:rPr>
          <w:rFonts w:ascii="Times New Roman" w:eastAsia="Times New Roman" w:hAnsi="Times New Roman" w:cs="Times New Roman"/>
          <w:sz w:val="24"/>
          <w:szCs w:val="24"/>
        </w:rPr>
        <w:t xml:space="preserve"> related jar, </w:t>
      </w:r>
      <w:r w:rsidRPr="00F91D9A">
        <w:rPr>
          <w:rFonts w:ascii="Times New Roman" w:eastAsia="Times New Roman" w:hAnsi="Times New Roman" w:cs="Times New Roman"/>
          <w:color w:val="EE1176"/>
          <w:sz w:val="24"/>
          <w:szCs w:val="24"/>
        </w:rPr>
        <w:t xml:space="preserve">Hibernate </w:t>
      </w:r>
      <w:proofErr w:type="spellStart"/>
      <w:r w:rsidRPr="00F91D9A">
        <w:rPr>
          <w:rFonts w:ascii="Times New Roman" w:eastAsia="Times New Roman" w:hAnsi="Times New Roman" w:cs="Times New Roman"/>
          <w:color w:val="EE1176"/>
          <w:sz w:val="24"/>
          <w:szCs w:val="24"/>
        </w:rPr>
        <w:t>Validator</w:t>
      </w:r>
      <w:proofErr w:type="spellEnd"/>
      <w:r w:rsidRPr="00F91D9A">
        <w:rPr>
          <w:rFonts w:ascii="Times New Roman" w:eastAsia="Times New Roman" w:hAnsi="Times New Roman" w:cs="Times New Roman"/>
          <w:sz w:val="24"/>
          <w:szCs w:val="24"/>
        </w:rPr>
        <w:t xml:space="preserve"> jar [ Don’t confuse..!, this is only for validations, nothing related to hibernate ] in you class path</w:t>
      </w:r>
    </w:p>
    <w:p w:rsidR="00786BF4" w:rsidRDefault="00786BF4" w:rsidP="00786BF4">
      <w:pPr>
        <w:pStyle w:val="Heading2"/>
      </w:pPr>
      <w:r>
        <w:t>Syntax</w:t>
      </w:r>
    </w:p>
    <w:p w:rsidR="00786BF4" w:rsidRDefault="00786BF4" w:rsidP="00786BF4">
      <w:pPr>
        <w:pStyle w:val="NormalWeb"/>
      </w:pPr>
      <w:r>
        <w:t>Consider some bean class…</w:t>
      </w:r>
    </w:p>
    <w:p w:rsidR="00786BF4" w:rsidRDefault="00786BF4" w:rsidP="00786BF4">
      <w:pPr>
        <w:pStyle w:val="Heading2"/>
      </w:pPr>
      <w:r>
        <w:t>Java4sBean.java</w:t>
      </w:r>
    </w:p>
    <w:p w:rsidR="00786BF4" w:rsidRPr="00786BF4" w:rsidRDefault="00786BF4" w:rsidP="00786BF4">
      <w:pPr>
        <w:spacing w:after="0" w:line="240" w:lineRule="auto"/>
        <w:rPr>
          <w:rFonts w:ascii="Times New Roman" w:eastAsia="Times New Roman" w:hAnsi="Times New Roman" w:cs="Times New Roman"/>
          <w:sz w:val="24"/>
          <w:szCs w:val="24"/>
        </w:rPr>
      </w:pPr>
      <w:proofErr w:type="gramStart"/>
      <w:r w:rsidRPr="00786BF4">
        <w:rPr>
          <w:rFonts w:ascii="Times New Roman" w:eastAsia="Times New Roman" w:hAnsi="Times New Roman" w:cs="Times New Roman"/>
          <w:sz w:val="24"/>
          <w:szCs w:val="24"/>
        </w:rPr>
        <w:t>import</w:t>
      </w:r>
      <w:proofErr w:type="gramEnd"/>
      <w:r w:rsidRPr="00786BF4">
        <w:rPr>
          <w:rFonts w:ascii="Times New Roman" w:eastAsia="Times New Roman" w:hAnsi="Times New Roman" w:cs="Times New Roman"/>
          <w:sz w:val="24"/>
          <w:szCs w:val="24"/>
        </w:rPr>
        <w:t xml:space="preserve"> </w:t>
      </w:r>
      <w:proofErr w:type="spellStart"/>
      <w:r w:rsidRPr="00786BF4">
        <w:rPr>
          <w:rFonts w:ascii="Times New Roman" w:eastAsia="Times New Roman" w:hAnsi="Times New Roman" w:cs="Times New Roman"/>
          <w:sz w:val="24"/>
          <w:szCs w:val="24"/>
        </w:rPr>
        <w:t>org.hibernate.validator.constraints.NotEmpty</w:t>
      </w:r>
      <w:proofErr w:type="spellEnd"/>
      <w:r w:rsidRPr="00786BF4">
        <w:rPr>
          <w:rFonts w:ascii="Times New Roman" w:eastAsia="Times New Roman" w:hAnsi="Times New Roman" w:cs="Times New Roman"/>
          <w:sz w:val="24"/>
          <w:szCs w:val="24"/>
        </w:rPr>
        <w:t>;</w:t>
      </w:r>
    </w:p>
    <w:p w:rsidR="00786BF4" w:rsidRPr="00786BF4" w:rsidRDefault="00786BF4" w:rsidP="00786BF4">
      <w:pPr>
        <w:spacing w:after="0" w:line="240" w:lineRule="auto"/>
        <w:rPr>
          <w:rFonts w:ascii="Times New Roman" w:eastAsia="Times New Roman" w:hAnsi="Times New Roman" w:cs="Times New Roman"/>
          <w:sz w:val="24"/>
          <w:szCs w:val="24"/>
        </w:rPr>
      </w:pPr>
      <w:proofErr w:type="gramStart"/>
      <w:r w:rsidRPr="00786BF4">
        <w:rPr>
          <w:rFonts w:ascii="Times New Roman" w:eastAsia="Times New Roman" w:hAnsi="Times New Roman" w:cs="Times New Roman"/>
          <w:sz w:val="24"/>
          <w:szCs w:val="24"/>
        </w:rPr>
        <w:t>import</w:t>
      </w:r>
      <w:proofErr w:type="gramEnd"/>
      <w:r w:rsidRPr="00786BF4">
        <w:rPr>
          <w:rFonts w:ascii="Times New Roman" w:eastAsia="Times New Roman" w:hAnsi="Times New Roman" w:cs="Times New Roman"/>
          <w:sz w:val="24"/>
          <w:szCs w:val="24"/>
        </w:rPr>
        <w:t xml:space="preserve"> </w:t>
      </w:r>
      <w:proofErr w:type="spellStart"/>
      <w:r w:rsidRPr="00786BF4">
        <w:rPr>
          <w:rFonts w:ascii="Times New Roman" w:eastAsia="Times New Roman" w:hAnsi="Times New Roman" w:cs="Times New Roman"/>
          <w:sz w:val="24"/>
          <w:szCs w:val="24"/>
        </w:rPr>
        <w:t>javax.validation.constraints.Size</w:t>
      </w:r>
      <w:proofErr w:type="spellEnd"/>
      <w:r w:rsidRPr="00786BF4">
        <w:rPr>
          <w:rFonts w:ascii="Times New Roman" w:eastAsia="Times New Roman" w:hAnsi="Times New Roman" w:cs="Times New Roman"/>
          <w:sz w:val="24"/>
          <w:szCs w:val="24"/>
        </w:rPr>
        <w:t>;</w:t>
      </w:r>
    </w:p>
    <w:p w:rsidR="00786BF4" w:rsidRPr="00786BF4" w:rsidRDefault="00786BF4" w:rsidP="00786BF4">
      <w:pPr>
        <w:spacing w:after="0" w:line="240" w:lineRule="auto"/>
        <w:rPr>
          <w:rFonts w:ascii="Times New Roman" w:eastAsia="Times New Roman" w:hAnsi="Times New Roman" w:cs="Times New Roman"/>
          <w:sz w:val="24"/>
          <w:szCs w:val="24"/>
        </w:rPr>
      </w:pPr>
      <w:proofErr w:type="gramStart"/>
      <w:r w:rsidRPr="00786BF4">
        <w:rPr>
          <w:rFonts w:ascii="Times New Roman" w:eastAsia="Times New Roman" w:hAnsi="Times New Roman" w:cs="Times New Roman"/>
          <w:sz w:val="24"/>
          <w:szCs w:val="24"/>
        </w:rPr>
        <w:t>public</w:t>
      </w:r>
      <w:proofErr w:type="gramEnd"/>
      <w:r w:rsidRPr="00786BF4">
        <w:rPr>
          <w:rFonts w:ascii="Times New Roman" w:eastAsia="Times New Roman" w:hAnsi="Times New Roman" w:cs="Times New Roman"/>
          <w:sz w:val="24"/>
          <w:szCs w:val="24"/>
        </w:rPr>
        <w:t xml:space="preserve"> class Java4sBean{</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spellStart"/>
      <w:r w:rsidRPr="00786BF4">
        <w:rPr>
          <w:rFonts w:ascii="Times New Roman" w:eastAsia="Times New Roman" w:hAnsi="Times New Roman" w:cs="Times New Roman"/>
          <w:sz w:val="24"/>
          <w:szCs w:val="24"/>
        </w:rPr>
        <w:t>NotEmpty</w:t>
      </w:r>
      <w:proofErr w:type="spellEnd"/>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private</w:t>
      </w:r>
      <w:proofErr w:type="gramEnd"/>
      <w:r w:rsidRPr="00786BF4">
        <w:rPr>
          <w:rFonts w:ascii="Times New Roman" w:eastAsia="Times New Roman" w:hAnsi="Times New Roman" w:cs="Times New Roman"/>
          <w:sz w:val="24"/>
          <w:szCs w:val="24"/>
        </w:rPr>
        <w:t xml:space="preserve"> String user;</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w:t>
      </w:r>
      <w:proofErr w:type="spellStart"/>
      <w:r w:rsidRPr="00786BF4">
        <w:rPr>
          <w:rFonts w:ascii="Times New Roman" w:eastAsia="Times New Roman" w:hAnsi="Times New Roman" w:cs="Times New Roman"/>
          <w:sz w:val="24"/>
          <w:szCs w:val="24"/>
        </w:rPr>
        <w:t>NotEmpty</w:t>
      </w:r>
      <w:proofErr w:type="spellEnd"/>
      <w:r w:rsidRPr="00786BF4">
        <w:rPr>
          <w:rFonts w:ascii="Times New Roman" w:eastAsia="Times New Roman" w:hAnsi="Times New Roman" w:cs="Times New Roman"/>
          <w:sz w:val="24"/>
          <w:szCs w:val="24"/>
        </w:rPr>
        <w:t>(</w:t>
      </w:r>
      <w:proofErr w:type="gramEnd"/>
      <w:r w:rsidRPr="00786BF4">
        <w:rPr>
          <w:rFonts w:ascii="Times New Roman" w:eastAsia="Times New Roman" w:hAnsi="Times New Roman" w:cs="Times New Roman"/>
          <w:sz w:val="24"/>
          <w:szCs w:val="24"/>
        </w:rPr>
        <w:t>message = "Password should not be blank.")</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@Size(</w:t>
      </w:r>
      <w:proofErr w:type="gramEnd"/>
      <w:r w:rsidRPr="00786BF4">
        <w:rPr>
          <w:rFonts w:ascii="Times New Roman" w:eastAsia="Times New Roman" w:hAnsi="Times New Roman" w:cs="Times New Roman"/>
          <w:sz w:val="24"/>
          <w:szCs w:val="24"/>
        </w:rPr>
        <w:t>min = 5, max = 8, message = "Password length should be between 5 to 8 Characters.")</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private</w:t>
      </w:r>
      <w:proofErr w:type="gramEnd"/>
      <w:r w:rsidRPr="00786BF4">
        <w:rPr>
          <w:rFonts w:ascii="Times New Roman" w:eastAsia="Times New Roman" w:hAnsi="Times New Roman" w:cs="Times New Roman"/>
          <w:sz w:val="24"/>
          <w:szCs w:val="24"/>
        </w:rPr>
        <w:t xml:space="preserve"> String pass;</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 Setters and Getters...</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w:t>
      </w:r>
    </w:p>
    <w:p w:rsidR="00786BF4" w:rsidRDefault="00786BF4" w:rsidP="00786BF4">
      <w:pPr>
        <w:pStyle w:val="NormalWeb"/>
      </w:pPr>
      <w:r>
        <w:t>Then Controller class…</w:t>
      </w:r>
    </w:p>
    <w:p w:rsidR="00786BF4" w:rsidRDefault="00786BF4" w:rsidP="00786BF4">
      <w:pPr>
        <w:pStyle w:val="Heading2"/>
      </w:pPr>
      <w:r>
        <w:t>Java4sController.java</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@Controller</w:t>
      </w:r>
    </w:p>
    <w:p w:rsidR="00786BF4" w:rsidRPr="00786BF4" w:rsidRDefault="00786BF4" w:rsidP="00786BF4">
      <w:pPr>
        <w:spacing w:after="0" w:line="240" w:lineRule="auto"/>
        <w:rPr>
          <w:rFonts w:ascii="Times New Roman" w:eastAsia="Times New Roman" w:hAnsi="Times New Roman" w:cs="Times New Roman"/>
          <w:sz w:val="24"/>
          <w:szCs w:val="24"/>
        </w:rPr>
      </w:pPr>
      <w:proofErr w:type="gramStart"/>
      <w:r w:rsidRPr="00786BF4">
        <w:rPr>
          <w:rFonts w:ascii="Times New Roman" w:eastAsia="Times New Roman" w:hAnsi="Times New Roman" w:cs="Times New Roman"/>
          <w:sz w:val="24"/>
          <w:szCs w:val="24"/>
        </w:rPr>
        <w:t>public</w:t>
      </w:r>
      <w:proofErr w:type="gramEnd"/>
      <w:r w:rsidRPr="00786BF4">
        <w:rPr>
          <w:rFonts w:ascii="Times New Roman" w:eastAsia="Times New Roman" w:hAnsi="Times New Roman" w:cs="Times New Roman"/>
          <w:sz w:val="24"/>
          <w:szCs w:val="24"/>
        </w:rPr>
        <w:t xml:space="preserve"> class Java4sController {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w:t>
      </w:r>
      <w:proofErr w:type="spellStart"/>
      <w:r w:rsidRPr="00786BF4">
        <w:rPr>
          <w:rFonts w:ascii="Times New Roman" w:eastAsia="Times New Roman" w:hAnsi="Times New Roman" w:cs="Times New Roman"/>
          <w:sz w:val="24"/>
          <w:szCs w:val="24"/>
        </w:rPr>
        <w:t>RequestMapping</w:t>
      </w:r>
      <w:proofErr w:type="spellEnd"/>
      <w:r w:rsidRPr="00786BF4">
        <w:rPr>
          <w:rFonts w:ascii="Times New Roman" w:eastAsia="Times New Roman" w:hAnsi="Times New Roman" w:cs="Times New Roman"/>
          <w:sz w:val="24"/>
          <w:szCs w:val="24"/>
        </w:rPr>
        <w:t>(</w:t>
      </w:r>
      <w:proofErr w:type="gramEnd"/>
      <w:r w:rsidRPr="00786BF4">
        <w:rPr>
          <w:rFonts w:ascii="Times New Roman" w:eastAsia="Times New Roman" w:hAnsi="Times New Roman" w:cs="Times New Roman"/>
          <w:sz w:val="24"/>
          <w:szCs w:val="24"/>
        </w:rPr>
        <w:t>"/</w:t>
      </w:r>
      <w:proofErr w:type="spellStart"/>
      <w:r w:rsidRPr="00786BF4">
        <w:rPr>
          <w:rFonts w:ascii="Times New Roman" w:eastAsia="Times New Roman" w:hAnsi="Times New Roman" w:cs="Times New Roman"/>
          <w:sz w:val="24"/>
          <w:szCs w:val="24"/>
        </w:rPr>
        <w:t>someMappingName</w:t>
      </w:r>
      <w:proofErr w:type="spellEnd"/>
      <w:r w:rsidRPr="00786BF4">
        <w:rPr>
          <w:rFonts w:ascii="Times New Roman" w:eastAsia="Times New Roman" w:hAnsi="Times New Roman" w:cs="Times New Roman"/>
          <w:sz w:val="24"/>
          <w:szCs w:val="24"/>
        </w:rPr>
        <w:t>")</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public</w:t>
      </w:r>
      <w:proofErr w:type="gramEnd"/>
      <w:r w:rsidRPr="00786BF4">
        <w:rPr>
          <w:rFonts w:ascii="Times New Roman" w:eastAsia="Times New Roman" w:hAnsi="Times New Roman" w:cs="Times New Roman"/>
          <w:sz w:val="24"/>
          <w:szCs w:val="24"/>
        </w:rPr>
        <w:t xml:space="preserve"> String </w:t>
      </w:r>
      <w:proofErr w:type="spellStart"/>
      <w:r w:rsidRPr="00786BF4">
        <w:rPr>
          <w:rFonts w:ascii="Times New Roman" w:eastAsia="Times New Roman" w:hAnsi="Times New Roman" w:cs="Times New Roman"/>
          <w:sz w:val="24"/>
          <w:szCs w:val="24"/>
        </w:rPr>
        <w:t>loginCheck</w:t>
      </w:r>
      <w:proofErr w:type="spellEnd"/>
      <w:r w:rsidRPr="00786BF4">
        <w:rPr>
          <w:rFonts w:ascii="Times New Roman" w:eastAsia="Times New Roman" w:hAnsi="Times New Roman" w:cs="Times New Roman"/>
          <w:sz w:val="24"/>
          <w:szCs w:val="24"/>
        </w:rPr>
        <w:t xml:space="preserve">(@Valid Java4sBean bean, </w:t>
      </w:r>
      <w:proofErr w:type="spellStart"/>
      <w:r w:rsidRPr="00786BF4">
        <w:rPr>
          <w:rFonts w:ascii="Times New Roman" w:eastAsia="Times New Roman" w:hAnsi="Times New Roman" w:cs="Times New Roman"/>
          <w:sz w:val="24"/>
          <w:szCs w:val="24"/>
        </w:rPr>
        <w:t>BindingResult</w:t>
      </w:r>
      <w:proofErr w:type="spellEnd"/>
      <w:r w:rsidRPr="00786BF4">
        <w:rPr>
          <w:rFonts w:ascii="Times New Roman" w:eastAsia="Times New Roman" w:hAnsi="Times New Roman" w:cs="Times New Roman"/>
          <w:sz w:val="24"/>
          <w:szCs w:val="24"/>
        </w:rPr>
        <w:t xml:space="preserve"> result, </w:t>
      </w:r>
      <w:proofErr w:type="spellStart"/>
      <w:r w:rsidRPr="00786BF4">
        <w:rPr>
          <w:rFonts w:ascii="Times New Roman" w:eastAsia="Times New Roman" w:hAnsi="Times New Roman" w:cs="Times New Roman"/>
          <w:sz w:val="24"/>
          <w:szCs w:val="24"/>
        </w:rPr>
        <w:t>ModelMap</w:t>
      </w:r>
      <w:proofErr w:type="spellEnd"/>
      <w:r w:rsidRPr="00786BF4">
        <w:rPr>
          <w:rFonts w:ascii="Times New Roman" w:eastAsia="Times New Roman" w:hAnsi="Times New Roman" w:cs="Times New Roman"/>
          <w:sz w:val="24"/>
          <w:szCs w:val="24"/>
        </w:rPr>
        <w:t xml:space="preserve"> model)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if</w:t>
      </w:r>
      <w:proofErr w:type="gramEnd"/>
      <w:r w:rsidRPr="00786BF4">
        <w:rPr>
          <w:rFonts w:ascii="Times New Roman" w:eastAsia="Times New Roman" w:hAnsi="Times New Roman" w:cs="Times New Roman"/>
          <w:sz w:val="24"/>
          <w:szCs w:val="24"/>
        </w:rPr>
        <w:t xml:space="preserve"> (</w:t>
      </w:r>
      <w:proofErr w:type="spellStart"/>
      <w:r w:rsidRPr="00786BF4">
        <w:rPr>
          <w:rFonts w:ascii="Times New Roman" w:eastAsia="Times New Roman" w:hAnsi="Times New Roman" w:cs="Times New Roman"/>
          <w:sz w:val="24"/>
          <w:szCs w:val="24"/>
        </w:rPr>
        <w:t>result.hasErrors</w:t>
      </w:r>
      <w:proofErr w:type="spellEnd"/>
      <w:r w:rsidRPr="00786BF4">
        <w:rPr>
          <w:rFonts w:ascii="Times New Roman" w:eastAsia="Times New Roman" w:hAnsi="Times New Roman" w:cs="Times New Roman"/>
          <w:sz w:val="24"/>
          <w:szCs w:val="24"/>
        </w:rPr>
        <w:t>())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return</w:t>
      </w:r>
      <w:proofErr w:type="gramEnd"/>
      <w:r w:rsidRPr="00786BF4">
        <w:rPr>
          <w:rFonts w:ascii="Times New Roman" w:eastAsia="Times New Roman" w:hAnsi="Times New Roman" w:cs="Times New Roman"/>
          <w:sz w:val="24"/>
          <w:szCs w:val="24"/>
        </w:rPr>
        <w:t xml:space="preserve"> "</w:t>
      </w:r>
      <w:proofErr w:type="spellStart"/>
      <w:r w:rsidRPr="00786BF4">
        <w:rPr>
          <w:rFonts w:ascii="Times New Roman" w:eastAsia="Times New Roman" w:hAnsi="Times New Roman" w:cs="Times New Roman"/>
          <w:sz w:val="24"/>
          <w:szCs w:val="24"/>
        </w:rPr>
        <w:t>loginPage</w:t>
      </w:r>
      <w:proofErr w:type="spellEnd"/>
      <w:r w:rsidRPr="00786BF4">
        <w:rPr>
          <w:rFonts w:ascii="Times New Roman" w:eastAsia="Times New Roman" w:hAnsi="Times New Roman" w:cs="Times New Roman"/>
          <w:sz w:val="24"/>
          <w:szCs w:val="24"/>
        </w:rPr>
        <w:t>";</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 else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spellStart"/>
      <w:proofErr w:type="gramStart"/>
      <w:r w:rsidRPr="00786BF4">
        <w:rPr>
          <w:rFonts w:ascii="Times New Roman" w:eastAsia="Times New Roman" w:hAnsi="Times New Roman" w:cs="Times New Roman"/>
          <w:sz w:val="24"/>
          <w:szCs w:val="24"/>
        </w:rPr>
        <w:t>model.addAttribute</w:t>
      </w:r>
      <w:proofErr w:type="spellEnd"/>
      <w:r w:rsidRPr="00786BF4">
        <w:rPr>
          <w:rFonts w:ascii="Times New Roman" w:eastAsia="Times New Roman" w:hAnsi="Times New Roman" w:cs="Times New Roman"/>
          <w:sz w:val="24"/>
          <w:szCs w:val="24"/>
        </w:rPr>
        <w:t>(</w:t>
      </w:r>
      <w:proofErr w:type="gramEnd"/>
      <w:r w:rsidRPr="00786BF4">
        <w:rPr>
          <w:rFonts w:ascii="Times New Roman" w:eastAsia="Times New Roman" w:hAnsi="Times New Roman" w:cs="Times New Roman"/>
          <w:sz w:val="24"/>
          <w:szCs w:val="24"/>
        </w:rPr>
        <w:t>"</w:t>
      </w:r>
      <w:proofErr w:type="spellStart"/>
      <w:r w:rsidRPr="00786BF4">
        <w:rPr>
          <w:rFonts w:ascii="Times New Roman" w:eastAsia="Times New Roman" w:hAnsi="Times New Roman" w:cs="Times New Roman"/>
          <w:sz w:val="24"/>
          <w:szCs w:val="24"/>
        </w:rPr>
        <w:t>lfobj</w:t>
      </w:r>
      <w:proofErr w:type="spellEnd"/>
      <w:r w:rsidRPr="00786BF4">
        <w:rPr>
          <w:rFonts w:ascii="Times New Roman" w:eastAsia="Times New Roman" w:hAnsi="Times New Roman" w:cs="Times New Roman"/>
          <w:sz w:val="24"/>
          <w:szCs w:val="24"/>
        </w:rPr>
        <w:t>", bean);</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roofErr w:type="gramStart"/>
      <w:r w:rsidRPr="00786BF4">
        <w:rPr>
          <w:rFonts w:ascii="Times New Roman" w:eastAsia="Times New Roman" w:hAnsi="Times New Roman" w:cs="Times New Roman"/>
          <w:sz w:val="24"/>
          <w:szCs w:val="24"/>
        </w:rPr>
        <w:t>return</w:t>
      </w:r>
      <w:proofErr w:type="gramEnd"/>
      <w:r w:rsidRPr="00786BF4">
        <w:rPr>
          <w:rFonts w:ascii="Times New Roman" w:eastAsia="Times New Roman" w:hAnsi="Times New Roman" w:cs="Times New Roman"/>
          <w:sz w:val="24"/>
          <w:szCs w:val="24"/>
        </w:rPr>
        <w:t xml:space="preserve"> "success";</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 xml:space="preserve">        }               </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w:t>
      </w:r>
    </w:p>
    <w:p w:rsidR="00786BF4" w:rsidRDefault="00786BF4" w:rsidP="00786BF4">
      <w:pPr>
        <w:pStyle w:val="Heading2"/>
      </w:pPr>
      <w:r>
        <w:lastRenderedPageBreak/>
        <w:t>In Spring Configuration File</w:t>
      </w:r>
    </w:p>
    <w:p w:rsidR="00786BF4" w:rsidRDefault="00786BF4" w:rsidP="00786BF4">
      <w:pPr>
        <w:pStyle w:val="NormalWeb"/>
      </w:pPr>
      <w:r>
        <w:t>In order to support direct bean validation we should do the following changes in your spring configuration file</w:t>
      </w:r>
      <w:proofErr w:type="gramStart"/>
      <w:r>
        <w:t>..</w:t>
      </w:r>
      <w:proofErr w:type="gramEnd"/>
      <w:r>
        <w:br/>
        <w:t>After</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&lt;</w:t>
      </w:r>
      <w:proofErr w:type="spellStart"/>
      <w:r w:rsidRPr="00786BF4">
        <w:rPr>
          <w:rFonts w:ascii="Times New Roman" w:eastAsia="Times New Roman" w:hAnsi="Times New Roman" w:cs="Times New Roman"/>
          <w:sz w:val="24"/>
          <w:szCs w:val="24"/>
        </w:rPr>
        <w:t>context</w:t>
      </w:r>
      <w:proofErr w:type="gramStart"/>
      <w:r w:rsidRPr="00786BF4">
        <w:rPr>
          <w:rFonts w:ascii="Times New Roman" w:eastAsia="Times New Roman" w:hAnsi="Times New Roman" w:cs="Times New Roman"/>
          <w:sz w:val="24"/>
          <w:szCs w:val="24"/>
        </w:rPr>
        <w:t>:component</w:t>
      </w:r>
      <w:proofErr w:type="spellEnd"/>
      <w:proofErr w:type="gramEnd"/>
      <w:r w:rsidRPr="00786BF4">
        <w:rPr>
          <w:rFonts w:ascii="Times New Roman" w:eastAsia="Times New Roman" w:hAnsi="Times New Roman" w:cs="Times New Roman"/>
          <w:sz w:val="24"/>
          <w:szCs w:val="24"/>
        </w:rPr>
        <w:t>-scan base-package="java4s" /&gt;</w:t>
      </w:r>
    </w:p>
    <w:p w:rsidR="00F91D9A" w:rsidRDefault="00786BF4" w:rsidP="000849A1">
      <w:pPr>
        <w:pStyle w:val="NormalWeb"/>
      </w:pPr>
      <w:proofErr w:type="gramStart"/>
      <w:r>
        <w:t>you</w:t>
      </w:r>
      <w:proofErr w:type="gramEnd"/>
      <w:r>
        <w:t xml:space="preserve"> need to add the following line…</w:t>
      </w:r>
    </w:p>
    <w:p w:rsidR="00786BF4" w:rsidRPr="00786BF4" w:rsidRDefault="00786BF4" w:rsidP="00786BF4">
      <w:pPr>
        <w:spacing w:after="0" w:line="240" w:lineRule="auto"/>
        <w:rPr>
          <w:rFonts w:ascii="Times New Roman" w:eastAsia="Times New Roman" w:hAnsi="Times New Roman" w:cs="Times New Roman"/>
          <w:sz w:val="24"/>
          <w:szCs w:val="24"/>
        </w:rPr>
      </w:pPr>
      <w:r w:rsidRPr="00786BF4">
        <w:rPr>
          <w:rFonts w:ascii="Times New Roman" w:eastAsia="Times New Roman" w:hAnsi="Times New Roman" w:cs="Times New Roman"/>
          <w:sz w:val="24"/>
          <w:szCs w:val="24"/>
        </w:rPr>
        <w:t>&lt;</w:t>
      </w:r>
      <w:proofErr w:type="spellStart"/>
      <w:r w:rsidRPr="00786BF4">
        <w:rPr>
          <w:rFonts w:ascii="Times New Roman" w:eastAsia="Times New Roman" w:hAnsi="Times New Roman" w:cs="Times New Roman"/>
          <w:sz w:val="24"/>
          <w:szCs w:val="24"/>
        </w:rPr>
        <w:t>mvc</w:t>
      </w:r>
      <w:proofErr w:type="gramStart"/>
      <w:r w:rsidRPr="00786BF4">
        <w:rPr>
          <w:rFonts w:ascii="Times New Roman" w:eastAsia="Times New Roman" w:hAnsi="Times New Roman" w:cs="Times New Roman"/>
          <w:sz w:val="24"/>
          <w:szCs w:val="24"/>
        </w:rPr>
        <w:t>:annotation</w:t>
      </w:r>
      <w:proofErr w:type="spellEnd"/>
      <w:proofErr w:type="gramEnd"/>
      <w:r w:rsidRPr="00786BF4">
        <w:rPr>
          <w:rFonts w:ascii="Times New Roman" w:eastAsia="Times New Roman" w:hAnsi="Times New Roman" w:cs="Times New Roman"/>
          <w:sz w:val="24"/>
          <w:szCs w:val="24"/>
        </w:rPr>
        <w:t>-driven /&gt;</w:t>
      </w:r>
    </w:p>
    <w:p w:rsidR="00786BF4" w:rsidRDefault="00786BF4" w:rsidP="00786BF4">
      <w:pPr>
        <w:pStyle w:val="NormalWeb"/>
      </w:pPr>
      <w:proofErr w:type="gramStart"/>
      <w:r>
        <w:t>so</w:t>
      </w:r>
      <w:proofErr w:type="gramEnd"/>
      <w:r>
        <w:t xml:space="preserve"> that JSR-303 validations will be activated </w:t>
      </w:r>
      <w:r>
        <w:rPr>
          <w:noProof/>
        </w:rPr>
        <w:drawing>
          <wp:inline distT="0" distB="0" distL="0" distR="0">
            <wp:extent cx="142875" cy="142875"/>
            <wp:effectExtent l="19050" t="0" r="9525"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86BF4" w:rsidRDefault="00786BF4" w:rsidP="00786BF4">
      <w:pPr>
        <w:pStyle w:val="Heading2"/>
      </w:pPr>
      <w:r>
        <w:t>Explanation</w:t>
      </w:r>
    </w:p>
    <w:p w:rsidR="00786BF4" w:rsidRDefault="00786BF4" w:rsidP="00786BF4">
      <w:pPr>
        <w:pStyle w:val="NormalWeb"/>
      </w:pPr>
      <w:r>
        <w:t xml:space="preserve">I have to explain the controller class here, see </w:t>
      </w:r>
      <w:r>
        <w:rPr>
          <w:color w:val="FF6600"/>
        </w:rPr>
        <w:t>Java4sController</w:t>
      </w:r>
      <w:r>
        <w:t xml:space="preserve">.java line number </w:t>
      </w:r>
      <w:r>
        <w:rPr>
          <w:rStyle w:val="Strong"/>
        </w:rPr>
        <w:t>5</w:t>
      </w:r>
      <w:r>
        <w:t xml:space="preserve">, </w:t>
      </w:r>
      <w:proofErr w:type="spellStart"/>
      <w:r>
        <w:t>i</w:t>
      </w:r>
      <w:proofErr w:type="spellEnd"/>
      <w:r>
        <w:t xml:space="preserve"> have written @</w:t>
      </w:r>
      <w:r>
        <w:rPr>
          <w:color w:val="0000FF"/>
        </w:rPr>
        <w:t>Valid Java4sBean bean</w:t>
      </w:r>
      <w:r>
        <w:t xml:space="preserve"> right, means once the flow came to this line and as we are using @</w:t>
      </w:r>
      <w:r>
        <w:rPr>
          <w:color w:val="E31C43"/>
        </w:rPr>
        <w:t>Valid</w:t>
      </w:r>
      <w:r>
        <w:t xml:space="preserve"> annotation, flow will redirect to Java4sBean and annotation validations will be executed. If</w:t>
      </w:r>
      <w:proofErr w:type="gramStart"/>
      <w:r>
        <w:t>  get</w:t>
      </w:r>
      <w:proofErr w:type="gramEnd"/>
      <w:r>
        <w:t xml:space="preserve"> any </w:t>
      </w:r>
      <w:r>
        <w:rPr>
          <w:color w:val="FF0000"/>
        </w:rPr>
        <w:t>errors</w:t>
      </w:r>
      <w:r>
        <w:t xml:space="preserve"> all those errors will be added to the </w:t>
      </w:r>
      <w:proofErr w:type="spellStart"/>
      <w:r>
        <w:rPr>
          <w:color w:val="99CC00"/>
        </w:rPr>
        <w:t>BindingResult</w:t>
      </w:r>
      <w:proofErr w:type="spellEnd"/>
      <w:r>
        <w:t xml:space="preserve"> object automatically.  We can consider this </w:t>
      </w:r>
      <w:proofErr w:type="spellStart"/>
      <w:r>
        <w:t>BindingResult</w:t>
      </w:r>
      <w:proofErr w:type="spellEnd"/>
      <w:r>
        <w:t xml:space="preserve"> object as response in java </w:t>
      </w:r>
      <w:proofErr w:type="spellStart"/>
      <w:r>
        <w:t>servlets</w:t>
      </w:r>
      <w:proofErr w:type="spellEnd"/>
      <w:r>
        <w:t xml:space="preserve">. That’s it friends, Just remember this concept </w:t>
      </w:r>
      <w:proofErr w:type="spellStart"/>
      <w:r>
        <w:t>i</w:t>
      </w:r>
      <w:proofErr w:type="spellEnd"/>
      <w:r>
        <w:t xml:space="preserve"> will explain the flow again in the example </w:t>
      </w:r>
      <w:r>
        <w:rPr>
          <w:noProof/>
        </w:rPr>
        <w:drawing>
          <wp:inline distT="0" distB="0" distL="0" distR="0">
            <wp:extent cx="142875" cy="142875"/>
            <wp:effectExtent l="19050" t="0" r="9525"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cheers..!!!!!!!</w:t>
      </w:r>
    </w:p>
    <w:p w:rsidR="00D11C45" w:rsidRDefault="00D11C45" w:rsidP="00D11C45">
      <w:pPr>
        <w:pStyle w:val="Heading1"/>
      </w:pPr>
      <w:r>
        <w:t>Spring MVC Annotation (JSR-303) Bean Validation With @Valid Example</w:t>
      </w:r>
    </w:p>
    <w:p w:rsidR="00786BF4" w:rsidRDefault="00D11C45" w:rsidP="000849A1">
      <w:pPr>
        <w:pStyle w:val="NormalWeb"/>
      </w:pPr>
      <w:r>
        <w:rPr>
          <w:rStyle w:val="post-first-letter"/>
        </w:rPr>
        <w:t>V</w:t>
      </w:r>
      <w:r>
        <w:t>alidating a (</w:t>
      </w:r>
      <w:r>
        <w:rPr>
          <w:color w:val="339966"/>
        </w:rPr>
        <w:t>spring</w:t>
      </w:r>
      <w:r>
        <w:t xml:space="preserve">) bean is a mandatory thing in every </w:t>
      </w:r>
      <w:r>
        <w:rPr>
          <w:color w:val="FF9900"/>
        </w:rPr>
        <w:t>IT</w:t>
      </w:r>
      <w:r>
        <w:t xml:space="preserve"> individual </w:t>
      </w:r>
      <w:proofErr w:type="gramStart"/>
      <w:r>
        <w:t>project,</w:t>
      </w:r>
      <w:proofErr w:type="gramEnd"/>
      <w:r>
        <w:t xml:space="preserve"> let us see how to validate a bean in spring </w:t>
      </w:r>
      <w:r>
        <w:rPr>
          <w:color w:val="0000FF"/>
        </w:rPr>
        <w:t>MVC JSR-303</w:t>
      </w:r>
      <w:r>
        <w:t xml:space="preserve">.  Please check this tutorial before you read this article </w:t>
      </w:r>
      <w:proofErr w:type="gramStart"/>
      <w:r>
        <w:t xml:space="preserve">[ </w:t>
      </w:r>
      <w:proofErr w:type="gramEnd"/>
      <w:r>
        <w:rPr>
          <w:rStyle w:val="Emphasis"/>
        </w:rPr>
        <w:fldChar w:fldCharType="begin"/>
      </w:r>
      <w:r>
        <w:rPr>
          <w:rStyle w:val="Emphasis"/>
        </w:rPr>
        <w:instrText xml:space="preserve"> HYPERLINK "http://www.java4s.com/spring-mvc/spring-mvc-annotation-jsr-303-validation-tutorial/" \t "_blank" </w:instrText>
      </w:r>
      <w:r>
        <w:rPr>
          <w:rStyle w:val="Emphasis"/>
        </w:rPr>
        <w:fldChar w:fldCharType="separate"/>
      </w:r>
      <w:r>
        <w:rPr>
          <w:rStyle w:val="Hyperlink"/>
          <w:i/>
          <w:iCs/>
        </w:rPr>
        <w:t>http://www.java4s.com/spring-mvc/spring-mvc-annotation-jsr-303-validation-tutorial/</w:t>
      </w:r>
      <w:r>
        <w:rPr>
          <w:rStyle w:val="Emphasis"/>
        </w:rPr>
        <w:fldChar w:fldCharType="end"/>
      </w:r>
      <w:r>
        <w:t xml:space="preserve"> ].  In order to work with JSR-303 you should have </w:t>
      </w:r>
      <w:r>
        <w:rPr>
          <w:color w:val="ED117F"/>
        </w:rPr>
        <w:t>validation-api-1.0.0.GA.jar</w:t>
      </w:r>
      <w:proofErr w:type="gramStart"/>
      <w:r>
        <w:t>,</w:t>
      </w:r>
      <w:r>
        <w:rPr>
          <w:color w:val="A2CF2F"/>
        </w:rPr>
        <w:t>hibernate</w:t>
      </w:r>
      <w:proofErr w:type="gramEnd"/>
      <w:r>
        <w:rPr>
          <w:color w:val="A2CF2F"/>
        </w:rPr>
        <w:t>-validator-4.2.0.Final.jar</w:t>
      </w:r>
      <w:r>
        <w:t xml:space="preserve"> in your class path. You can download these files from </w:t>
      </w:r>
      <w:r>
        <w:rPr>
          <w:color w:val="EA9514"/>
        </w:rPr>
        <w:t>maven</w:t>
      </w:r>
      <w:r>
        <w:t xml:space="preserve"> repository, </w:t>
      </w:r>
      <w:proofErr w:type="spellStart"/>
      <w:r>
        <w:t>dont</w:t>
      </w:r>
      <w:proofErr w:type="spellEnd"/>
      <w:r>
        <w:t xml:space="preserve"> </w:t>
      </w:r>
      <w:r>
        <w:rPr>
          <w:color w:val="FF0000"/>
        </w:rPr>
        <w:t>confuse</w:t>
      </w:r>
      <w:r>
        <w:t xml:space="preserve"> hibernate-validator-4.2.0.Final.jar is a reference implementation for JSR-303 :-).  However </w:t>
      </w:r>
      <w:proofErr w:type="spellStart"/>
      <w:r>
        <w:t>i</w:t>
      </w:r>
      <w:proofErr w:type="spellEnd"/>
      <w:r>
        <w:t> provided the download links for the above jar files in the previous article.</w:t>
      </w:r>
    </w:p>
    <w:p w:rsidR="00D11C45" w:rsidRDefault="00D11C45" w:rsidP="00D11C45">
      <w:pPr>
        <w:pStyle w:val="Heading2"/>
      </w:pPr>
      <w:r>
        <w:t>index.jsp</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ml:space="preserve">   &lt;a </w:t>
      </w:r>
      <w:proofErr w:type="spellStart"/>
      <w:r w:rsidRPr="00D11C45">
        <w:rPr>
          <w:rFonts w:ascii="Times New Roman" w:eastAsia="Times New Roman" w:hAnsi="Times New Roman" w:cs="Times New Roman"/>
          <w:sz w:val="24"/>
          <w:szCs w:val="24"/>
        </w:rPr>
        <w:t>href</w:t>
      </w:r>
      <w:proofErr w:type="spellEnd"/>
      <w:r w:rsidRPr="00D11C45">
        <w:rPr>
          <w:rFonts w:ascii="Times New Roman" w:eastAsia="Times New Roman" w:hAnsi="Times New Roman" w:cs="Times New Roman"/>
          <w:sz w:val="24"/>
          <w:szCs w:val="24"/>
        </w:rPr>
        <w:t>="displayForm.html"&gt;Login</w:t>
      </w:r>
      <w:proofErr w:type="gramStart"/>
      <w:r w:rsidRPr="00D11C45">
        <w:rPr>
          <w:rFonts w:ascii="Times New Roman" w:eastAsia="Times New Roman" w:hAnsi="Times New Roman" w:cs="Times New Roman"/>
          <w:sz w:val="24"/>
          <w:szCs w:val="24"/>
        </w:rPr>
        <w:t>..</w:t>
      </w:r>
      <w:proofErr w:type="gramEnd"/>
      <w:r w:rsidRPr="00D11C45">
        <w:rPr>
          <w:rFonts w:ascii="Times New Roman" w:eastAsia="Times New Roman" w:hAnsi="Times New Roman" w:cs="Times New Roman"/>
          <w:sz w:val="24"/>
          <w:szCs w:val="24"/>
        </w:rPr>
        <w:t>&lt;/a&gt;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&lt;/font&gt;</w:t>
      </w:r>
    </w:p>
    <w:p w:rsidR="00D11C45" w:rsidRDefault="00D11C45" w:rsidP="00D11C45">
      <w:pPr>
        <w:pStyle w:val="Heading2"/>
      </w:pPr>
      <w:r>
        <w:t>web.xml</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&lt;?xml</w:t>
      </w:r>
      <w:proofErr w:type="gramEnd"/>
      <w:r w:rsidRPr="00D11C45">
        <w:rPr>
          <w:rFonts w:ascii="Times New Roman" w:eastAsia="Times New Roman" w:hAnsi="Times New Roman" w:cs="Times New Roman"/>
          <w:sz w:val="24"/>
          <w:szCs w:val="24"/>
        </w:rPr>
        <w:t xml:space="preserve"> version="1.0" encoding="UTF-8"?&gt;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ml:space="preserve">&lt;web-app </w:t>
      </w:r>
      <w:proofErr w:type="spellStart"/>
      <w:r w:rsidRPr="00D11C45">
        <w:rPr>
          <w:rFonts w:ascii="Times New Roman" w:eastAsia="Times New Roman" w:hAnsi="Times New Roman" w:cs="Times New Roman"/>
          <w:sz w:val="24"/>
          <w:szCs w:val="24"/>
        </w:rPr>
        <w:t>xmlns:xsi</w:t>
      </w:r>
      <w:proofErr w:type="spellEnd"/>
      <w:r w:rsidRPr="00D11C45">
        <w:rPr>
          <w:rFonts w:ascii="Times New Roman" w:eastAsia="Times New Roman" w:hAnsi="Times New Roman" w:cs="Times New Roman"/>
          <w:sz w:val="24"/>
          <w:szCs w:val="24"/>
        </w:rPr>
        <w:t xml:space="preserve">="http://www.w3.org/2001/XMLSchema-instance" </w:t>
      </w:r>
      <w:proofErr w:type="spellStart"/>
      <w:r w:rsidRPr="00D11C45">
        <w:rPr>
          <w:rFonts w:ascii="Times New Roman" w:eastAsia="Times New Roman" w:hAnsi="Times New Roman" w:cs="Times New Roman"/>
          <w:sz w:val="24"/>
          <w:szCs w:val="24"/>
        </w:rPr>
        <w:t>xmlns</w:t>
      </w:r>
      <w:proofErr w:type="spellEnd"/>
      <w:r w:rsidRPr="00D11C45">
        <w:rPr>
          <w:rFonts w:ascii="Times New Roman" w:eastAsia="Times New Roman" w:hAnsi="Times New Roman" w:cs="Times New Roman"/>
          <w:sz w:val="24"/>
          <w:szCs w:val="24"/>
        </w:rPr>
        <w:t xml:space="preserve">="http://java.sun.com/xml/ns/j2ee" </w:t>
      </w:r>
      <w:proofErr w:type="spellStart"/>
      <w:r w:rsidRPr="00D11C45">
        <w:rPr>
          <w:rFonts w:ascii="Times New Roman" w:eastAsia="Times New Roman" w:hAnsi="Times New Roman" w:cs="Times New Roman"/>
          <w:sz w:val="24"/>
          <w:szCs w:val="24"/>
        </w:rPr>
        <w:t>xmlns:web</w:t>
      </w:r>
      <w:proofErr w:type="spellEnd"/>
      <w:r w:rsidRPr="00D11C45">
        <w:rPr>
          <w:rFonts w:ascii="Times New Roman" w:eastAsia="Times New Roman" w:hAnsi="Times New Roman" w:cs="Times New Roman"/>
          <w:sz w:val="24"/>
          <w:szCs w:val="24"/>
        </w:rPr>
        <w:t xml:space="preserve">="http://java.sun.com/xml/ns/javaee/web-app_2_5.xsd" </w:t>
      </w:r>
      <w:proofErr w:type="spellStart"/>
      <w:r w:rsidRPr="00D11C45">
        <w:rPr>
          <w:rFonts w:ascii="Times New Roman" w:eastAsia="Times New Roman" w:hAnsi="Times New Roman" w:cs="Times New Roman"/>
          <w:sz w:val="24"/>
          <w:szCs w:val="24"/>
        </w:rPr>
        <w:t>xsi:schemaLocation</w:t>
      </w:r>
      <w:proofErr w:type="spellEnd"/>
      <w:r w:rsidRPr="00D11C45">
        <w:rPr>
          <w:rFonts w:ascii="Times New Roman" w:eastAsia="Times New Roman" w:hAnsi="Times New Roman" w:cs="Times New Roman"/>
          <w:sz w:val="24"/>
          <w:szCs w:val="24"/>
        </w:rPr>
        <w:t>="http://java.sun.com/xml/ns/j2ee http://java.sun.com/xml/ns/j2ee/web-app_2_4.xsd" id="</w:t>
      </w:r>
      <w:proofErr w:type="spellStart"/>
      <w:r w:rsidRPr="00D11C45">
        <w:rPr>
          <w:rFonts w:ascii="Times New Roman" w:eastAsia="Times New Roman" w:hAnsi="Times New Roman" w:cs="Times New Roman"/>
          <w:sz w:val="24"/>
          <w:szCs w:val="24"/>
        </w:rPr>
        <w:t>WebApp_ID</w:t>
      </w:r>
      <w:proofErr w:type="spellEnd"/>
      <w:r w:rsidRPr="00D11C45">
        <w:rPr>
          <w:rFonts w:ascii="Times New Roman" w:eastAsia="Times New Roman" w:hAnsi="Times New Roman" w:cs="Times New Roman"/>
          <w:sz w:val="24"/>
          <w:szCs w:val="24"/>
        </w:rPr>
        <w:t>" version="2.4"&gt;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servlet</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servlet</w:t>
      </w:r>
      <w:proofErr w:type="spellEnd"/>
      <w:r w:rsidRPr="00D11C45">
        <w:rPr>
          <w:rFonts w:ascii="Times New Roman" w:eastAsia="Times New Roman" w:hAnsi="Times New Roman" w:cs="Times New Roman"/>
          <w:sz w:val="24"/>
          <w:szCs w:val="24"/>
        </w:rPr>
        <w:t>-name&gt;java4s&lt;/</w:t>
      </w:r>
      <w:proofErr w:type="spellStart"/>
      <w:r w:rsidRPr="00D11C45">
        <w:rPr>
          <w:rFonts w:ascii="Times New Roman" w:eastAsia="Times New Roman" w:hAnsi="Times New Roman" w:cs="Times New Roman"/>
          <w:sz w:val="24"/>
          <w:szCs w:val="24"/>
        </w:rPr>
        <w:t>servlet</w:t>
      </w:r>
      <w:proofErr w:type="spellEnd"/>
      <w:r w:rsidRPr="00D11C45">
        <w:rPr>
          <w:rFonts w:ascii="Times New Roman" w:eastAsia="Times New Roman" w:hAnsi="Times New Roman" w:cs="Times New Roman"/>
          <w:sz w:val="24"/>
          <w:szCs w:val="24"/>
        </w:rPr>
        <w:t>-name&gt;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&lt;servlet-class&gt;org.springframework.web.servlet.DispatcherServlet&lt;/servlet-class&gt;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&lt;load-on-startup&gt;1&lt;/load-on-startup&gt;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r w:rsidRPr="00D11C45">
        <w:rPr>
          <w:rFonts w:ascii="Times New Roman" w:eastAsia="Times New Roman" w:hAnsi="Times New Roman" w:cs="Times New Roman"/>
          <w:sz w:val="24"/>
          <w:szCs w:val="24"/>
        </w:rPr>
        <w:t>servlet</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lastRenderedPageBreak/>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servlet</w:t>
      </w:r>
      <w:proofErr w:type="spellEnd"/>
      <w:r w:rsidRPr="00D11C45">
        <w:rPr>
          <w:rFonts w:ascii="Times New Roman" w:eastAsia="Times New Roman" w:hAnsi="Times New Roman" w:cs="Times New Roman"/>
          <w:sz w:val="24"/>
          <w:szCs w:val="24"/>
        </w:rPr>
        <w:t>-mapping</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servlet</w:t>
      </w:r>
      <w:proofErr w:type="spellEnd"/>
      <w:r w:rsidRPr="00D11C45">
        <w:rPr>
          <w:rFonts w:ascii="Times New Roman" w:eastAsia="Times New Roman" w:hAnsi="Times New Roman" w:cs="Times New Roman"/>
          <w:sz w:val="24"/>
          <w:szCs w:val="24"/>
        </w:rPr>
        <w:t>-name&gt;java4s&lt;/</w:t>
      </w:r>
      <w:proofErr w:type="spellStart"/>
      <w:r w:rsidRPr="00D11C45">
        <w:rPr>
          <w:rFonts w:ascii="Times New Roman" w:eastAsia="Times New Roman" w:hAnsi="Times New Roman" w:cs="Times New Roman"/>
          <w:sz w:val="24"/>
          <w:szCs w:val="24"/>
        </w:rPr>
        <w:t>servlet</w:t>
      </w:r>
      <w:proofErr w:type="spellEnd"/>
      <w:r w:rsidRPr="00D11C45">
        <w:rPr>
          <w:rFonts w:ascii="Times New Roman" w:eastAsia="Times New Roman" w:hAnsi="Times New Roman" w:cs="Times New Roman"/>
          <w:sz w:val="24"/>
          <w:szCs w:val="24"/>
        </w:rPr>
        <w:t>-name&gt;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url</w:t>
      </w:r>
      <w:proofErr w:type="spellEnd"/>
      <w:r w:rsidRPr="00D11C45">
        <w:rPr>
          <w:rFonts w:ascii="Times New Roman" w:eastAsia="Times New Roman" w:hAnsi="Times New Roman" w:cs="Times New Roman"/>
          <w:sz w:val="24"/>
          <w:szCs w:val="24"/>
        </w:rPr>
        <w:t>-pattern&gt;/&lt;/</w:t>
      </w:r>
      <w:proofErr w:type="spellStart"/>
      <w:r w:rsidRPr="00D11C45">
        <w:rPr>
          <w:rFonts w:ascii="Times New Roman" w:eastAsia="Times New Roman" w:hAnsi="Times New Roman" w:cs="Times New Roman"/>
          <w:sz w:val="24"/>
          <w:szCs w:val="24"/>
        </w:rPr>
        <w:t>url</w:t>
      </w:r>
      <w:proofErr w:type="spellEnd"/>
      <w:r w:rsidRPr="00D11C45">
        <w:rPr>
          <w:rFonts w:ascii="Times New Roman" w:eastAsia="Times New Roman" w:hAnsi="Times New Roman" w:cs="Times New Roman"/>
          <w:sz w:val="24"/>
          <w:szCs w:val="24"/>
        </w:rPr>
        <w:t>-pattern&gt;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r w:rsidRPr="00D11C45">
        <w:rPr>
          <w:rFonts w:ascii="Times New Roman" w:eastAsia="Times New Roman" w:hAnsi="Times New Roman" w:cs="Times New Roman"/>
          <w:sz w:val="24"/>
          <w:szCs w:val="24"/>
        </w:rPr>
        <w:t>servlet</w:t>
      </w:r>
      <w:proofErr w:type="spellEnd"/>
      <w:r w:rsidRPr="00D11C45">
        <w:rPr>
          <w:rFonts w:ascii="Times New Roman" w:eastAsia="Times New Roman" w:hAnsi="Times New Roman" w:cs="Times New Roman"/>
          <w:sz w:val="24"/>
          <w:szCs w:val="24"/>
        </w:rPr>
        <w:t>-mapping&gt;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welcome-file-list</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&lt;welcome-file&gt;index.jsp&lt;/welcome-file&gt;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&lt;/welcome-file-list&gt;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&lt;/web-app&gt;</w:t>
      </w:r>
    </w:p>
    <w:p w:rsidR="00D11C45" w:rsidRDefault="00D11C45" w:rsidP="00D11C45">
      <w:pPr>
        <w:pStyle w:val="Heading2"/>
      </w:pPr>
      <w:r>
        <w:t>Java4sController.java</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package</w:t>
      </w:r>
      <w:proofErr w:type="gramEnd"/>
      <w:r w:rsidRPr="00D11C45">
        <w:rPr>
          <w:rFonts w:ascii="Times New Roman" w:eastAsia="Times New Roman" w:hAnsi="Times New Roman" w:cs="Times New Roman"/>
          <w:sz w:val="24"/>
          <w:szCs w:val="24"/>
        </w:rPr>
        <w:t xml:space="preserve"> java4s;</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javax.validation.Valid</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org.springframework.stereotype.Controller</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org.springframework.ui.ModelMap</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org.springframework.validation.BindingResult</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org.springframework.web.bind.annotation.RequestMapping</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org.springframework.web.bind.annotation.RequestMethod</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@Controller</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class Java4sController {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w:t>
      </w:r>
      <w:proofErr w:type="spellStart"/>
      <w:r w:rsidRPr="00D11C45">
        <w:rPr>
          <w:rFonts w:ascii="Times New Roman" w:eastAsia="Times New Roman" w:hAnsi="Times New Roman" w:cs="Times New Roman"/>
          <w:sz w:val="24"/>
          <w:szCs w:val="24"/>
        </w:rPr>
        <w:t>RequestMapping</w:t>
      </w:r>
      <w:proofErr w:type="spellEnd"/>
      <w:r w:rsidRPr="00D11C45">
        <w:rPr>
          <w:rFonts w:ascii="Times New Roman" w:eastAsia="Times New Roman" w:hAnsi="Times New Roman" w:cs="Times New Roman"/>
          <w:sz w:val="24"/>
          <w:szCs w:val="24"/>
        </w:rPr>
        <w:t>(</w:t>
      </w:r>
      <w:proofErr w:type="gramEnd"/>
      <w:r w:rsidRPr="00D11C45">
        <w:rPr>
          <w:rFonts w:ascii="Times New Roman" w:eastAsia="Times New Roman" w:hAnsi="Times New Roman" w:cs="Times New Roman"/>
          <w:sz w:val="24"/>
          <w:szCs w:val="24"/>
        </w:rPr>
        <w:t>value="</w:t>
      </w:r>
      <w:proofErr w:type="spellStart"/>
      <w:r w:rsidRPr="00D11C45">
        <w:rPr>
          <w:rFonts w:ascii="Times New Roman" w:eastAsia="Times New Roman" w:hAnsi="Times New Roman" w:cs="Times New Roman"/>
          <w:sz w:val="24"/>
          <w:szCs w:val="24"/>
        </w:rPr>
        <w:t>displayForm</w:t>
      </w:r>
      <w:proofErr w:type="spellEnd"/>
      <w:r w:rsidRPr="00D11C45">
        <w:rPr>
          <w:rFonts w:ascii="Times New Roman" w:eastAsia="Times New Roman" w:hAnsi="Times New Roman" w:cs="Times New Roman"/>
          <w:sz w:val="24"/>
          <w:szCs w:val="24"/>
        </w:rPr>
        <w:t>", method=</w:t>
      </w:r>
      <w:proofErr w:type="spellStart"/>
      <w:r w:rsidRPr="00D11C45">
        <w:rPr>
          <w:rFonts w:ascii="Times New Roman" w:eastAsia="Times New Roman" w:hAnsi="Times New Roman" w:cs="Times New Roman"/>
          <w:sz w:val="24"/>
          <w:szCs w:val="24"/>
        </w:rPr>
        <w:t>RequestMethod.GET</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String </w:t>
      </w:r>
      <w:proofErr w:type="spellStart"/>
      <w:r w:rsidRPr="00D11C45">
        <w:rPr>
          <w:rFonts w:ascii="Times New Roman" w:eastAsia="Times New Roman" w:hAnsi="Times New Roman" w:cs="Times New Roman"/>
          <w:sz w:val="24"/>
          <w:szCs w:val="24"/>
        </w:rPr>
        <w:t>helloWorld</w:t>
      </w:r>
      <w:proofErr w:type="spellEnd"/>
      <w:r w:rsidRPr="00D11C45">
        <w:rPr>
          <w:rFonts w:ascii="Times New Roman" w:eastAsia="Times New Roman" w:hAnsi="Times New Roman" w:cs="Times New Roman"/>
          <w:sz w:val="24"/>
          <w:szCs w:val="24"/>
        </w:rPr>
        <w:t>(</w:t>
      </w:r>
      <w:proofErr w:type="spellStart"/>
      <w:r w:rsidRPr="00D11C45">
        <w:rPr>
          <w:rFonts w:ascii="Times New Roman" w:eastAsia="Times New Roman" w:hAnsi="Times New Roman" w:cs="Times New Roman"/>
          <w:sz w:val="24"/>
          <w:szCs w:val="24"/>
        </w:rPr>
        <w:t>UserDetails</w:t>
      </w:r>
      <w:proofErr w:type="spell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ud</w:t>
      </w:r>
      <w:proofErr w:type="spellEnd"/>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return</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loginPage</w:t>
      </w:r>
      <w:proofErr w:type="spellEnd"/>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w:t>
      </w:r>
      <w:proofErr w:type="spellStart"/>
      <w:r w:rsidRPr="00D11C45">
        <w:rPr>
          <w:rFonts w:ascii="Times New Roman" w:eastAsia="Times New Roman" w:hAnsi="Times New Roman" w:cs="Times New Roman"/>
          <w:sz w:val="24"/>
          <w:szCs w:val="24"/>
        </w:rPr>
        <w:t>RequestMapping</w:t>
      </w:r>
      <w:proofErr w:type="spellEnd"/>
      <w:r w:rsidRPr="00D11C45">
        <w:rPr>
          <w:rFonts w:ascii="Times New Roman" w:eastAsia="Times New Roman" w:hAnsi="Times New Roman" w:cs="Times New Roman"/>
          <w:sz w:val="24"/>
          <w:szCs w:val="24"/>
        </w:rPr>
        <w:t>(</w:t>
      </w:r>
      <w:proofErr w:type="gramEnd"/>
      <w:r w:rsidRPr="00D11C45">
        <w:rPr>
          <w:rFonts w:ascii="Times New Roman" w:eastAsia="Times New Roman" w:hAnsi="Times New Roman" w:cs="Times New Roman"/>
          <w:sz w:val="24"/>
          <w:szCs w:val="24"/>
        </w:rPr>
        <w:t>"/login")</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String </w:t>
      </w:r>
      <w:proofErr w:type="spellStart"/>
      <w:r w:rsidRPr="00D11C45">
        <w:rPr>
          <w:rFonts w:ascii="Times New Roman" w:eastAsia="Times New Roman" w:hAnsi="Times New Roman" w:cs="Times New Roman"/>
          <w:sz w:val="24"/>
          <w:szCs w:val="24"/>
        </w:rPr>
        <w:t>loginCheck</w:t>
      </w:r>
      <w:proofErr w:type="spellEnd"/>
      <w:r w:rsidRPr="00D11C45">
        <w:rPr>
          <w:rFonts w:ascii="Times New Roman" w:eastAsia="Times New Roman" w:hAnsi="Times New Roman" w:cs="Times New Roman"/>
          <w:sz w:val="24"/>
          <w:szCs w:val="24"/>
        </w:rPr>
        <w:t xml:space="preserve">(@Valid </w:t>
      </w:r>
      <w:proofErr w:type="spellStart"/>
      <w:r w:rsidRPr="00D11C45">
        <w:rPr>
          <w:rFonts w:ascii="Times New Roman" w:eastAsia="Times New Roman" w:hAnsi="Times New Roman" w:cs="Times New Roman"/>
          <w:sz w:val="24"/>
          <w:szCs w:val="24"/>
        </w:rPr>
        <w:t>UserDetails</w:t>
      </w:r>
      <w:proofErr w:type="spell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userDetails</w:t>
      </w:r>
      <w:proofErr w:type="spell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BindingResult</w:t>
      </w:r>
      <w:proofErr w:type="spellEnd"/>
      <w:r w:rsidRPr="00D11C45">
        <w:rPr>
          <w:rFonts w:ascii="Times New Roman" w:eastAsia="Times New Roman" w:hAnsi="Times New Roman" w:cs="Times New Roman"/>
          <w:sz w:val="24"/>
          <w:szCs w:val="24"/>
        </w:rPr>
        <w:t xml:space="preserve"> result, </w:t>
      </w:r>
      <w:proofErr w:type="spellStart"/>
      <w:r w:rsidRPr="00D11C45">
        <w:rPr>
          <w:rFonts w:ascii="Times New Roman" w:eastAsia="Times New Roman" w:hAnsi="Times New Roman" w:cs="Times New Roman"/>
          <w:sz w:val="24"/>
          <w:szCs w:val="24"/>
        </w:rPr>
        <w:t>ModelMap</w:t>
      </w:r>
      <w:proofErr w:type="spellEnd"/>
      <w:r w:rsidRPr="00D11C45">
        <w:rPr>
          <w:rFonts w:ascii="Times New Roman" w:eastAsia="Times New Roman" w:hAnsi="Times New Roman" w:cs="Times New Roman"/>
          <w:sz w:val="24"/>
          <w:szCs w:val="24"/>
        </w:rPr>
        <w:t xml:space="preserve"> model)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if</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result.hasErrors</w:t>
      </w:r>
      <w:proofErr w:type="spellEnd"/>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return</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loginPage</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 else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proofErr w:type="gramStart"/>
      <w:r w:rsidRPr="00D11C45">
        <w:rPr>
          <w:rFonts w:ascii="Times New Roman" w:eastAsia="Times New Roman" w:hAnsi="Times New Roman" w:cs="Times New Roman"/>
          <w:sz w:val="24"/>
          <w:szCs w:val="24"/>
        </w:rPr>
        <w:t>model.addAttribute</w:t>
      </w:r>
      <w:proofErr w:type="spellEnd"/>
      <w:r w:rsidRPr="00D11C45">
        <w:rPr>
          <w:rFonts w:ascii="Times New Roman" w:eastAsia="Times New Roman" w:hAnsi="Times New Roman" w:cs="Times New Roman"/>
          <w:sz w:val="24"/>
          <w:szCs w:val="24"/>
        </w:rPr>
        <w:t>(</w:t>
      </w:r>
      <w:proofErr w:type="gramEnd"/>
      <w:r w:rsidRPr="00D11C45">
        <w:rPr>
          <w:rFonts w:ascii="Times New Roman" w:eastAsia="Times New Roman" w:hAnsi="Times New Roman" w:cs="Times New Roman"/>
          <w:sz w:val="24"/>
          <w:szCs w:val="24"/>
        </w:rPr>
        <w:t>"</w:t>
      </w:r>
      <w:proofErr w:type="spellStart"/>
      <w:r w:rsidRPr="00D11C45">
        <w:rPr>
          <w:rFonts w:ascii="Times New Roman" w:eastAsia="Times New Roman" w:hAnsi="Times New Roman" w:cs="Times New Roman"/>
          <w:sz w:val="24"/>
          <w:szCs w:val="24"/>
        </w:rPr>
        <w:t>lfobj</w:t>
      </w:r>
      <w:proofErr w:type="spell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userDetails</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return</w:t>
      </w:r>
      <w:proofErr w:type="gramEnd"/>
      <w:r w:rsidRPr="00D11C45">
        <w:rPr>
          <w:rFonts w:ascii="Times New Roman" w:eastAsia="Times New Roman" w:hAnsi="Times New Roman" w:cs="Times New Roman"/>
          <w:sz w:val="24"/>
          <w:szCs w:val="24"/>
        </w:rPr>
        <w:t xml:space="preserve"> "success";</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w:t>
      </w:r>
    </w:p>
    <w:p w:rsidR="00D11C45" w:rsidRDefault="00D11C45" w:rsidP="00D11C45">
      <w:pPr>
        <w:pStyle w:val="Heading2"/>
      </w:pPr>
      <w:proofErr w:type="gramStart"/>
      <w:r>
        <w:t>java4s-servlet.xml</w:t>
      </w:r>
      <w:proofErr w:type="gramEnd"/>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&lt;?xml</w:t>
      </w:r>
      <w:proofErr w:type="gramEnd"/>
      <w:r w:rsidRPr="00D11C45">
        <w:rPr>
          <w:rFonts w:ascii="Times New Roman" w:eastAsia="Times New Roman" w:hAnsi="Times New Roman" w:cs="Times New Roman"/>
          <w:sz w:val="24"/>
          <w:szCs w:val="24"/>
        </w:rPr>
        <w:t xml:space="preserve"> version="1.0" encoding="UTF-8"?&gt;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ml:space="preserve">&lt;beans </w:t>
      </w:r>
      <w:proofErr w:type="spellStart"/>
      <w:r w:rsidRPr="00D11C45">
        <w:rPr>
          <w:rFonts w:ascii="Times New Roman" w:eastAsia="Times New Roman" w:hAnsi="Times New Roman" w:cs="Times New Roman"/>
          <w:sz w:val="24"/>
          <w:szCs w:val="24"/>
        </w:rPr>
        <w:t>xmlns</w:t>
      </w:r>
      <w:proofErr w:type="spellEnd"/>
      <w:r w:rsidRPr="00D11C45">
        <w:rPr>
          <w:rFonts w:ascii="Times New Roman" w:eastAsia="Times New Roman" w:hAnsi="Times New Roman" w:cs="Times New Roman"/>
          <w:sz w:val="24"/>
          <w:szCs w:val="24"/>
        </w:rPr>
        <w:t>="http://www.springframework.org/schema/beans"</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xmlns:xsi</w:t>
      </w:r>
      <w:proofErr w:type="spellEnd"/>
      <w:r w:rsidRPr="00D11C45">
        <w:rPr>
          <w:rFonts w:ascii="Times New Roman" w:eastAsia="Times New Roman" w:hAnsi="Times New Roman" w:cs="Times New Roman"/>
          <w:sz w:val="24"/>
          <w:szCs w:val="24"/>
        </w:rPr>
        <w:t>="http://www.w3.org/2001/XMLSchema-instance"</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xmlns:p</w:t>
      </w:r>
      <w:proofErr w:type="spellEnd"/>
      <w:r w:rsidRPr="00D11C45">
        <w:rPr>
          <w:rFonts w:ascii="Times New Roman" w:eastAsia="Times New Roman" w:hAnsi="Times New Roman" w:cs="Times New Roman"/>
          <w:sz w:val="24"/>
          <w:szCs w:val="24"/>
        </w:rPr>
        <w:t>="http://www.springframework.org/schema/p"</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xmlns:context="http://www.springframework.org/schema/context"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xmlns:mvc</w:t>
      </w:r>
      <w:proofErr w:type="spellEnd"/>
      <w:r w:rsidRPr="00D11C45">
        <w:rPr>
          <w:rFonts w:ascii="Times New Roman" w:eastAsia="Times New Roman" w:hAnsi="Times New Roman" w:cs="Times New Roman"/>
          <w:sz w:val="24"/>
          <w:szCs w:val="24"/>
        </w:rPr>
        <w:t>="http://www.springframework.org/schema/mvc"</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xsi:schemaLocation="http://www.springframework.org/schema/beans</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http://www.springframework.org/schema/beans/spring-beans-3.2.xsd</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http://www.springframework.org/schema/context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http://www.springframework.org/schema/context/spring-context-3.2.xsd</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lastRenderedPageBreak/>
        <w:t>        http://www.springframework.org/schema/mvc</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http://www.springframework.org/schema/mvc/spring-mvc-3.2.xsd"&gt;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r w:rsidRPr="00D11C45">
        <w:rPr>
          <w:rFonts w:ascii="Times New Roman" w:eastAsia="Times New Roman" w:hAnsi="Times New Roman" w:cs="Times New Roman"/>
          <w:sz w:val="24"/>
          <w:szCs w:val="24"/>
        </w:rPr>
        <w:t>context</w:t>
      </w:r>
      <w:proofErr w:type="gramStart"/>
      <w:r w:rsidRPr="00D11C45">
        <w:rPr>
          <w:rFonts w:ascii="Times New Roman" w:eastAsia="Times New Roman" w:hAnsi="Times New Roman" w:cs="Times New Roman"/>
          <w:sz w:val="24"/>
          <w:szCs w:val="24"/>
        </w:rPr>
        <w:t>:component</w:t>
      </w:r>
      <w:proofErr w:type="spellEnd"/>
      <w:proofErr w:type="gramEnd"/>
      <w:r w:rsidRPr="00D11C45">
        <w:rPr>
          <w:rFonts w:ascii="Times New Roman" w:eastAsia="Times New Roman" w:hAnsi="Times New Roman" w:cs="Times New Roman"/>
          <w:sz w:val="24"/>
          <w:szCs w:val="24"/>
        </w:rPr>
        <w:t>-scan base-package="java4s" /&gt;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mvc</w:t>
      </w:r>
      <w:proofErr w:type="gramStart"/>
      <w:r w:rsidRPr="00D11C45">
        <w:rPr>
          <w:rFonts w:ascii="Times New Roman" w:eastAsia="Times New Roman" w:hAnsi="Times New Roman" w:cs="Times New Roman"/>
          <w:sz w:val="24"/>
          <w:szCs w:val="24"/>
        </w:rPr>
        <w:t>:annotation</w:t>
      </w:r>
      <w:proofErr w:type="spellEnd"/>
      <w:proofErr w:type="gramEnd"/>
      <w:r w:rsidRPr="00D11C45">
        <w:rPr>
          <w:rFonts w:ascii="Times New Roman" w:eastAsia="Times New Roman" w:hAnsi="Times New Roman" w:cs="Times New Roman"/>
          <w:sz w:val="24"/>
          <w:szCs w:val="24"/>
        </w:rPr>
        <w:t>-driven /&gt;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&lt;bean class="org.springframework.web.servlet.view.InternalResourceViewResolver"&gt;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&lt;property name="prefix" value="/</w:t>
      </w:r>
      <w:proofErr w:type="spellStart"/>
      <w:r w:rsidRPr="00D11C45">
        <w:rPr>
          <w:rFonts w:ascii="Times New Roman" w:eastAsia="Times New Roman" w:hAnsi="Times New Roman" w:cs="Times New Roman"/>
          <w:sz w:val="24"/>
          <w:szCs w:val="24"/>
        </w:rPr>
        <w:t>jsp</w:t>
      </w:r>
      <w:proofErr w:type="spellEnd"/>
      <w:r w:rsidRPr="00D11C45">
        <w:rPr>
          <w:rFonts w:ascii="Times New Roman" w:eastAsia="Times New Roman" w:hAnsi="Times New Roman" w:cs="Times New Roman"/>
          <w:sz w:val="24"/>
          <w:szCs w:val="24"/>
        </w:rPr>
        <w:t>/" /&gt;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&lt;property name="suffix" value=".</w:t>
      </w:r>
      <w:proofErr w:type="spellStart"/>
      <w:r w:rsidRPr="00D11C45">
        <w:rPr>
          <w:rFonts w:ascii="Times New Roman" w:eastAsia="Times New Roman" w:hAnsi="Times New Roman" w:cs="Times New Roman"/>
          <w:sz w:val="24"/>
          <w:szCs w:val="24"/>
        </w:rPr>
        <w:t>jsp</w:t>
      </w:r>
      <w:proofErr w:type="spellEnd"/>
      <w:r w:rsidRPr="00D11C45">
        <w:rPr>
          <w:rFonts w:ascii="Times New Roman" w:eastAsia="Times New Roman" w:hAnsi="Times New Roman" w:cs="Times New Roman"/>
          <w:sz w:val="24"/>
          <w:szCs w:val="24"/>
        </w:rPr>
        <w:t>" /&gt;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&lt;/bean&gt;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&lt;bean id="</w:t>
      </w:r>
      <w:proofErr w:type="spellStart"/>
      <w:r w:rsidRPr="00D11C45">
        <w:rPr>
          <w:rFonts w:ascii="Times New Roman" w:eastAsia="Times New Roman" w:hAnsi="Times New Roman" w:cs="Times New Roman"/>
          <w:sz w:val="24"/>
          <w:szCs w:val="24"/>
        </w:rPr>
        <w:t>messageSource</w:t>
      </w:r>
      <w:proofErr w:type="spellEnd"/>
      <w:r w:rsidRPr="00D11C45">
        <w:rPr>
          <w:rFonts w:ascii="Times New Roman" w:eastAsia="Times New Roman" w:hAnsi="Times New Roman" w:cs="Times New Roman"/>
          <w:sz w:val="24"/>
          <w:szCs w:val="24"/>
        </w:rPr>
        <w:t>" class="org.springframework.context.support.ResourceBundleMessageSource"&gt;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&lt;property name="</w:t>
      </w:r>
      <w:proofErr w:type="spellStart"/>
      <w:r w:rsidRPr="00D11C45">
        <w:rPr>
          <w:rFonts w:ascii="Times New Roman" w:eastAsia="Times New Roman" w:hAnsi="Times New Roman" w:cs="Times New Roman"/>
          <w:sz w:val="24"/>
          <w:szCs w:val="24"/>
        </w:rPr>
        <w:t>basename</w:t>
      </w:r>
      <w:proofErr w:type="spellEnd"/>
      <w:r w:rsidRPr="00D11C45">
        <w:rPr>
          <w:rFonts w:ascii="Times New Roman" w:eastAsia="Times New Roman" w:hAnsi="Times New Roman" w:cs="Times New Roman"/>
          <w:sz w:val="24"/>
          <w:szCs w:val="24"/>
        </w:rPr>
        <w:t>" value="props" /&gt;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&lt;/bean&gt;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&lt;/beans&gt;</w:t>
      </w:r>
    </w:p>
    <w:p w:rsidR="00D11C45" w:rsidRDefault="00D11C45" w:rsidP="00D11C45">
      <w:pPr>
        <w:pStyle w:val="Heading2"/>
      </w:pPr>
      <w:r>
        <w:t>loginPage.jsp</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ml:space="preserve">&lt;%@ </w:t>
      </w:r>
      <w:proofErr w:type="spellStart"/>
      <w:r w:rsidRPr="00D11C45">
        <w:rPr>
          <w:rFonts w:ascii="Times New Roman" w:eastAsia="Times New Roman" w:hAnsi="Times New Roman" w:cs="Times New Roman"/>
          <w:sz w:val="24"/>
          <w:szCs w:val="24"/>
        </w:rPr>
        <w:t>taglib</w:t>
      </w:r>
      <w:proofErr w:type="spellEnd"/>
      <w:r w:rsidRPr="00D11C45">
        <w:rPr>
          <w:rFonts w:ascii="Times New Roman" w:eastAsia="Times New Roman" w:hAnsi="Times New Roman" w:cs="Times New Roman"/>
          <w:sz w:val="24"/>
          <w:szCs w:val="24"/>
        </w:rPr>
        <w:t xml:space="preserve"> prefix="form" </w:t>
      </w:r>
      <w:proofErr w:type="spellStart"/>
      <w:r w:rsidRPr="00D11C45">
        <w:rPr>
          <w:rFonts w:ascii="Times New Roman" w:eastAsia="Times New Roman" w:hAnsi="Times New Roman" w:cs="Times New Roman"/>
          <w:sz w:val="24"/>
          <w:szCs w:val="24"/>
        </w:rPr>
        <w:t>uri</w:t>
      </w:r>
      <w:proofErr w:type="spellEnd"/>
      <w:r w:rsidRPr="00D11C45">
        <w:rPr>
          <w:rFonts w:ascii="Times New Roman" w:eastAsia="Times New Roman" w:hAnsi="Times New Roman" w:cs="Times New Roman"/>
          <w:sz w:val="24"/>
          <w:szCs w:val="24"/>
        </w:rPr>
        <w:t>="http://www.springframework.org/tags/form"%&gt;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html</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head</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title&gt;</w:t>
      </w:r>
      <w:proofErr w:type="gramEnd"/>
      <w:r w:rsidRPr="00D11C45">
        <w:rPr>
          <w:rFonts w:ascii="Times New Roman" w:eastAsia="Times New Roman" w:hAnsi="Times New Roman" w:cs="Times New Roman"/>
          <w:sz w:val="24"/>
          <w:szCs w:val="24"/>
        </w:rPr>
        <w:t>Spring3Example&lt;/title&gt;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style</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.error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color</w:t>
      </w:r>
      <w:proofErr w:type="gramEnd"/>
      <w:r w:rsidRPr="00D11C45">
        <w:rPr>
          <w:rFonts w:ascii="Times New Roman" w:eastAsia="Times New Roman" w:hAnsi="Times New Roman" w:cs="Times New Roman"/>
          <w:sz w:val="24"/>
          <w:szCs w:val="24"/>
        </w:rPr>
        <w:t>: #EF1313;</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font-style</w:t>
      </w:r>
      <w:proofErr w:type="gramEnd"/>
      <w:r w:rsidRPr="00D11C45">
        <w:rPr>
          <w:rFonts w:ascii="Times New Roman" w:eastAsia="Times New Roman" w:hAnsi="Times New Roman" w:cs="Times New Roman"/>
          <w:sz w:val="24"/>
          <w:szCs w:val="24"/>
        </w:rPr>
        <w:t>: italic;</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&lt;/style&gt;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&lt;/head&gt;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body</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r w:rsidRPr="00D11C45">
        <w:rPr>
          <w:rFonts w:ascii="Times New Roman" w:eastAsia="Times New Roman" w:hAnsi="Times New Roman" w:cs="Times New Roman"/>
          <w:sz w:val="24"/>
          <w:szCs w:val="24"/>
        </w:rPr>
        <w:t>form</w:t>
      </w:r>
      <w:proofErr w:type="gramStart"/>
      <w:r w:rsidRPr="00D11C45">
        <w:rPr>
          <w:rFonts w:ascii="Times New Roman" w:eastAsia="Times New Roman" w:hAnsi="Times New Roman" w:cs="Times New Roman"/>
          <w:sz w:val="24"/>
          <w:szCs w:val="24"/>
        </w:rPr>
        <w:t>:form</w:t>
      </w:r>
      <w:proofErr w:type="spellEnd"/>
      <w:proofErr w:type="gramEnd"/>
      <w:r w:rsidRPr="00D11C45">
        <w:rPr>
          <w:rFonts w:ascii="Times New Roman" w:eastAsia="Times New Roman" w:hAnsi="Times New Roman" w:cs="Times New Roman"/>
          <w:sz w:val="24"/>
          <w:szCs w:val="24"/>
        </w:rPr>
        <w:t xml:space="preserve"> action="login.html" </w:t>
      </w:r>
      <w:proofErr w:type="spellStart"/>
      <w:r w:rsidRPr="00D11C45">
        <w:rPr>
          <w:rFonts w:ascii="Times New Roman" w:eastAsia="Times New Roman" w:hAnsi="Times New Roman" w:cs="Times New Roman"/>
          <w:sz w:val="24"/>
          <w:szCs w:val="24"/>
        </w:rPr>
        <w:t>commandName</w:t>
      </w:r>
      <w:proofErr w:type="spellEnd"/>
      <w:r w:rsidRPr="00D11C45">
        <w:rPr>
          <w:rFonts w:ascii="Times New Roman" w:eastAsia="Times New Roman" w:hAnsi="Times New Roman" w:cs="Times New Roman"/>
          <w:sz w:val="24"/>
          <w:szCs w:val="24"/>
        </w:rPr>
        <w:t>="</w:t>
      </w:r>
      <w:proofErr w:type="spellStart"/>
      <w:r w:rsidRPr="00D11C45">
        <w:rPr>
          <w:rFonts w:ascii="Times New Roman" w:eastAsia="Times New Roman" w:hAnsi="Times New Roman" w:cs="Times New Roman"/>
          <w:sz w:val="24"/>
          <w:szCs w:val="24"/>
        </w:rPr>
        <w:t>userDetails</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table</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size="2px"&gt;User&lt;/font&gt;&lt;/td&gt;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form</w:t>
      </w:r>
      <w:proofErr w:type="gramStart"/>
      <w:r w:rsidRPr="00D11C45">
        <w:rPr>
          <w:rFonts w:ascii="Times New Roman" w:eastAsia="Times New Roman" w:hAnsi="Times New Roman" w:cs="Times New Roman"/>
          <w:sz w:val="24"/>
          <w:szCs w:val="24"/>
        </w:rPr>
        <w:t>:input</w:t>
      </w:r>
      <w:proofErr w:type="spellEnd"/>
      <w:proofErr w:type="gramEnd"/>
      <w:r w:rsidRPr="00D11C45">
        <w:rPr>
          <w:rFonts w:ascii="Times New Roman" w:eastAsia="Times New Roman" w:hAnsi="Times New Roman" w:cs="Times New Roman"/>
          <w:sz w:val="24"/>
          <w:szCs w:val="24"/>
        </w:rPr>
        <w:t xml:space="preserve"> path="user" /&gt; &lt;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 xml:space="preserve"> path="user"&gt;&lt;/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size="2px"&gt;Email&lt;/font&gt;&lt;/td&gt;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form</w:t>
      </w:r>
      <w:proofErr w:type="gramStart"/>
      <w:r w:rsidRPr="00D11C45">
        <w:rPr>
          <w:rFonts w:ascii="Times New Roman" w:eastAsia="Times New Roman" w:hAnsi="Times New Roman" w:cs="Times New Roman"/>
          <w:sz w:val="24"/>
          <w:szCs w:val="24"/>
        </w:rPr>
        <w:t>:input</w:t>
      </w:r>
      <w:proofErr w:type="spellEnd"/>
      <w:proofErr w:type="gramEnd"/>
      <w:r w:rsidRPr="00D11C45">
        <w:rPr>
          <w:rFonts w:ascii="Times New Roman" w:eastAsia="Times New Roman" w:hAnsi="Times New Roman" w:cs="Times New Roman"/>
          <w:sz w:val="24"/>
          <w:szCs w:val="24"/>
        </w:rPr>
        <w:t xml:space="preserve"> path="email" /&gt; &lt;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 xml:space="preserve"> path="email"&gt;&lt;/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lastRenderedPageBreak/>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size="2px"&gt;Phone&lt;/font&gt;&lt;/td&gt;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form</w:t>
      </w:r>
      <w:proofErr w:type="gramStart"/>
      <w:r w:rsidRPr="00D11C45">
        <w:rPr>
          <w:rFonts w:ascii="Times New Roman" w:eastAsia="Times New Roman" w:hAnsi="Times New Roman" w:cs="Times New Roman"/>
          <w:sz w:val="24"/>
          <w:szCs w:val="24"/>
        </w:rPr>
        <w:t>:input</w:t>
      </w:r>
      <w:proofErr w:type="spellEnd"/>
      <w:proofErr w:type="gramEnd"/>
      <w:r w:rsidRPr="00D11C45">
        <w:rPr>
          <w:rFonts w:ascii="Times New Roman" w:eastAsia="Times New Roman" w:hAnsi="Times New Roman" w:cs="Times New Roman"/>
          <w:sz w:val="24"/>
          <w:szCs w:val="24"/>
        </w:rPr>
        <w:t xml:space="preserve"> path="phone" /&gt; &lt;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 xml:space="preserve"> path="phone"&gt;&lt;/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size="2px"&gt;Blog&lt;/font&gt;&lt;/td&gt;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form</w:t>
      </w:r>
      <w:proofErr w:type="gramStart"/>
      <w:r w:rsidRPr="00D11C45">
        <w:rPr>
          <w:rFonts w:ascii="Times New Roman" w:eastAsia="Times New Roman" w:hAnsi="Times New Roman" w:cs="Times New Roman"/>
          <w:sz w:val="24"/>
          <w:szCs w:val="24"/>
        </w:rPr>
        <w:t>:input</w:t>
      </w:r>
      <w:proofErr w:type="spellEnd"/>
      <w:proofErr w:type="gramEnd"/>
      <w:r w:rsidRPr="00D11C45">
        <w:rPr>
          <w:rFonts w:ascii="Times New Roman" w:eastAsia="Times New Roman" w:hAnsi="Times New Roman" w:cs="Times New Roman"/>
          <w:sz w:val="24"/>
          <w:szCs w:val="24"/>
        </w:rPr>
        <w:t xml:space="preserve"> path="blog" /&gt; &lt;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 xml:space="preserve"> path="blog"&gt;&lt;/</w:t>
      </w:r>
      <w:proofErr w:type="spellStart"/>
      <w:r w:rsidRPr="00D11C45">
        <w:rPr>
          <w:rFonts w:ascii="Times New Roman" w:eastAsia="Times New Roman" w:hAnsi="Times New Roman" w:cs="Times New Roman"/>
          <w:sz w:val="24"/>
          <w:szCs w:val="24"/>
        </w:rPr>
        <w:t>form:errors</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&lt;/font&gt;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gramStart"/>
      <w:r w:rsidRPr="00D11C45">
        <w:rPr>
          <w:rFonts w:ascii="Times New Roman" w:eastAsia="Times New Roman" w:hAnsi="Times New Roman" w:cs="Times New Roman"/>
          <w:sz w:val="24"/>
          <w:szCs w:val="24"/>
        </w:rPr>
        <w:t>td</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&lt;input type="submit" value="Submit" /&gt;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&lt;/td&gt;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proofErr w:type="gramStart"/>
      <w:r w:rsidRPr="00D11C45">
        <w:rPr>
          <w:rFonts w:ascii="Times New Roman" w:eastAsia="Times New Roman" w:hAnsi="Times New Roman" w:cs="Times New Roman"/>
          <w:sz w:val="24"/>
          <w:szCs w:val="24"/>
        </w:rPr>
        <w:t>tr</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&lt;/table&gt;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spellStart"/>
      <w:r w:rsidRPr="00D11C45">
        <w:rPr>
          <w:rFonts w:ascii="Times New Roman" w:eastAsia="Times New Roman" w:hAnsi="Times New Roman" w:cs="Times New Roman"/>
          <w:sz w:val="24"/>
          <w:szCs w:val="24"/>
        </w:rPr>
        <w:t>form</w:t>
      </w:r>
      <w:proofErr w:type="gramStart"/>
      <w:r w:rsidRPr="00D11C45">
        <w:rPr>
          <w:rFonts w:ascii="Times New Roman" w:eastAsia="Times New Roman" w:hAnsi="Times New Roman" w:cs="Times New Roman"/>
          <w:sz w:val="24"/>
          <w:szCs w:val="24"/>
        </w:rPr>
        <w:t>:form</w:t>
      </w:r>
      <w:proofErr w:type="spellEnd"/>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&lt;/body&gt;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&lt;/html&gt;</w:t>
      </w:r>
    </w:p>
    <w:p w:rsidR="00D11C45" w:rsidRDefault="00D11C45" w:rsidP="00D11C45">
      <w:pPr>
        <w:pStyle w:val="Heading2"/>
      </w:pPr>
      <w:r>
        <w:t>UserDetails.java</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package</w:t>
      </w:r>
      <w:proofErr w:type="gramEnd"/>
      <w:r w:rsidRPr="00D11C45">
        <w:rPr>
          <w:rFonts w:ascii="Times New Roman" w:eastAsia="Times New Roman" w:hAnsi="Times New Roman" w:cs="Times New Roman"/>
          <w:sz w:val="24"/>
          <w:szCs w:val="24"/>
        </w:rPr>
        <w:t xml:space="preserve"> java4s;</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javax.validation.constraints.Size</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org.hibernate.validator.constraints.Email</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org.hibernate.validator.constraints.NotEmpty</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import</w:t>
      </w:r>
      <w:proofErr w:type="gramEnd"/>
      <w:r w:rsidRPr="00D11C45">
        <w:rPr>
          <w:rFonts w:ascii="Times New Roman" w:eastAsia="Times New Roman" w:hAnsi="Times New Roman" w:cs="Times New Roman"/>
          <w:sz w:val="24"/>
          <w:szCs w:val="24"/>
        </w:rPr>
        <w:t xml:space="preserve"> </w:t>
      </w:r>
      <w:proofErr w:type="spellStart"/>
      <w:r w:rsidRPr="00D11C45">
        <w:rPr>
          <w:rFonts w:ascii="Times New Roman" w:eastAsia="Times New Roman" w:hAnsi="Times New Roman" w:cs="Times New Roman"/>
          <w:sz w:val="24"/>
          <w:szCs w:val="24"/>
        </w:rPr>
        <w:t>org.hibernate.validator.constraints.URL</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class </w:t>
      </w:r>
      <w:proofErr w:type="spellStart"/>
      <w:r w:rsidRPr="00D11C45">
        <w:rPr>
          <w:rFonts w:ascii="Times New Roman" w:eastAsia="Times New Roman" w:hAnsi="Times New Roman" w:cs="Times New Roman"/>
          <w:sz w:val="24"/>
          <w:szCs w:val="24"/>
        </w:rPr>
        <w:t>UserDetails</w:t>
      </w:r>
      <w:proofErr w:type="spellEnd"/>
      <w:r w:rsidRPr="00D11C45">
        <w:rPr>
          <w:rFonts w:ascii="Times New Roman" w:eastAsia="Times New Roman" w:hAnsi="Times New Roman" w:cs="Times New Roman"/>
          <w:sz w:val="24"/>
          <w:szCs w:val="24"/>
        </w:rPr>
        <w: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NotEmpty</w:t>
      </w:r>
      <w:proofErr w:type="spellEnd"/>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private</w:t>
      </w:r>
      <w:proofErr w:type="gramEnd"/>
      <w:r w:rsidRPr="00D11C45">
        <w:rPr>
          <w:rFonts w:ascii="Times New Roman" w:eastAsia="Times New Roman" w:hAnsi="Times New Roman" w:cs="Times New Roman"/>
          <w:sz w:val="24"/>
          <w:szCs w:val="24"/>
        </w:rPr>
        <w:t xml:space="preserve"> String user;</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NotEmpty</w:t>
      </w:r>
      <w:proofErr w:type="spellEnd"/>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@Email</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private</w:t>
      </w:r>
      <w:proofErr w:type="gramEnd"/>
      <w:r w:rsidRPr="00D11C45">
        <w:rPr>
          <w:rFonts w:ascii="Times New Roman" w:eastAsia="Times New Roman" w:hAnsi="Times New Roman" w:cs="Times New Roman"/>
          <w:sz w:val="24"/>
          <w:szCs w:val="24"/>
        </w:rPr>
        <w:t xml:space="preserve"> String email;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w:t>
      </w:r>
      <w:proofErr w:type="spellStart"/>
      <w:r w:rsidRPr="00D11C45">
        <w:rPr>
          <w:rFonts w:ascii="Times New Roman" w:eastAsia="Times New Roman" w:hAnsi="Times New Roman" w:cs="Times New Roman"/>
          <w:sz w:val="24"/>
          <w:szCs w:val="24"/>
        </w:rPr>
        <w:t>NotEmpty</w:t>
      </w:r>
      <w:proofErr w:type="spellEnd"/>
      <w:r w:rsidRPr="00D11C45">
        <w:rPr>
          <w:rFonts w:ascii="Times New Roman" w:eastAsia="Times New Roman" w:hAnsi="Times New Roman" w:cs="Times New Roman"/>
          <w:sz w:val="24"/>
          <w:szCs w:val="24"/>
        </w:rPr>
        <w:t>(</w:t>
      </w:r>
      <w:proofErr w:type="gramEnd"/>
      <w:r w:rsidRPr="00D11C45">
        <w:rPr>
          <w:rFonts w:ascii="Times New Roman" w:eastAsia="Times New Roman" w:hAnsi="Times New Roman" w:cs="Times New Roman"/>
          <w:sz w:val="24"/>
          <w:szCs w:val="24"/>
        </w:rPr>
        <w:t>message = "Phone should not be blank.")</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@Size(</w:t>
      </w:r>
      <w:proofErr w:type="gramEnd"/>
      <w:r w:rsidRPr="00D11C45">
        <w:rPr>
          <w:rFonts w:ascii="Times New Roman" w:eastAsia="Times New Roman" w:hAnsi="Times New Roman" w:cs="Times New Roman"/>
          <w:sz w:val="24"/>
          <w:szCs w:val="24"/>
        </w:rPr>
        <w:t>min = 10,max = 10)</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private</w:t>
      </w:r>
      <w:proofErr w:type="gramEnd"/>
      <w:r w:rsidRPr="00D11C45">
        <w:rPr>
          <w:rFonts w:ascii="Times New Roman" w:eastAsia="Times New Roman" w:hAnsi="Times New Roman" w:cs="Times New Roman"/>
          <w:sz w:val="24"/>
          <w:szCs w:val="24"/>
        </w:rPr>
        <w:t xml:space="preserve"> String phone;</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w:t>
      </w:r>
      <w:proofErr w:type="spellStart"/>
      <w:r w:rsidRPr="00D11C45">
        <w:rPr>
          <w:rFonts w:ascii="Times New Roman" w:eastAsia="Times New Roman" w:hAnsi="Times New Roman" w:cs="Times New Roman"/>
          <w:sz w:val="24"/>
          <w:szCs w:val="24"/>
        </w:rPr>
        <w:t>NotEmpty</w:t>
      </w:r>
      <w:proofErr w:type="spellEnd"/>
      <w:r w:rsidRPr="00D11C45">
        <w:rPr>
          <w:rFonts w:ascii="Times New Roman" w:eastAsia="Times New Roman" w:hAnsi="Times New Roman" w:cs="Times New Roman"/>
          <w:sz w:val="24"/>
          <w:szCs w:val="24"/>
        </w:rPr>
        <w:t>(</w:t>
      </w:r>
      <w:proofErr w:type="gramEnd"/>
      <w:r w:rsidRPr="00D11C45">
        <w:rPr>
          <w:rFonts w:ascii="Times New Roman" w:eastAsia="Times New Roman" w:hAnsi="Times New Roman" w:cs="Times New Roman"/>
          <w:sz w:val="24"/>
          <w:szCs w:val="24"/>
        </w:rPr>
        <w:t>message = "Enter your blog URL")</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@URL</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private</w:t>
      </w:r>
      <w:proofErr w:type="gramEnd"/>
      <w:r w:rsidRPr="00D11C45">
        <w:rPr>
          <w:rFonts w:ascii="Times New Roman" w:eastAsia="Times New Roman" w:hAnsi="Times New Roman" w:cs="Times New Roman"/>
          <w:sz w:val="24"/>
          <w:szCs w:val="24"/>
        </w:rPr>
        <w:t xml:space="preserve"> String blog;</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lastRenderedPageBreak/>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String </w:t>
      </w:r>
      <w:proofErr w:type="spellStart"/>
      <w:r w:rsidRPr="00D11C45">
        <w:rPr>
          <w:rFonts w:ascii="Times New Roman" w:eastAsia="Times New Roman" w:hAnsi="Times New Roman" w:cs="Times New Roman"/>
          <w:sz w:val="24"/>
          <w:szCs w:val="24"/>
        </w:rPr>
        <w:t>getUser</w:t>
      </w:r>
      <w:proofErr w:type="spellEnd"/>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return</w:t>
      </w:r>
      <w:proofErr w:type="gramEnd"/>
      <w:r w:rsidRPr="00D11C45">
        <w:rPr>
          <w:rFonts w:ascii="Times New Roman" w:eastAsia="Times New Roman" w:hAnsi="Times New Roman" w:cs="Times New Roman"/>
          <w:sz w:val="24"/>
          <w:szCs w:val="24"/>
        </w:rPr>
        <w:t xml:space="preserve"> user;</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void </w:t>
      </w:r>
      <w:proofErr w:type="spellStart"/>
      <w:r w:rsidRPr="00D11C45">
        <w:rPr>
          <w:rFonts w:ascii="Times New Roman" w:eastAsia="Times New Roman" w:hAnsi="Times New Roman" w:cs="Times New Roman"/>
          <w:sz w:val="24"/>
          <w:szCs w:val="24"/>
        </w:rPr>
        <w:t>setUser</w:t>
      </w:r>
      <w:proofErr w:type="spellEnd"/>
      <w:r w:rsidRPr="00D11C45">
        <w:rPr>
          <w:rFonts w:ascii="Times New Roman" w:eastAsia="Times New Roman" w:hAnsi="Times New Roman" w:cs="Times New Roman"/>
          <w:sz w:val="24"/>
          <w:szCs w:val="24"/>
        </w:rPr>
        <w:t>(String user)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this.user</w:t>
      </w:r>
      <w:proofErr w:type="spellEnd"/>
      <w:r w:rsidRPr="00D11C45">
        <w:rPr>
          <w:rFonts w:ascii="Times New Roman" w:eastAsia="Times New Roman" w:hAnsi="Times New Roman" w:cs="Times New Roman"/>
          <w:sz w:val="24"/>
          <w:szCs w:val="24"/>
        </w:rPr>
        <w:t xml:space="preserve"> = user;</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String </w:t>
      </w:r>
      <w:proofErr w:type="spellStart"/>
      <w:r w:rsidRPr="00D11C45">
        <w:rPr>
          <w:rFonts w:ascii="Times New Roman" w:eastAsia="Times New Roman" w:hAnsi="Times New Roman" w:cs="Times New Roman"/>
          <w:sz w:val="24"/>
          <w:szCs w:val="24"/>
        </w:rPr>
        <w:t>getEmail</w:t>
      </w:r>
      <w:proofErr w:type="spellEnd"/>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return</w:t>
      </w:r>
      <w:proofErr w:type="gramEnd"/>
      <w:r w:rsidRPr="00D11C45">
        <w:rPr>
          <w:rFonts w:ascii="Times New Roman" w:eastAsia="Times New Roman" w:hAnsi="Times New Roman" w:cs="Times New Roman"/>
          <w:sz w:val="24"/>
          <w:szCs w:val="24"/>
        </w:rPr>
        <w:t xml:space="preserve"> email;</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void </w:t>
      </w:r>
      <w:proofErr w:type="spellStart"/>
      <w:r w:rsidRPr="00D11C45">
        <w:rPr>
          <w:rFonts w:ascii="Times New Roman" w:eastAsia="Times New Roman" w:hAnsi="Times New Roman" w:cs="Times New Roman"/>
          <w:sz w:val="24"/>
          <w:szCs w:val="24"/>
        </w:rPr>
        <w:t>setEmail</w:t>
      </w:r>
      <w:proofErr w:type="spellEnd"/>
      <w:r w:rsidRPr="00D11C45">
        <w:rPr>
          <w:rFonts w:ascii="Times New Roman" w:eastAsia="Times New Roman" w:hAnsi="Times New Roman" w:cs="Times New Roman"/>
          <w:sz w:val="24"/>
          <w:szCs w:val="24"/>
        </w:rPr>
        <w:t>(String email)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this.email</w:t>
      </w:r>
      <w:proofErr w:type="spellEnd"/>
      <w:r w:rsidRPr="00D11C45">
        <w:rPr>
          <w:rFonts w:ascii="Times New Roman" w:eastAsia="Times New Roman" w:hAnsi="Times New Roman" w:cs="Times New Roman"/>
          <w:sz w:val="24"/>
          <w:szCs w:val="24"/>
        </w:rPr>
        <w:t xml:space="preserve"> = email;</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String </w:t>
      </w:r>
      <w:proofErr w:type="spellStart"/>
      <w:r w:rsidRPr="00D11C45">
        <w:rPr>
          <w:rFonts w:ascii="Times New Roman" w:eastAsia="Times New Roman" w:hAnsi="Times New Roman" w:cs="Times New Roman"/>
          <w:sz w:val="24"/>
          <w:szCs w:val="24"/>
        </w:rPr>
        <w:t>getPhone</w:t>
      </w:r>
      <w:proofErr w:type="spellEnd"/>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return</w:t>
      </w:r>
      <w:proofErr w:type="gramEnd"/>
      <w:r w:rsidRPr="00D11C45">
        <w:rPr>
          <w:rFonts w:ascii="Times New Roman" w:eastAsia="Times New Roman" w:hAnsi="Times New Roman" w:cs="Times New Roman"/>
          <w:sz w:val="24"/>
          <w:szCs w:val="24"/>
        </w:rPr>
        <w:t xml:space="preserve"> phone;</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void </w:t>
      </w:r>
      <w:proofErr w:type="spellStart"/>
      <w:r w:rsidRPr="00D11C45">
        <w:rPr>
          <w:rFonts w:ascii="Times New Roman" w:eastAsia="Times New Roman" w:hAnsi="Times New Roman" w:cs="Times New Roman"/>
          <w:sz w:val="24"/>
          <w:szCs w:val="24"/>
        </w:rPr>
        <w:t>setPhone</w:t>
      </w:r>
      <w:proofErr w:type="spellEnd"/>
      <w:r w:rsidRPr="00D11C45">
        <w:rPr>
          <w:rFonts w:ascii="Times New Roman" w:eastAsia="Times New Roman" w:hAnsi="Times New Roman" w:cs="Times New Roman"/>
          <w:sz w:val="24"/>
          <w:szCs w:val="24"/>
        </w:rPr>
        <w:t>(String phone)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this.phone</w:t>
      </w:r>
      <w:proofErr w:type="spellEnd"/>
      <w:r w:rsidRPr="00D11C45">
        <w:rPr>
          <w:rFonts w:ascii="Times New Roman" w:eastAsia="Times New Roman" w:hAnsi="Times New Roman" w:cs="Times New Roman"/>
          <w:sz w:val="24"/>
          <w:szCs w:val="24"/>
        </w:rPr>
        <w:t xml:space="preserve"> = phone;</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String </w:t>
      </w:r>
      <w:proofErr w:type="spellStart"/>
      <w:r w:rsidRPr="00D11C45">
        <w:rPr>
          <w:rFonts w:ascii="Times New Roman" w:eastAsia="Times New Roman" w:hAnsi="Times New Roman" w:cs="Times New Roman"/>
          <w:sz w:val="24"/>
          <w:szCs w:val="24"/>
        </w:rPr>
        <w:t>getBlog</w:t>
      </w:r>
      <w:proofErr w:type="spellEnd"/>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return</w:t>
      </w:r>
      <w:proofErr w:type="gramEnd"/>
      <w:r w:rsidRPr="00D11C45">
        <w:rPr>
          <w:rFonts w:ascii="Times New Roman" w:eastAsia="Times New Roman" w:hAnsi="Times New Roman" w:cs="Times New Roman"/>
          <w:sz w:val="24"/>
          <w:szCs w:val="24"/>
        </w:rPr>
        <w:t xml:space="preserve"> blog;</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gramStart"/>
      <w:r w:rsidRPr="00D11C45">
        <w:rPr>
          <w:rFonts w:ascii="Times New Roman" w:eastAsia="Times New Roman" w:hAnsi="Times New Roman" w:cs="Times New Roman"/>
          <w:sz w:val="24"/>
          <w:szCs w:val="24"/>
        </w:rPr>
        <w:t>public</w:t>
      </w:r>
      <w:proofErr w:type="gramEnd"/>
      <w:r w:rsidRPr="00D11C45">
        <w:rPr>
          <w:rFonts w:ascii="Times New Roman" w:eastAsia="Times New Roman" w:hAnsi="Times New Roman" w:cs="Times New Roman"/>
          <w:sz w:val="24"/>
          <w:szCs w:val="24"/>
        </w:rPr>
        <w:t xml:space="preserve"> void </w:t>
      </w:r>
      <w:proofErr w:type="spellStart"/>
      <w:r w:rsidRPr="00D11C45">
        <w:rPr>
          <w:rFonts w:ascii="Times New Roman" w:eastAsia="Times New Roman" w:hAnsi="Times New Roman" w:cs="Times New Roman"/>
          <w:sz w:val="24"/>
          <w:szCs w:val="24"/>
        </w:rPr>
        <w:t>setBlog</w:t>
      </w:r>
      <w:proofErr w:type="spellEnd"/>
      <w:r w:rsidRPr="00D11C45">
        <w:rPr>
          <w:rFonts w:ascii="Times New Roman" w:eastAsia="Times New Roman" w:hAnsi="Times New Roman" w:cs="Times New Roman"/>
          <w:sz w:val="24"/>
          <w:szCs w:val="24"/>
        </w:rPr>
        <w:t>(String blog)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roofErr w:type="spellStart"/>
      <w:r w:rsidRPr="00D11C45">
        <w:rPr>
          <w:rFonts w:ascii="Times New Roman" w:eastAsia="Times New Roman" w:hAnsi="Times New Roman" w:cs="Times New Roman"/>
          <w:sz w:val="24"/>
          <w:szCs w:val="24"/>
        </w:rPr>
        <w:t>this.blog</w:t>
      </w:r>
      <w:proofErr w:type="spellEnd"/>
      <w:r w:rsidRPr="00D11C45">
        <w:rPr>
          <w:rFonts w:ascii="Times New Roman" w:eastAsia="Times New Roman" w:hAnsi="Times New Roman" w:cs="Times New Roman"/>
          <w:sz w:val="24"/>
          <w:szCs w:val="24"/>
        </w:rPr>
        <w:t xml:space="preserve"> = blog;</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w:t>
      </w:r>
    </w:p>
    <w:p w:rsidR="00D11C45" w:rsidRDefault="00D11C45" w:rsidP="00D11C45">
      <w:pPr>
        <w:pStyle w:val="Heading2"/>
      </w:pPr>
      <w:r>
        <w:t>success.jsp</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ml:space="preserve">&lt;%@ </w:t>
      </w:r>
      <w:proofErr w:type="spellStart"/>
      <w:r w:rsidRPr="00D11C45">
        <w:rPr>
          <w:rFonts w:ascii="Times New Roman" w:eastAsia="Times New Roman" w:hAnsi="Times New Roman" w:cs="Times New Roman"/>
          <w:sz w:val="24"/>
          <w:szCs w:val="24"/>
        </w:rPr>
        <w:t>taglib</w:t>
      </w:r>
      <w:proofErr w:type="spellEnd"/>
      <w:r w:rsidRPr="00D11C45">
        <w:rPr>
          <w:rFonts w:ascii="Times New Roman" w:eastAsia="Times New Roman" w:hAnsi="Times New Roman" w:cs="Times New Roman"/>
          <w:sz w:val="24"/>
          <w:szCs w:val="24"/>
        </w:rPr>
        <w:t xml:space="preserve"> prefix="form" </w:t>
      </w:r>
      <w:proofErr w:type="spellStart"/>
      <w:r w:rsidRPr="00D11C45">
        <w:rPr>
          <w:rFonts w:ascii="Times New Roman" w:eastAsia="Times New Roman" w:hAnsi="Times New Roman" w:cs="Times New Roman"/>
          <w:sz w:val="24"/>
          <w:szCs w:val="24"/>
        </w:rPr>
        <w:t>uri</w:t>
      </w:r>
      <w:proofErr w:type="spellEnd"/>
      <w:r w:rsidRPr="00D11C45">
        <w:rPr>
          <w:rFonts w:ascii="Times New Roman" w:eastAsia="Times New Roman" w:hAnsi="Times New Roman" w:cs="Times New Roman"/>
          <w:sz w:val="24"/>
          <w:szCs w:val="24"/>
        </w:rPr>
        <w:t>="http://www.springframework.org/tags/form"%&gt;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html</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head</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style</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xml:space="preserve">       </w:t>
      </w:r>
      <w:proofErr w:type="gramStart"/>
      <w:r w:rsidRPr="00D11C45">
        <w:rPr>
          <w:rFonts w:ascii="Times New Roman" w:eastAsia="Times New Roman" w:hAnsi="Times New Roman" w:cs="Times New Roman"/>
          <w:sz w:val="24"/>
          <w:szCs w:val="24"/>
        </w:rPr>
        <w:t>table</w:t>
      </w:r>
      <w:proofErr w:type="gramEnd"/>
      <w:r w:rsidRPr="00D11C45">
        <w:rPr>
          <w:rFonts w:ascii="Times New Roman" w:eastAsia="Times New Roman" w:hAnsi="Times New Roman" w:cs="Times New Roman"/>
          <w:sz w:val="24"/>
          <w:szCs w:val="24"/>
        </w:rPr>
        <w:t xml:space="preserve"> td{font-</w:t>
      </w:r>
      <w:proofErr w:type="spellStart"/>
      <w:r w:rsidRPr="00D11C45">
        <w:rPr>
          <w:rFonts w:ascii="Times New Roman" w:eastAsia="Times New Roman" w:hAnsi="Times New Roman" w:cs="Times New Roman"/>
          <w:sz w:val="24"/>
          <w:szCs w:val="24"/>
        </w:rPr>
        <w:t>family:verdana;font</w:t>
      </w:r>
      <w:proofErr w:type="spellEnd"/>
      <w:r w:rsidRPr="00D11C45">
        <w:rPr>
          <w:rFonts w:ascii="Times New Roman" w:eastAsia="Times New Roman" w:hAnsi="Times New Roman" w:cs="Times New Roman"/>
          <w:sz w:val="24"/>
          <w:szCs w:val="24"/>
        </w:rPr>
        <w:t>-size: 12px;}</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&lt;/style&gt;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&lt;/head&gt;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body</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size="2"&gt;Welcome Mr. &lt;b&gt;${</w:t>
      </w:r>
      <w:proofErr w:type="spellStart"/>
      <w:r w:rsidRPr="00D11C45">
        <w:rPr>
          <w:rFonts w:ascii="Times New Roman" w:eastAsia="Times New Roman" w:hAnsi="Times New Roman" w:cs="Times New Roman"/>
          <w:sz w:val="24"/>
          <w:szCs w:val="24"/>
        </w:rPr>
        <w:t>lfobj.user</w:t>
      </w:r>
      <w:proofErr w:type="spellEnd"/>
      <w:proofErr w:type="gramStart"/>
      <w:r w:rsidRPr="00D11C45">
        <w:rPr>
          <w:rFonts w:ascii="Times New Roman" w:eastAsia="Times New Roman" w:hAnsi="Times New Roman" w:cs="Times New Roman"/>
          <w:sz w:val="24"/>
          <w:szCs w:val="24"/>
        </w:rPr>
        <w:t>}&lt;</w:t>
      </w:r>
      <w:proofErr w:type="gramEnd"/>
      <w:r w:rsidRPr="00D11C45">
        <w:rPr>
          <w:rFonts w:ascii="Times New Roman" w:eastAsia="Times New Roman" w:hAnsi="Times New Roman" w:cs="Times New Roman"/>
          <w:sz w:val="24"/>
          <w:szCs w:val="24"/>
        </w:rPr>
        <w:t>/b&gt;,&lt;</w:t>
      </w:r>
      <w:proofErr w:type="spellStart"/>
      <w:r w:rsidRPr="00D11C45">
        <w:rPr>
          <w:rFonts w:ascii="Times New Roman" w:eastAsia="Times New Roman" w:hAnsi="Times New Roman" w:cs="Times New Roman"/>
          <w:sz w:val="24"/>
          <w:szCs w:val="24"/>
        </w:rPr>
        <w:t>br</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Validations Success..!&lt;</w:t>
      </w:r>
      <w:proofErr w:type="spellStart"/>
      <w:proofErr w:type="gramStart"/>
      <w:r w:rsidRPr="00D11C45">
        <w:rPr>
          <w:rFonts w:ascii="Times New Roman" w:eastAsia="Times New Roman" w:hAnsi="Times New Roman" w:cs="Times New Roman"/>
          <w:sz w:val="24"/>
          <w:szCs w:val="24"/>
        </w:rPr>
        <w:t>br</w:t>
      </w:r>
      <w:proofErr w:type="spellEnd"/>
      <w:proofErr w:type="gramEnd"/>
      <w:r w:rsidRPr="00D11C45">
        <w:rPr>
          <w:rFonts w:ascii="Times New Roman" w:eastAsia="Times New Roman" w:hAnsi="Times New Roman" w:cs="Times New Roman"/>
          <w:sz w:val="24"/>
          <w:szCs w:val="24"/>
        </w:rPr>
        <w:t>&gt;&lt;</w:t>
      </w:r>
      <w:proofErr w:type="spellStart"/>
      <w:r w:rsidRPr="00D11C45">
        <w:rPr>
          <w:rFonts w:ascii="Times New Roman" w:eastAsia="Times New Roman" w:hAnsi="Times New Roman" w:cs="Times New Roman"/>
          <w:sz w:val="24"/>
          <w:szCs w:val="24"/>
        </w:rPr>
        <w:t>br</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&lt;u&gt;You Entered&lt;/u&gt;&lt;</w:t>
      </w:r>
      <w:proofErr w:type="spellStart"/>
      <w:r w:rsidRPr="00D11C45">
        <w:rPr>
          <w:rFonts w:ascii="Times New Roman" w:eastAsia="Times New Roman" w:hAnsi="Times New Roman" w:cs="Times New Roman"/>
          <w:sz w:val="24"/>
          <w:szCs w:val="24"/>
        </w:rPr>
        <w:t>br</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&lt;/font&gt;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table</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tr</w:t>
      </w:r>
      <w:proofErr w:type="spellEnd"/>
      <w:r w:rsidRPr="00D11C45">
        <w:rPr>
          <w:rFonts w:ascii="Times New Roman" w:eastAsia="Times New Roman" w:hAnsi="Times New Roman" w:cs="Times New Roman"/>
          <w:sz w:val="24"/>
          <w:szCs w:val="24"/>
        </w:rPr>
        <w:t>&gt;&lt;td&gt;Email&lt;/td&gt;&lt;td&gt;${</w:t>
      </w:r>
      <w:proofErr w:type="spellStart"/>
      <w:r w:rsidRPr="00D11C45">
        <w:rPr>
          <w:rFonts w:ascii="Times New Roman" w:eastAsia="Times New Roman" w:hAnsi="Times New Roman" w:cs="Times New Roman"/>
          <w:sz w:val="24"/>
          <w:szCs w:val="24"/>
        </w:rPr>
        <w:t>lfobj.email</w:t>
      </w:r>
      <w:proofErr w:type="spellEnd"/>
      <w:r w:rsidRPr="00D11C45">
        <w:rPr>
          <w:rFonts w:ascii="Times New Roman" w:eastAsia="Times New Roman" w:hAnsi="Times New Roman" w:cs="Times New Roman"/>
          <w:sz w:val="24"/>
          <w:szCs w:val="24"/>
        </w:rPr>
        <w:t>}&lt;/td&gt;&lt;/</w:t>
      </w:r>
      <w:proofErr w:type="spellStart"/>
      <w:r w:rsidRPr="00D11C45">
        <w:rPr>
          <w:rFonts w:ascii="Times New Roman" w:eastAsia="Times New Roman" w:hAnsi="Times New Roman" w:cs="Times New Roman"/>
          <w:sz w:val="24"/>
          <w:szCs w:val="24"/>
        </w:rPr>
        <w:t>tr</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&lt;</w:t>
      </w:r>
      <w:proofErr w:type="spellStart"/>
      <w:r w:rsidRPr="00D11C45">
        <w:rPr>
          <w:rFonts w:ascii="Times New Roman" w:eastAsia="Times New Roman" w:hAnsi="Times New Roman" w:cs="Times New Roman"/>
          <w:sz w:val="24"/>
          <w:szCs w:val="24"/>
        </w:rPr>
        <w:t>tr</w:t>
      </w:r>
      <w:proofErr w:type="spellEnd"/>
      <w:r w:rsidRPr="00D11C45">
        <w:rPr>
          <w:rFonts w:ascii="Times New Roman" w:eastAsia="Times New Roman" w:hAnsi="Times New Roman" w:cs="Times New Roman"/>
          <w:sz w:val="24"/>
          <w:szCs w:val="24"/>
        </w:rPr>
        <w:t>&gt;&lt;td&gt;Phone&lt;/td&gt;&lt;td&gt;${</w:t>
      </w:r>
      <w:proofErr w:type="spellStart"/>
      <w:r w:rsidRPr="00D11C45">
        <w:rPr>
          <w:rFonts w:ascii="Times New Roman" w:eastAsia="Times New Roman" w:hAnsi="Times New Roman" w:cs="Times New Roman"/>
          <w:sz w:val="24"/>
          <w:szCs w:val="24"/>
        </w:rPr>
        <w:t>lfobj.phone</w:t>
      </w:r>
      <w:proofErr w:type="spellEnd"/>
      <w:r w:rsidRPr="00D11C45">
        <w:rPr>
          <w:rFonts w:ascii="Times New Roman" w:eastAsia="Times New Roman" w:hAnsi="Times New Roman" w:cs="Times New Roman"/>
          <w:sz w:val="24"/>
          <w:szCs w:val="24"/>
        </w:rPr>
        <w:t>}&lt;/td&gt;&lt;/</w:t>
      </w:r>
      <w:proofErr w:type="spellStart"/>
      <w:r w:rsidRPr="00D11C45">
        <w:rPr>
          <w:rFonts w:ascii="Times New Roman" w:eastAsia="Times New Roman" w:hAnsi="Times New Roman" w:cs="Times New Roman"/>
          <w:sz w:val="24"/>
          <w:szCs w:val="24"/>
        </w:rPr>
        <w:t>tr</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lastRenderedPageBreak/>
        <w:t>    &lt;</w:t>
      </w:r>
      <w:proofErr w:type="spellStart"/>
      <w:r w:rsidRPr="00D11C45">
        <w:rPr>
          <w:rFonts w:ascii="Times New Roman" w:eastAsia="Times New Roman" w:hAnsi="Times New Roman" w:cs="Times New Roman"/>
          <w:sz w:val="24"/>
          <w:szCs w:val="24"/>
        </w:rPr>
        <w:t>tr</w:t>
      </w:r>
      <w:proofErr w:type="spellEnd"/>
      <w:r w:rsidRPr="00D11C45">
        <w:rPr>
          <w:rFonts w:ascii="Times New Roman" w:eastAsia="Times New Roman" w:hAnsi="Times New Roman" w:cs="Times New Roman"/>
          <w:sz w:val="24"/>
          <w:szCs w:val="24"/>
        </w:rPr>
        <w:t>&gt;&lt;td&gt;Website&lt;/td&gt;&lt;td&gt;${</w:t>
      </w:r>
      <w:proofErr w:type="spellStart"/>
      <w:r w:rsidRPr="00D11C45">
        <w:rPr>
          <w:rFonts w:ascii="Times New Roman" w:eastAsia="Times New Roman" w:hAnsi="Times New Roman" w:cs="Times New Roman"/>
          <w:sz w:val="24"/>
          <w:szCs w:val="24"/>
        </w:rPr>
        <w:t>lfobj.blog</w:t>
      </w:r>
      <w:proofErr w:type="spellEnd"/>
      <w:r w:rsidRPr="00D11C45">
        <w:rPr>
          <w:rFonts w:ascii="Times New Roman" w:eastAsia="Times New Roman" w:hAnsi="Times New Roman" w:cs="Times New Roman"/>
          <w:sz w:val="24"/>
          <w:szCs w:val="24"/>
        </w:rPr>
        <w:t>}&lt;/td&gt;&lt;/</w:t>
      </w:r>
      <w:proofErr w:type="spellStart"/>
      <w:r w:rsidRPr="00D11C45">
        <w:rPr>
          <w:rFonts w:ascii="Times New Roman" w:eastAsia="Times New Roman" w:hAnsi="Times New Roman" w:cs="Times New Roman"/>
          <w:sz w:val="24"/>
          <w:szCs w:val="24"/>
        </w:rPr>
        <w:t>tr</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&lt;/table&gt;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&lt;/body&gt;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&lt;/html&gt;</w:t>
      </w:r>
    </w:p>
    <w:p w:rsidR="00D11C45" w:rsidRDefault="00D11C45" w:rsidP="00D11C45">
      <w:pPr>
        <w:pStyle w:val="Heading2"/>
      </w:pPr>
      <w:r>
        <w:t>failure.jsp</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w:t>
      </w:r>
      <w:proofErr w:type="gramStart"/>
      <w:r w:rsidRPr="00D11C45">
        <w:rPr>
          <w:rFonts w:ascii="Times New Roman" w:eastAsia="Times New Roman" w:hAnsi="Times New Roman" w:cs="Times New Roman"/>
          <w:sz w:val="24"/>
          <w:szCs w:val="24"/>
        </w:rPr>
        <w:t>html</w:t>
      </w:r>
      <w:proofErr w:type="gram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&lt;font face="</w:t>
      </w:r>
      <w:proofErr w:type="spellStart"/>
      <w:r w:rsidRPr="00D11C45">
        <w:rPr>
          <w:rFonts w:ascii="Times New Roman" w:eastAsia="Times New Roman" w:hAnsi="Times New Roman" w:cs="Times New Roman"/>
          <w:sz w:val="24"/>
          <w:szCs w:val="24"/>
        </w:rPr>
        <w:t>verdana</w:t>
      </w:r>
      <w:proofErr w:type="spellEnd"/>
      <w:r w:rsidRPr="00D11C45">
        <w:rPr>
          <w:rFonts w:ascii="Times New Roman" w:eastAsia="Times New Roman" w:hAnsi="Times New Roman" w:cs="Times New Roman"/>
          <w:sz w:val="24"/>
          <w:szCs w:val="24"/>
        </w:rPr>
        <w:t>" size="2"&gt;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&lt;b&gt;Login Failed..!&lt;/b&gt;&lt;</w:t>
      </w:r>
      <w:proofErr w:type="spellStart"/>
      <w:r w:rsidRPr="00D11C45">
        <w:rPr>
          <w:rFonts w:ascii="Times New Roman" w:eastAsia="Times New Roman" w:hAnsi="Times New Roman" w:cs="Times New Roman"/>
          <w:sz w:val="24"/>
          <w:szCs w:val="24"/>
        </w:rPr>
        <w:t>br</w:t>
      </w:r>
      <w:proofErr w:type="spellEnd"/>
      <w:r w:rsidRPr="00D11C45">
        <w:rPr>
          <w:rFonts w:ascii="Times New Roman" w:eastAsia="Times New Roman" w:hAnsi="Times New Roman" w:cs="Times New Roman"/>
          <w:sz w:val="24"/>
          <w:szCs w:val="24"/>
        </w:rPr>
        <w: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Please enter 'java4s' as user name and 'pass' as password.</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&lt;/font&gt;</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&lt;/html&gt;</w:t>
      </w:r>
    </w:p>
    <w:p w:rsidR="00D11C45" w:rsidRDefault="00D11C45" w:rsidP="00D11C45">
      <w:pPr>
        <w:pStyle w:val="Heading2"/>
      </w:pPr>
      <w:proofErr w:type="spellStart"/>
      <w:r>
        <w:t>props.properties</w:t>
      </w:r>
      <w:proofErr w:type="spellEnd"/>
    </w:p>
    <w:p w:rsidR="00D11C45" w:rsidRPr="00D11C45" w:rsidRDefault="00D11C45" w:rsidP="00D11C45">
      <w:pPr>
        <w:spacing w:after="0" w:line="240" w:lineRule="auto"/>
        <w:rPr>
          <w:rFonts w:ascii="Times New Roman" w:eastAsia="Times New Roman" w:hAnsi="Times New Roman" w:cs="Times New Roman"/>
          <w:sz w:val="24"/>
          <w:szCs w:val="24"/>
        </w:rPr>
      </w:pPr>
      <w:proofErr w:type="spellStart"/>
      <w:r w:rsidRPr="00D11C45">
        <w:rPr>
          <w:rFonts w:ascii="Times New Roman" w:eastAsia="Times New Roman" w:hAnsi="Times New Roman" w:cs="Times New Roman"/>
          <w:sz w:val="24"/>
          <w:szCs w:val="24"/>
        </w:rPr>
        <w:t>NotEmpty.userDetails.user</w:t>
      </w:r>
      <w:proofErr w:type="spellEnd"/>
      <w:r w:rsidRPr="00D11C45">
        <w:rPr>
          <w:rFonts w:ascii="Times New Roman" w:eastAsia="Times New Roman" w:hAnsi="Times New Roman" w:cs="Times New Roman"/>
          <w:sz w:val="24"/>
          <w:szCs w:val="24"/>
        </w:rPr>
        <w:t xml:space="preserve"> = User Name is required</w:t>
      </w:r>
    </w:p>
    <w:p w:rsidR="00D11C45" w:rsidRPr="00D11C45" w:rsidRDefault="00D11C45" w:rsidP="00D11C45">
      <w:pPr>
        <w:spacing w:after="0" w:line="240" w:lineRule="auto"/>
        <w:rPr>
          <w:rFonts w:ascii="Times New Roman" w:eastAsia="Times New Roman" w:hAnsi="Times New Roman" w:cs="Times New Roman"/>
          <w:sz w:val="24"/>
          <w:szCs w:val="24"/>
        </w:rPr>
      </w:pPr>
      <w:proofErr w:type="spellStart"/>
      <w:r w:rsidRPr="00D11C45">
        <w:rPr>
          <w:rFonts w:ascii="Times New Roman" w:eastAsia="Times New Roman" w:hAnsi="Times New Roman" w:cs="Times New Roman"/>
          <w:sz w:val="24"/>
          <w:szCs w:val="24"/>
        </w:rPr>
        <w:t>NotEmpty.userDetails.email</w:t>
      </w:r>
      <w:proofErr w:type="spellEnd"/>
      <w:r w:rsidRPr="00D11C45">
        <w:rPr>
          <w:rFonts w:ascii="Times New Roman" w:eastAsia="Times New Roman" w:hAnsi="Times New Roman" w:cs="Times New Roman"/>
          <w:sz w:val="24"/>
          <w:szCs w:val="24"/>
        </w:rPr>
        <w:t xml:space="preserve"> = Email is required</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proofErr w:type="spellStart"/>
      <w:r w:rsidRPr="00D11C45">
        <w:rPr>
          <w:rFonts w:ascii="Times New Roman" w:eastAsia="Times New Roman" w:hAnsi="Times New Roman" w:cs="Times New Roman"/>
          <w:sz w:val="24"/>
          <w:szCs w:val="24"/>
        </w:rPr>
        <w:t>Email.userDetails.email</w:t>
      </w:r>
      <w:proofErr w:type="spellEnd"/>
      <w:r w:rsidRPr="00D11C45">
        <w:rPr>
          <w:rFonts w:ascii="Times New Roman" w:eastAsia="Times New Roman" w:hAnsi="Times New Roman" w:cs="Times New Roman"/>
          <w:sz w:val="24"/>
          <w:szCs w:val="24"/>
        </w:rPr>
        <w:t xml:space="preserve"> = Enter valid email Id</w:t>
      </w:r>
    </w:p>
    <w:p w:rsidR="00D11C45" w:rsidRPr="00D11C45" w:rsidRDefault="00D11C45" w:rsidP="00D11C45">
      <w:pPr>
        <w:spacing w:after="0" w:line="240" w:lineRule="auto"/>
        <w:rPr>
          <w:rFonts w:ascii="Times New Roman" w:eastAsia="Times New Roman" w:hAnsi="Times New Roman" w:cs="Times New Roman"/>
          <w:sz w:val="24"/>
          <w:szCs w:val="24"/>
        </w:rPr>
      </w:pPr>
      <w:proofErr w:type="spellStart"/>
      <w:r w:rsidRPr="00D11C45">
        <w:rPr>
          <w:rFonts w:ascii="Times New Roman" w:eastAsia="Times New Roman" w:hAnsi="Times New Roman" w:cs="Times New Roman"/>
          <w:sz w:val="24"/>
          <w:szCs w:val="24"/>
        </w:rPr>
        <w:t>URL.userDetails.blog</w:t>
      </w:r>
      <w:proofErr w:type="spellEnd"/>
      <w:r w:rsidRPr="00D11C45">
        <w:rPr>
          <w:rFonts w:ascii="Times New Roman" w:eastAsia="Times New Roman" w:hAnsi="Times New Roman" w:cs="Times New Roman"/>
          <w:sz w:val="24"/>
          <w:szCs w:val="24"/>
        </w:rPr>
        <w:t xml:space="preserve"> = Enter valid URL</w:t>
      </w:r>
    </w:p>
    <w:p w:rsidR="00D11C45" w:rsidRDefault="00D11C45" w:rsidP="00D11C45">
      <w:pPr>
        <w:pStyle w:val="Heading2"/>
      </w:pPr>
      <w:r>
        <w:t>Explanation</w:t>
      </w:r>
    </w:p>
    <w:p w:rsidR="00D11C45" w:rsidRDefault="00D11C45" w:rsidP="00D11C45">
      <w:pPr>
        <w:numPr>
          <w:ilvl w:val="0"/>
          <w:numId w:val="33"/>
        </w:numPr>
        <w:spacing w:before="100" w:beforeAutospacing="1" w:after="100" w:afterAutospacing="1" w:line="240" w:lineRule="auto"/>
      </w:pPr>
      <w:r>
        <w:t xml:space="preserve">Run the application &gt; </w:t>
      </w:r>
      <w:r>
        <w:rPr>
          <w:color w:val="3366FF"/>
        </w:rPr>
        <w:t>index.jsp</w:t>
      </w:r>
      <w:r>
        <w:t xml:space="preserve"> file will be executed</w:t>
      </w:r>
    </w:p>
    <w:p w:rsidR="00D11C45" w:rsidRDefault="00D11C45" w:rsidP="00D11C45">
      <w:pPr>
        <w:numPr>
          <w:ilvl w:val="0"/>
          <w:numId w:val="33"/>
        </w:numPr>
        <w:spacing w:before="100" w:beforeAutospacing="1" w:after="100" w:afterAutospacing="1" w:line="240" w:lineRule="auto"/>
      </w:pPr>
      <w:r>
        <w:t xml:space="preserve">I am calling </w:t>
      </w:r>
      <w:r>
        <w:rPr>
          <w:color w:val="99CC00"/>
        </w:rPr>
        <w:t>displayForm.html</w:t>
      </w:r>
      <w:r>
        <w:t xml:space="preserve"> from index.jsp, so </w:t>
      </w:r>
      <w:proofErr w:type="spellStart"/>
      <w:r>
        <w:rPr>
          <w:color w:val="E81655"/>
        </w:rPr>
        <w:t>DispatcherServlet</w:t>
      </w:r>
      <w:proofErr w:type="spellEnd"/>
      <w:r>
        <w:t xml:space="preserve"> passes the request to Java4sController.java</w:t>
      </w:r>
    </w:p>
    <w:p w:rsidR="00D11C45" w:rsidRDefault="00D11C45" w:rsidP="00D11C45">
      <w:pPr>
        <w:numPr>
          <w:ilvl w:val="0"/>
          <w:numId w:val="33"/>
        </w:numPr>
        <w:spacing w:before="100" w:beforeAutospacing="1" w:after="100" w:afterAutospacing="1" w:line="240" w:lineRule="auto"/>
      </w:pPr>
      <w:r>
        <w:t xml:space="preserve">In Java4sController line number </w:t>
      </w:r>
      <w:r>
        <w:rPr>
          <w:rStyle w:val="Strong"/>
          <w:color w:val="993366"/>
        </w:rPr>
        <w:t>14</w:t>
      </w:r>
      <w:r>
        <w:rPr>
          <w:rStyle w:val="Strong"/>
        </w:rPr>
        <w:t xml:space="preserve">, mapping will be verified, and </w:t>
      </w:r>
      <w:proofErr w:type="spellStart"/>
      <w:r>
        <w:rPr>
          <w:color w:val="FF6600"/>
        </w:rPr>
        <w:t>helloWorld</w:t>
      </w:r>
      <w:proofErr w:type="spellEnd"/>
      <w:r>
        <w:t>(</w:t>
      </w:r>
      <w:proofErr w:type="spellStart"/>
      <w:r>
        <w:t>UserDetails</w:t>
      </w:r>
      <w:proofErr w:type="spellEnd"/>
      <w:r>
        <w:t xml:space="preserve"> </w:t>
      </w:r>
      <w:proofErr w:type="spellStart"/>
      <w:r>
        <w:t>ud</w:t>
      </w:r>
      <w:proofErr w:type="spellEnd"/>
      <w:r>
        <w:t>) method will be executed and it will return string value ‘</w:t>
      </w:r>
      <w:proofErr w:type="spellStart"/>
      <w:r>
        <w:rPr>
          <w:rStyle w:val="Emphasis"/>
        </w:rPr>
        <w:t>loginPage</w:t>
      </w:r>
      <w:proofErr w:type="spellEnd"/>
      <w:r>
        <w:t>‘ from that method, in other words loginPage.jsp page will be executed</w:t>
      </w:r>
    </w:p>
    <w:p w:rsidR="00D11C45" w:rsidRDefault="00D11C45" w:rsidP="00D11C45">
      <w:pPr>
        <w:numPr>
          <w:ilvl w:val="0"/>
          <w:numId w:val="33"/>
        </w:numPr>
        <w:spacing w:before="100" w:beforeAutospacing="1" w:after="100" w:afterAutospacing="1" w:line="240" w:lineRule="auto"/>
      </w:pPr>
      <w:r>
        <w:t xml:space="preserve">So </w:t>
      </w:r>
      <w:r>
        <w:rPr>
          <w:color w:val="7D48B7"/>
        </w:rPr>
        <w:t>loginPage</w:t>
      </w:r>
      <w:r>
        <w:t xml:space="preserve">.jsp &gt; line number </w:t>
      </w:r>
      <w:r>
        <w:rPr>
          <w:rStyle w:val="Strong"/>
        </w:rPr>
        <w:t>15</w:t>
      </w:r>
      <w:r>
        <w:t>, once we click on submit button ‘login.html’ action will be called</w:t>
      </w:r>
    </w:p>
    <w:p w:rsidR="00D11C45" w:rsidRDefault="00D11C45" w:rsidP="00D11C45">
      <w:pPr>
        <w:numPr>
          <w:ilvl w:val="0"/>
          <w:numId w:val="33"/>
        </w:numPr>
        <w:spacing w:before="100" w:beforeAutospacing="1" w:after="100" w:afterAutospacing="1" w:line="240" w:lineRule="auto"/>
      </w:pPr>
      <w:r>
        <w:t xml:space="preserve">Again come to Java4sController.java line number  19, mapping will be verified, and flow moves to </w:t>
      </w:r>
      <w:proofErr w:type="spellStart"/>
      <w:r>
        <w:t>loginCheck</w:t>
      </w:r>
      <w:proofErr w:type="spellEnd"/>
      <w:r>
        <w:t xml:space="preserve">(@valid -,-,-) method, there in the first parameter </w:t>
      </w:r>
      <w:proofErr w:type="spellStart"/>
      <w:r>
        <w:t>i</w:t>
      </w:r>
      <w:proofErr w:type="spellEnd"/>
      <w:r>
        <w:t xml:space="preserve"> am using @Valid annotation, and calling the bean as @Valid </w:t>
      </w:r>
      <w:proofErr w:type="spellStart"/>
      <w:r>
        <w:t>UserDetails</w:t>
      </w:r>
      <w:proofErr w:type="spellEnd"/>
      <w:r>
        <w:t xml:space="preserve"> </w:t>
      </w:r>
      <w:proofErr w:type="spellStart"/>
      <w:r>
        <w:t>userDetails</w:t>
      </w:r>
      <w:proofErr w:type="spellEnd"/>
    </w:p>
    <w:p w:rsidR="00D11C45" w:rsidRDefault="00D11C45" w:rsidP="00D11C45">
      <w:pPr>
        <w:numPr>
          <w:ilvl w:val="0"/>
          <w:numId w:val="33"/>
        </w:numPr>
        <w:spacing w:before="100" w:beforeAutospacing="1" w:after="100" w:afterAutospacing="1" w:line="240" w:lineRule="auto"/>
      </w:pPr>
      <w:r>
        <w:t xml:space="preserve">Now come to UserDetails.java &gt; validations will be executed &gt; if have any errors container adds those errors to </w:t>
      </w:r>
      <w:proofErr w:type="spellStart"/>
      <w:r>
        <w:t>BindingResult</w:t>
      </w:r>
      <w:proofErr w:type="spellEnd"/>
      <w:r>
        <w:t xml:space="preserve"> object [2nd parameter of </w:t>
      </w:r>
      <w:proofErr w:type="spellStart"/>
      <w:r>
        <w:t>loginCheck</w:t>
      </w:r>
      <w:proofErr w:type="spellEnd"/>
      <w:r>
        <w:t>(-,-,-) method of Java4sController class ]</w:t>
      </w:r>
    </w:p>
    <w:p w:rsidR="00D11C45" w:rsidRDefault="00D11C45" w:rsidP="00D11C45">
      <w:pPr>
        <w:numPr>
          <w:ilvl w:val="0"/>
          <w:numId w:val="33"/>
        </w:numPr>
        <w:spacing w:before="100" w:beforeAutospacing="1" w:after="100" w:afterAutospacing="1" w:line="240" w:lineRule="auto"/>
      </w:pPr>
      <w:r>
        <w:t>Finally check the error(s) and open either success or failure page, that’s it</w:t>
      </w:r>
    </w:p>
    <w:p w:rsidR="00D11C45" w:rsidRDefault="00D11C45" w:rsidP="000849A1">
      <w:pPr>
        <w:pStyle w:val="NormalWeb"/>
      </w:pPr>
    </w:p>
    <w:p w:rsidR="00D11C45" w:rsidRDefault="00D11C45" w:rsidP="00D11C45">
      <w:pPr>
        <w:pStyle w:val="NormalWeb"/>
      </w:pPr>
      <w:r>
        <w:rPr>
          <w:rStyle w:val="Strong"/>
          <w:color w:val="FF0000"/>
        </w:rPr>
        <w:t>Notes</w:t>
      </w:r>
      <w:r>
        <w:t>:</w:t>
      </w:r>
    </w:p>
    <w:p w:rsidR="00D11C45" w:rsidRDefault="00D11C45" w:rsidP="00D11C45">
      <w:pPr>
        <w:pStyle w:val="NormalWeb"/>
      </w:pPr>
      <w:r>
        <w:rPr>
          <w:rStyle w:val="Strong"/>
          <w:color w:val="99CC00"/>
        </w:rPr>
        <w:t>1</w:t>
      </w:r>
      <w:r>
        <w:t xml:space="preserve">. </w:t>
      </w:r>
      <w:r>
        <w:rPr>
          <w:u w:val="single"/>
        </w:rPr>
        <w:t xml:space="preserve">In </w:t>
      </w:r>
      <w:r>
        <w:rPr>
          <w:rStyle w:val="Emphasis"/>
          <w:u w:val="single"/>
        </w:rPr>
        <w:t>Java4sController</w:t>
      </w:r>
      <w:r>
        <w:rPr>
          <w:u w:val="single"/>
        </w:rPr>
        <w:t xml:space="preserve"> line number </w:t>
      </w:r>
      <w:r>
        <w:rPr>
          <w:rStyle w:val="Emphasis"/>
          <w:u w:val="single"/>
        </w:rPr>
        <w:t>15</w:t>
      </w:r>
      <w:r>
        <w:rPr>
          <w:u w:val="single"/>
        </w:rPr>
        <w:t xml:space="preserve">, is it necessary to take our bean class as parameter in </w:t>
      </w:r>
      <w:proofErr w:type="spellStart"/>
      <w:proofErr w:type="gramStart"/>
      <w:r>
        <w:rPr>
          <w:rStyle w:val="Emphasis"/>
          <w:u w:val="single"/>
        </w:rPr>
        <w:t>helloWorld</w:t>
      </w:r>
      <w:proofErr w:type="spellEnd"/>
      <w:r>
        <w:rPr>
          <w:u w:val="single"/>
        </w:rPr>
        <w:t>(</w:t>
      </w:r>
      <w:proofErr w:type="spellStart"/>
      <w:proofErr w:type="gramEnd"/>
      <w:r>
        <w:rPr>
          <w:u w:val="single"/>
        </w:rPr>
        <w:t>UserDetails</w:t>
      </w:r>
      <w:proofErr w:type="spellEnd"/>
      <w:r>
        <w:rPr>
          <w:u w:val="single"/>
        </w:rPr>
        <w:t xml:space="preserve"> </w:t>
      </w:r>
      <w:proofErr w:type="spellStart"/>
      <w:r>
        <w:rPr>
          <w:u w:val="single"/>
        </w:rPr>
        <w:t>ud</w:t>
      </w:r>
      <w:proofErr w:type="spellEnd"/>
      <w:r>
        <w:rPr>
          <w:u w:val="single"/>
        </w:rPr>
        <w:t>)</w:t>
      </w:r>
      <w:r>
        <w:t xml:space="preserve"> ?</w:t>
      </w:r>
      <w:r>
        <w:br/>
      </w:r>
      <w:r>
        <w:rPr>
          <w:color w:val="0000FF"/>
        </w:rPr>
        <w:t>A</w:t>
      </w:r>
      <w:r>
        <w:t xml:space="preserve">] Yes we should, the reason being before we call loginPage.jsp [in </w:t>
      </w:r>
      <w:r>
        <w:rPr>
          <w:color w:val="800080"/>
        </w:rPr>
        <w:t>line number 16</w:t>
      </w:r>
      <w:r>
        <w:t xml:space="preserve"> of Java4sController] we need to set the fields to their default or empty in the </w:t>
      </w:r>
      <w:proofErr w:type="spellStart"/>
      <w:r>
        <w:t>jsp</w:t>
      </w:r>
      <w:proofErr w:type="spellEnd"/>
      <w:r>
        <w:t xml:space="preserve"> before it loads, so </w:t>
      </w:r>
      <w:proofErr w:type="spellStart"/>
      <w:r>
        <w:t>i</w:t>
      </w:r>
      <w:proofErr w:type="spellEnd"/>
      <w:r>
        <w:t xml:space="preserve"> am taking </w:t>
      </w:r>
      <w:proofErr w:type="spellStart"/>
      <w:r>
        <w:t>UserDetails</w:t>
      </w:r>
      <w:proofErr w:type="spellEnd"/>
      <w:r>
        <w:t xml:space="preserve"> bean as parameter, so just wait….!!!! </w:t>
      </w:r>
      <w:proofErr w:type="gramStart"/>
      <w:r>
        <w:t>check</w:t>
      </w:r>
      <w:proofErr w:type="gramEnd"/>
      <w:r>
        <w:t xml:space="preserve"> loginPage.jsp line number 15, </w:t>
      </w:r>
      <w:proofErr w:type="spellStart"/>
      <w:r>
        <w:t>i</w:t>
      </w:r>
      <w:proofErr w:type="spellEnd"/>
      <w:r>
        <w:t xml:space="preserve"> have written </w:t>
      </w:r>
      <w:proofErr w:type="spellStart"/>
      <w:r>
        <w:t>commandName</w:t>
      </w:r>
      <w:proofErr w:type="spellEnd"/>
      <w:r>
        <w:t>=”</w:t>
      </w:r>
      <w:proofErr w:type="spellStart"/>
      <w:r>
        <w:rPr>
          <w:rStyle w:val="Strong"/>
          <w:color w:val="FF6600"/>
        </w:rPr>
        <w:t>userDetails</w:t>
      </w:r>
      <w:proofErr w:type="spellEnd"/>
      <w:r>
        <w:t>“,</w:t>
      </w:r>
    </w:p>
    <w:p w:rsidR="00D11C45" w:rsidRDefault="00D11C45" w:rsidP="00D11C45">
      <w:pPr>
        <w:pStyle w:val="NormalWeb"/>
      </w:pPr>
      <w:r>
        <w:t>Did you observe…?</w:t>
      </w:r>
    </w:p>
    <w:p w:rsidR="00D11C45" w:rsidRDefault="00D11C45" w:rsidP="00D11C45">
      <w:pPr>
        <w:pStyle w:val="NormalWeb"/>
      </w:pPr>
      <w:r>
        <w:t xml:space="preserve">My Bean name is </w:t>
      </w:r>
      <w:proofErr w:type="spellStart"/>
      <w:r>
        <w:rPr>
          <w:rStyle w:val="Strong"/>
          <w:i/>
          <w:iCs/>
          <w:u w:val="single"/>
        </w:rPr>
        <w:t>UserDetails</w:t>
      </w:r>
      <w:proofErr w:type="spellEnd"/>
      <w:r>
        <w:rPr>
          <w:rStyle w:val="Strong"/>
          <w:i/>
          <w:iCs/>
          <w:u w:val="single"/>
        </w:rPr>
        <w:t xml:space="preserve"> </w:t>
      </w:r>
      <w:r>
        <w:br/>
        <w:t xml:space="preserve">and </w:t>
      </w:r>
      <w:proofErr w:type="spellStart"/>
      <w:r>
        <w:t>i</w:t>
      </w:r>
      <w:proofErr w:type="spellEnd"/>
      <w:r>
        <w:t xml:space="preserve"> took </w:t>
      </w:r>
      <w:proofErr w:type="spellStart"/>
      <w:r>
        <w:t>commandName</w:t>
      </w:r>
      <w:proofErr w:type="spellEnd"/>
      <w:r>
        <w:t xml:space="preserve"> in loginPage.jsp [line number 15] as </w:t>
      </w:r>
      <w:proofErr w:type="spellStart"/>
      <w:r>
        <w:rPr>
          <w:rStyle w:val="Strong"/>
          <w:i/>
          <w:iCs/>
          <w:u w:val="single"/>
        </w:rPr>
        <w:t>userDetails</w:t>
      </w:r>
      <w:proofErr w:type="spellEnd"/>
    </w:p>
    <w:p w:rsidR="00D11C45" w:rsidRDefault="00D11C45" w:rsidP="00D11C45">
      <w:pPr>
        <w:pStyle w:val="NormalWeb"/>
      </w:pPr>
      <w:r>
        <w:t xml:space="preserve">In </w:t>
      </w:r>
      <w:proofErr w:type="spellStart"/>
      <w:r>
        <w:t>jsp</w:t>
      </w:r>
      <w:proofErr w:type="spellEnd"/>
      <w:r>
        <w:t xml:space="preserve">, </w:t>
      </w:r>
      <w:proofErr w:type="spellStart"/>
      <w:r>
        <w:t>i</w:t>
      </w:r>
      <w:proofErr w:type="spellEnd"/>
      <w:r>
        <w:t xml:space="preserve"> have taken </w:t>
      </w:r>
      <w:proofErr w:type="spellStart"/>
      <w:r>
        <w:t>commandName</w:t>
      </w:r>
      <w:proofErr w:type="spellEnd"/>
      <w:r>
        <w:t xml:space="preserve"> value same as my bean name but first character is lower </w:t>
      </w:r>
      <w:r>
        <w:rPr>
          <w:noProof/>
        </w:rPr>
        <w:drawing>
          <wp:inline distT="0" distB="0" distL="0" distR="0">
            <wp:extent cx="142875" cy="142875"/>
            <wp:effectExtent l="19050" t="0" r="9525"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which is default notation while creating object in java.  So </w:t>
      </w:r>
      <w:proofErr w:type="spellStart"/>
      <w:r>
        <w:t>when ever</w:t>
      </w:r>
      <w:proofErr w:type="spellEnd"/>
      <w:r>
        <w:t xml:space="preserve"> we call loginPage.jsp, fields will automatically get </w:t>
      </w:r>
      <w:proofErr w:type="gramStart"/>
      <w:r>
        <w:lastRenderedPageBreak/>
        <w:t>mapped[</w:t>
      </w:r>
      <w:proofErr w:type="gramEnd"/>
      <w:r>
        <w:t>assigned to empty or null], hope you understood my pain ;), this is very important step, there might be a chance of getting Run time exception if we ignore this step.</w:t>
      </w:r>
    </w:p>
    <w:p w:rsidR="00D11C45" w:rsidRDefault="00D11C45" w:rsidP="00D11C45">
      <w:pPr>
        <w:pStyle w:val="NormalWeb"/>
      </w:pPr>
      <w:r>
        <w:t xml:space="preserve">2. </w:t>
      </w:r>
      <w:r>
        <w:rPr>
          <w:u w:val="single"/>
        </w:rPr>
        <w:t xml:space="preserve">Can we write </w:t>
      </w:r>
      <w:proofErr w:type="spellStart"/>
      <w:proofErr w:type="gramStart"/>
      <w:r>
        <w:rPr>
          <w:u w:val="single"/>
        </w:rPr>
        <w:t>helloWorld</w:t>
      </w:r>
      <w:proofErr w:type="spellEnd"/>
      <w:r>
        <w:rPr>
          <w:u w:val="single"/>
        </w:rPr>
        <w:t>(</w:t>
      </w:r>
      <w:proofErr w:type="spellStart"/>
      <w:proofErr w:type="gramEnd"/>
      <w:r>
        <w:rPr>
          <w:u w:val="single"/>
        </w:rPr>
        <w:t>UserDetails</w:t>
      </w:r>
      <w:proofErr w:type="spellEnd"/>
      <w:r>
        <w:rPr>
          <w:u w:val="single"/>
        </w:rPr>
        <w:t xml:space="preserve"> </w:t>
      </w:r>
      <w:proofErr w:type="spellStart"/>
      <w:r>
        <w:rPr>
          <w:u w:val="single"/>
        </w:rPr>
        <w:t>ud</w:t>
      </w:r>
      <w:proofErr w:type="spellEnd"/>
      <w:r>
        <w:rPr>
          <w:u w:val="single"/>
        </w:rPr>
        <w:t xml:space="preserve">) method of Java4sController without passing </w:t>
      </w:r>
      <w:proofErr w:type="spellStart"/>
      <w:r>
        <w:rPr>
          <w:u w:val="single"/>
        </w:rPr>
        <w:t>UserDetails</w:t>
      </w:r>
      <w:proofErr w:type="spellEnd"/>
      <w:r>
        <w:rPr>
          <w:u w:val="single"/>
        </w:rPr>
        <w:t xml:space="preserve"> object</w:t>
      </w:r>
      <w:r>
        <w:t xml:space="preserve"> ?</w:t>
      </w:r>
      <w:r>
        <w:br/>
        <w:t xml:space="preserve">A] Of course we can </w:t>
      </w:r>
      <w:r>
        <w:rPr>
          <w:noProof/>
        </w:rPr>
        <w:drawing>
          <wp:inline distT="0" distB="0" distL="0" distR="0">
            <wp:extent cx="142875" cy="142875"/>
            <wp:effectExtent l="19050" t="0" r="9525"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br/>
        <w:t xml:space="preserve">We can change </w:t>
      </w:r>
      <w:proofErr w:type="spellStart"/>
      <w:proofErr w:type="gramStart"/>
      <w:r>
        <w:t>helloWorld</w:t>
      </w:r>
      <w:proofErr w:type="spellEnd"/>
      <w:r>
        <w:t>(</w:t>
      </w:r>
      <w:proofErr w:type="gramEnd"/>
      <w:r>
        <w:t>-) method….</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proofErr w:type="gramStart"/>
      <w:r w:rsidRPr="00D11C45">
        <w:rPr>
          <w:rFonts w:ascii="Times New Roman" w:eastAsia="Times New Roman" w:hAnsi="Times New Roman" w:cs="Times New Roman"/>
          <w:color w:val="E36C0A" w:themeColor="accent6" w:themeShade="BF"/>
          <w:sz w:val="24"/>
          <w:szCs w:val="24"/>
        </w:rPr>
        <w:t>@</w:t>
      </w:r>
      <w:proofErr w:type="spellStart"/>
      <w:r w:rsidRPr="00D11C45">
        <w:rPr>
          <w:rFonts w:ascii="Times New Roman" w:eastAsia="Times New Roman" w:hAnsi="Times New Roman" w:cs="Times New Roman"/>
          <w:color w:val="E36C0A" w:themeColor="accent6" w:themeShade="BF"/>
          <w:sz w:val="24"/>
          <w:szCs w:val="24"/>
        </w:rPr>
        <w:t>RequestMapping</w:t>
      </w:r>
      <w:proofErr w:type="spellEnd"/>
      <w:r w:rsidRPr="00D11C45">
        <w:rPr>
          <w:rFonts w:ascii="Times New Roman" w:eastAsia="Times New Roman" w:hAnsi="Times New Roman" w:cs="Times New Roman"/>
          <w:color w:val="E36C0A" w:themeColor="accent6" w:themeShade="BF"/>
          <w:sz w:val="24"/>
          <w:szCs w:val="24"/>
        </w:rPr>
        <w:t>(</w:t>
      </w:r>
      <w:proofErr w:type="gramEnd"/>
      <w:r w:rsidRPr="00D11C45">
        <w:rPr>
          <w:rFonts w:ascii="Times New Roman" w:eastAsia="Times New Roman" w:hAnsi="Times New Roman" w:cs="Times New Roman"/>
          <w:color w:val="E36C0A" w:themeColor="accent6" w:themeShade="BF"/>
          <w:sz w:val="24"/>
          <w:szCs w:val="24"/>
        </w:rPr>
        <w:t>value="</w:t>
      </w:r>
      <w:proofErr w:type="spellStart"/>
      <w:r w:rsidRPr="00D11C45">
        <w:rPr>
          <w:rFonts w:ascii="Times New Roman" w:eastAsia="Times New Roman" w:hAnsi="Times New Roman" w:cs="Times New Roman"/>
          <w:color w:val="E36C0A" w:themeColor="accent6" w:themeShade="BF"/>
          <w:sz w:val="24"/>
          <w:szCs w:val="24"/>
        </w:rPr>
        <w:t>displayForm</w:t>
      </w:r>
      <w:proofErr w:type="spellEnd"/>
      <w:r w:rsidRPr="00D11C45">
        <w:rPr>
          <w:rFonts w:ascii="Times New Roman" w:eastAsia="Times New Roman" w:hAnsi="Times New Roman" w:cs="Times New Roman"/>
          <w:color w:val="E36C0A" w:themeColor="accent6" w:themeShade="BF"/>
          <w:sz w:val="24"/>
          <w:szCs w:val="24"/>
        </w:rPr>
        <w:t>", method=</w:t>
      </w:r>
      <w:proofErr w:type="spellStart"/>
      <w:r w:rsidRPr="00D11C45">
        <w:rPr>
          <w:rFonts w:ascii="Times New Roman" w:eastAsia="Times New Roman" w:hAnsi="Times New Roman" w:cs="Times New Roman"/>
          <w:color w:val="E36C0A" w:themeColor="accent6" w:themeShade="BF"/>
          <w:sz w:val="24"/>
          <w:szCs w:val="24"/>
        </w:rPr>
        <w:t>RequestMethod.GET</w:t>
      </w:r>
      <w:proofErr w:type="spellEnd"/>
      <w:r w:rsidRPr="00D11C45">
        <w:rPr>
          <w:rFonts w:ascii="Times New Roman" w:eastAsia="Times New Roman" w:hAnsi="Times New Roman" w:cs="Times New Roman"/>
          <w:color w:val="E36C0A" w:themeColor="accent6" w:themeShade="BF"/>
          <w:sz w:val="24"/>
          <w:szCs w:val="24"/>
        </w:rPr>
        <w:t>)</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w:t>
      </w:r>
      <w:proofErr w:type="gramStart"/>
      <w:r w:rsidRPr="00D11C45">
        <w:rPr>
          <w:rFonts w:ascii="Times New Roman" w:eastAsia="Times New Roman" w:hAnsi="Times New Roman" w:cs="Times New Roman"/>
          <w:color w:val="E36C0A" w:themeColor="accent6" w:themeShade="BF"/>
          <w:sz w:val="24"/>
          <w:szCs w:val="24"/>
        </w:rPr>
        <w:t>public</w:t>
      </w:r>
      <w:proofErr w:type="gramEnd"/>
      <w:r w:rsidRPr="00D11C45">
        <w:rPr>
          <w:rFonts w:ascii="Times New Roman" w:eastAsia="Times New Roman" w:hAnsi="Times New Roman" w:cs="Times New Roman"/>
          <w:color w:val="E36C0A" w:themeColor="accent6" w:themeShade="BF"/>
          <w:sz w:val="24"/>
          <w:szCs w:val="24"/>
        </w:rPr>
        <w:t xml:space="preserve"> String </w:t>
      </w:r>
      <w:proofErr w:type="spellStart"/>
      <w:r w:rsidRPr="00D11C45">
        <w:rPr>
          <w:rFonts w:ascii="Times New Roman" w:eastAsia="Times New Roman" w:hAnsi="Times New Roman" w:cs="Times New Roman"/>
          <w:color w:val="E36C0A" w:themeColor="accent6" w:themeShade="BF"/>
          <w:sz w:val="24"/>
          <w:szCs w:val="24"/>
        </w:rPr>
        <w:t>helloWorld</w:t>
      </w:r>
      <w:proofErr w:type="spellEnd"/>
      <w:r w:rsidRPr="00D11C45">
        <w:rPr>
          <w:rFonts w:ascii="Times New Roman" w:eastAsia="Times New Roman" w:hAnsi="Times New Roman" w:cs="Times New Roman"/>
          <w:color w:val="E36C0A" w:themeColor="accent6" w:themeShade="BF"/>
          <w:sz w:val="24"/>
          <w:szCs w:val="24"/>
        </w:rPr>
        <w:t>(</w:t>
      </w:r>
      <w:proofErr w:type="spellStart"/>
      <w:r w:rsidRPr="00D11C45">
        <w:rPr>
          <w:rFonts w:ascii="Times New Roman" w:eastAsia="Times New Roman" w:hAnsi="Times New Roman" w:cs="Times New Roman"/>
          <w:color w:val="E36C0A" w:themeColor="accent6" w:themeShade="BF"/>
          <w:sz w:val="24"/>
          <w:szCs w:val="24"/>
        </w:rPr>
        <w:t>UserDetails</w:t>
      </w:r>
      <w:proofErr w:type="spellEnd"/>
      <w:r w:rsidRPr="00D11C45">
        <w:rPr>
          <w:rFonts w:ascii="Times New Roman" w:eastAsia="Times New Roman" w:hAnsi="Times New Roman" w:cs="Times New Roman"/>
          <w:color w:val="E36C0A" w:themeColor="accent6" w:themeShade="BF"/>
          <w:sz w:val="24"/>
          <w:szCs w:val="24"/>
        </w:rPr>
        <w:t xml:space="preserve"> </w:t>
      </w:r>
      <w:proofErr w:type="spellStart"/>
      <w:r w:rsidRPr="00D11C45">
        <w:rPr>
          <w:rFonts w:ascii="Times New Roman" w:eastAsia="Times New Roman" w:hAnsi="Times New Roman" w:cs="Times New Roman"/>
          <w:color w:val="E36C0A" w:themeColor="accent6" w:themeShade="BF"/>
          <w:sz w:val="24"/>
          <w:szCs w:val="24"/>
        </w:rPr>
        <w:t>ud</w:t>
      </w:r>
      <w:proofErr w:type="spellEnd"/>
      <w:r w:rsidRPr="00D11C45">
        <w:rPr>
          <w:rFonts w:ascii="Times New Roman" w:eastAsia="Times New Roman" w:hAnsi="Times New Roman" w:cs="Times New Roman"/>
          <w:color w:val="E36C0A" w:themeColor="accent6" w:themeShade="BF"/>
          <w:sz w:val="24"/>
          <w:szCs w:val="24"/>
        </w:rPr>
        <w:t>) {</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w:t>
      </w:r>
      <w:proofErr w:type="gramStart"/>
      <w:r w:rsidRPr="00D11C45">
        <w:rPr>
          <w:rFonts w:ascii="Times New Roman" w:eastAsia="Times New Roman" w:hAnsi="Times New Roman" w:cs="Times New Roman"/>
          <w:color w:val="E36C0A" w:themeColor="accent6" w:themeShade="BF"/>
          <w:sz w:val="24"/>
          <w:szCs w:val="24"/>
        </w:rPr>
        <w:t>return</w:t>
      </w:r>
      <w:proofErr w:type="gramEnd"/>
      <w:r w:rsidRPr="00D11C45">
        <w:rPr>
          <w:rFonts w:ascii="Times New Roman" w:eastAsia="Times New Roman" w:hAnsi="Times New Roman" w:cs="Times New Roman"/>
          <w:color w:val="E36C0A" w:themeColor="accent6" w:themeShade="BF"/>
          <w:sz w:val="24"/>
          <w:szCs w:val="24"/>
        </w:rPr>
        <w:t xml:space="preserve"> "</w:t>
      </w:r>
      <w:proofErr w:type="spellStart"/>
      <w:r w:rsidRPr="00D11C45">
        <w:rPr>
          <w:rFonts w:ascii="Times New Roman" w:eastAsia="Times New Roman" w:hAnsi="Times New Roman" w:cs="Times New Roman"/>
          <w:color w:val="E36C0A" w:themeColor="accent6" w:themeShade="BF"/>
          <w:sz w:val="24"/>
          <w:szCs w:val="24"/>
        </w:rPr>
        <w:t>loginPage</w:t>
      </w:r>
      <w:proofErr w:type="spellEnd"/>
      <w:r w:rsidRPr="00D11C45">
        <w:rPr>
          <w:rFonts w:ascii="Times New Roman" w:eastAsia="Times New Roman" w:hAnsi="Times New Roman" w:cs="Times New Roman"/>
          <w:color w:val="E36C0A" w:themeColor="accent6" w:themeShade="BF"/>
          <w:sz w:val="24"/>
          <w:szCs w:val="24"/>
        </w:rPr>
        <w:t>";            </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w:t>
      </w:r>
    </w:p>
    <w:p w:rsidR="00D11C45" w:rsidRDefault="00D11C45" w:rsidP="000849A1">
      <w:pPr>
        <w:pStyle w:val="NormalWeb"/>
      </w:pPr>
      <w:r>
        <w:t>To</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proofErr w:type="gramStart"/>
      <w:r w:rsidRPr="00D11C45">
        <w:rPr>
          <w:rFonts w:ascii="Times New Roman" w:eastAsia="Times New Roman" w:hAnsi="Times New Roman" w:cs="Times New Roman"/>
          <w:color w:val="E36C0A" w:themeColor="accent6" w:themeShade="BF"/>
          <w:sz w:val="24"/>
          <w:szCs w:val="24"/>
        </w:rPr>
        <w:t>@</w:t>
      </w:r>
      <w:proofErr w:type="spellStart"/>
      <w:r w:rsidRPr="00D11C45">
        <w:rPr>
          <w:rFonts w:ascii="Times New Roman" w:eastAsia="Times New Roman" w:hAnsi="Times New Roman" w:cs="Times New Roman"/>
          <w:color w:val="E36C0A" w:themeColor="accent6" w:themeShade="BF"/>
          <w:sz w:val="24"/>
          <w:szCs w:val="24"/>
        </w:rPr>
        <w:t>RequestMapping</w:t>
      </w:r>
      <w:proofErr w:type="spellEnd"/>
      <w:r w:rsidRPr="00D11C45">
        <w:rPr>
          <w:rFonts w:ascii="Times New Roman" w:eastAsia="Times New Roman" w:hAnsi="Times New Roman" w:cs="Times New Roman"/>
          <w:color w:val="E36C0A" w:themeColor="accent6" w:themeShade="BF"/>
          <w:sz w:val="24"/>
          <w:szCs w:val="24"/>
        </w:rPr>
        <w:t>(</w:t>
      </w:r>
      <w:proofErr w:type="gramEnd"/>
      <w:r w:rsidRPr="00D11C45">
        <w:rPr>
          <w:rFonts w:ascii="Times New Roman" w:eastAsia="Times New Roman" w:hAnsi="Times New Roman" w:cs="Times New Roman"/>
          <w:color w:val="E36C0A" w:themeColor="accent6" w:themeShade="BF"/>
          <w:sz w:val="24"/>
          <w:szCs w:val="24"/>
        </w:rPr>
        <w:t>value="</w:t>
      </w:r>
      <w:proofErr w:type="spellStart"/>
      <w:r w:rsidRPr="00D11C45">
        <w:rPr>
          <w:rFonts w:ascii="Times New Roman" w:eastAsia="Times New Roman" w:hAnsi="Times New Roman" w:cs="Times New Roman"/>
          <w:color w:val="E36C0A" w:themeColor="accent6" w:themeShade="BF"/>
          <w:sz w:val="24"/>
          <w:szCs w:val="24"/>
        </w:rPr>
        <w:t>displayForm</w:t>
      </w:r>
      <w:proofErr w:type="spellEnd"/>
      <w:r w:rsidRPr="00D11C45">
        <w:rPr>
          <w:rFonts w:ascii="Times New Roman" w:eastAsia="Times New Roman" w:hAnsi="Times New Roman" w:cs="Times New Roman"/>
          <w:color w:val="E36C0A" w:themeColor="accent6" w:themeShade="BF"/>
          <w:sz w:val="24"/>
          <w:szCs w:val="24"/>
        </w:rPr>
        <w:t>", method=</w:t>
      </w:r>
      <w:proofErr w:type="spellStart"/>
      <w:r w:rsidRPr="00D11C45">
        <w:rPr>
          <w:rFonts w:ascii="Times New Roman" w:eastAsia="Times New Roman" w:hAnsi="Times New Roman" w:cs="Times New Roman"/>
          <w:color w:val="E36C0A" w:themeColor="accent6" w:themeShade="BF"/>
          <w:sz w:val="24"/>
          <w:szCs w:val="24"/>
        </w:rPr>
        <w:t>RequestMethod.GET</w:t>
      </w:r>
      <w:proofErr w:type="spellEnd"/>
      <w:r w:rsidRPr="00D11C45">
        <w:rPr>
          <w:rFonts w:ascii="Times New Roman" w:eastAsia="Times New Roman" w:hAnsi="Times New Roman" w:cs="Times New Roman"/>
          <w:color w:val="E36C0A" w:themeColor="accent6" w:themeShade="BF"/>
          <w:sz w:val="24"/>
          <w:szCs w:val="24"/>
        </w:rPr>
        <w:t>)</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xml:space="preserve">         </w:t>
      </w:r>
      <w:proofErr w:type="gramStart"/>
      <w:r w:rsidRPr="00D11C45">
        <w:rPr>
          <w:rFonts w:ascii="Times New Roman" w:eastAsia="Times New Roman" w:hAnsi="Times New Roman" w:cs="Times New Roman"/>
          <w:color w:val="E36C0A" w:themeColor="accent6" w:themeShade="BF"/>
          <w:sz w:val="24"/>
          <w:szCs w:val="24"/>
        </w:rPr>
        <w:t>public</w:t>
      </w:r>
      <w:proofErr w:type="gramEnd"/>
      <w:r w:rsidRPr="00D11C45">
        <w:rPr>
          <w:rFonts w:ascii="Times New Roman" w:eastAsia="Times New Roman" w:hAnsi="Times New Roman" w:cs="Times New Roman"/>
          <w:color w:val="E36C0A" w:themeColor="accent6" w:themeShade="BF"/>
          <w:sz w:val="24"/>
          <w:szCs w:val="24"/>
        </w:rPr>
        <w:t xml:space="preserve"> String </w:t>
      </w:r>
      <w:proofErr w:type="spellStart"/>
      <w:r w:rsidRPr="00D11C45">
        <w:rPr>
          <w:rFonts w:ascii="Times New Roman" w:eastAsia="Times New Roman" w:hAnsi="Times New Roman" w:cs="Times New Roman"/>
          <w:color w:val="E36C0A" w:themeColor="accent6" w:themeShade="BF"/>
          <w:sz w:val="24"/>
          <w:szCs w:val="24"/>
        </w:rPr>
        <w:t>helloWorld</w:t>
      </w:r>
      <w:proofErr w:type="spellEnd"/>
      <w:r w:rsidRPr="00D11C45">
        <w:rPr>
          <w:rFonts w:ascii="Times New Roman" w:eastAsia="Times New Roman" w:hAnsi="Times New Roman" w:cs="Times New Roman"/>
          <w:color w:val="E36C0A" w:themeColor="accent6" w:themeShade="BF"/>
          <w:sz w:val="24"/>
          <w:szCs w:val="24"/>
        </w:rPr>
        <w:t>(</w:t>
      </w:r>
      <w:proofErr w:type="spellStart"/>
      <w:r w:rsidRPr="00D11C45">
        <w:rPr>
          <w:rFonts w:ascii="Times New Roman" w:eastAsia="Times New Roman" w:hAnsi="Times New Roman" w:cs="Times New Roman"/>
          <w:color w:val="E36C0A" w:themeColor="accent6" w:themeShade="BF"/>
          <w:sz w:val="24"/>
          <w:szCs w:val="24"/>
        </w:rPr>
        <w:t>ModelMap</w:t>
      </w:r>
      <w:proofErr w:type="spellEnd"/>
      <w:r w:rsidRPr="00D11C45">
        <w:rPr>
          <w:rFonts w:ascii="Times New Roman" w:eastAsia="Times New Roman" w:hAnsi="Times New Roman" w:cs="Times New Roman"/>
          <w:color w:val="E36C0A" w:themeColor="accent6" w:themeShade="BF"/>
          <w:sz w:val="24"/>
          <w:szCs w:val="24"/>
        </w:rPr>
        <w:t xml:space="preserve"> model) {</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w:t>
      </w:r>
      <w:proofErr w:type="spellStart"/>
      <w:r w:rsidRPr="00D11C45">
        <w:rPr>
          <w:rFonts w:ascii="Times New Roman" w:eastAsia="Times New Roman" w:hAnsi="Times New Roman" w:cs="Times New Roman"/>
          <w:color w:val="E36C0A" w:themeColor="accent6" w:themeShade="BF"/>
          <w:sz w:val="24"/>
          <w:szCs w:val="24"/>
        </w:rPr>
        <w:t>UserDetails</w:t>
      </w:r>
      <w:proofErr w:type="spellEnd"/>
      <w:r w:rsidRPr="00D11C45">
        <w:rPr>
          <w:rFonts w:ascii="Times New Roman" w:eastAsia="Times New Roman" w:hAnsi="Times New Roman" w:cs="Times New Roman"/>
          <w:color w:val="E36C0A" w:themeColor="accent6" w:themeShade="BF"/>
          <w:sz w:val="24"/>
          <w:szCs w:val="24"/>
        </w:rPr>
        <w:t xml:space="preserve"> </w:t>
      </w:r>
      <w:proofErr w:type="spellStart"/>
      <w:r w:rsidRPr="00D11C45">
        <w:rPr>
          <w:rFonts w:ascii="Times New Roman" w:eastAsia="Times New Roman" w:hAnsi="Times New Roman" w:cs="Times New Roman"/>
          <w:color w:val="E36C0A" w:themeColor="accent6" w:themeShade="BF"/>
          <w:sz w:val="24"/>
          <w:szCs w:val="24"/>
        </w:rPr>
        <w:t>ud</w:t>
      </w:r>
      <w:proofErr w:type="spellEnd"/>
      <w:r w:rsidRPr="00D11C45">
        <w:rPr>
          <w:rFonts w:ascii="Times New Roman" w:eastAsia="Times New Roman" w:hAnsi="Times New Roman" w:cs="Times New Roman"/>
          <w:color w:val="E36C0A" w:themeColor="accent6" w:themeShade="BF"/>
          <w:sz w:val="24"/>
          <w:szCs w:val="24"/>
        </w:rPr>
        <w:t xml:space="preserve"> = new </w:t>
      </w:r>
      <w:proofErr w:type="spellStart"/>
      <w:proofErr w:type="gramStart"/>
      <w:r w:rsidRPr="00D11C45">
        <w:rPr>
          <w:rFonts w:ascii="Times New Roman" w:eastAsia="Times New Roman" w:hAnsi="Times New Roman" w:cs="Times New Roman"/>
          <w:color w:val="E36C0A" w:themeColor="accent6" w:themeShade="BF"/>
          <w:sz w:val="24"/>
          <w:szCs w:val="24"/>
        </w:rPr>
        <w:t>UserDetails</w:t>
      </w:r>
      <w:proofErr w:type="spellEnd"/>
      <w:r w:rsidRPr="00D11C45">
        <w:rPr>
          <w:rFonts w:ascii="Times New Roman" w:eastAsia="Times New Roman" w:hAnsi="Times New Roman" w:cs="Times New Roman"/>
          <w:color w:val="E36C0A" w:themeColor="accent6" w:themeShade="BF"/>
          <w:sz w:val="24"/>
          <w:szCs w:val="24"/>
        </w:rPr>
        <w:t>(</w:t>
      </w:r>
      <w:proofErr w:type="gramEnd"/>
      <w:r w:rsidRPr="00D11C45">
        <w:rPr>
          <w:rFonts w:ascii="Times New Roman" w:eastAsia="Times New Roman" w:hAnsi="Times New Roman" w:cs="Times New Roman"/>
          <w:color w:val="E36C0A" w:themeColor="accent6" w:themeShade="BF"/>
          <w:sz w:val="24"/>
          <w:szCs w:val="24"/>
        </w:rPr>
        <w:t>);</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xml:space="preserve">       </w:t>
      </w:r>
      <w:proofErr w:type="spellStart"/>
      <w:proofErr w:type="gramStart"/>
      <w:r w:rsidRPr="00D11C45">
        <w:rPr>
          <w:rFonts w:ascii="Times New Roman" w:eastAsia="Times New Roman" w:hAnsi="Times New Roman" w:cs="Times New Roman"/>
          <w:color w:val="E36C0A" w:themeColor="accent6" w:themeShade="BF"/>
          <w:sz w:val="24"/>
          <w:szCs w:val="24"/>
        </w:rPr>
        <w:t>ud.setUser</w:t>
      </w:r>
      <w:proofErr w:type="spellEnd"/>
      <w:r w:rsidRPr="00D11C45">
        <w:rPr>
          <w:rFonts w:ascii="Times New Roman" w:eastAsia="Times New Roman" w:hAnsi="Times New Roman" w:cs="Times New Roman"/>
          <w:color w:val="E36C0A" w:themeColor="accent6" w:themeShade="BF"/>
          <w:sz w:val="24"/>
          <w:szCs w:val="24"/>
        </w:rPr>
        <w:t>(</w:t>
      </w:r>
      <w:proofErr w:type="gramEnd"/>
      <w:r w:rsidRPr="00D11C45">
        <w:rPr>
          <w:rFonts w:ascii="Times New Roman" w:eastAsia="Times New Roman" w:hAnsi="Times New Roman" w:cs="Times New Roman"/>
          <w:color w:val="E36C0A" w:themeColor="accent6" w:themeShade="BF"/>
          <w:sz w:val="24"/>
          <w:szCs w:val="24"/>
        </w:rPr>
        <w:t>"");</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xml:space="preserve">       </w:t>
      </w:r>
      <w:proofErr w:type="spellStart"/>
      <w:proofErr w:type="gramStart"/>
      <w:r w:rsidRPr="00D11C45">
        <w:rPr>
          <w:rFonts w:ascii="Times New Roman" w:eastAsia="Times New Roman" w:hAnsi="Times New Roman" w:cs="Times New Roman"/>
          <w:color w:val="E36C0A" w:themeColor="accent6" w:themeShade="BF"/>
          <w:sz w:val="24"/>
          <w:szCs w:val="24"/>
        </w:rPr>
        <w:t>ud.setPass</w:t>
      </w:r>
      <w:proofErr w:type="spellEnd"/>
      <w:r w:rsidRPr="00D11C45">
        <w:rPr>
          <w:rFonts w:ascii="Times New Roman" w:eastAsia="Times New Roman" w:hAnsi="Times New Roman" w:cs="Times New Roman"/>
          <w:color w:val="E36C0A" w:themeColor="accent6" w:themeShade="BF"/>
          <w:sz w:val="24"/>
          <w:szCs w:val="24"/>
        </w:rPr>
        <w:t>(</w:t>
      </w:r>
      <w:proofErr w:type="gramEnd"/>
      <w:r w:rsidRPr="00D11C45">
        <w:rPr>
          <w:rFonts w:ascii="Times New Roman" w:eastAsia="Times New Roman" w:hAnsi="Times New Roman" w:cs="Times New Roman"/>
          <w:color w:val="E36C0A" w:themeColor="accent6" w:themeShade="BF"/>
          <w:sz w:val="24"/>
          <w:szCs w:val="24"/>
        </w:rPr>
        <w:t>"");</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w:t>
      </w:r>
      <w:proofErr w:type="spellStart"/>
      <w:proofErr w:type="gramStart"/>
      <w:r w:rsidRPr="00D11C45">
        <w:rPr>
          <w:rFonts w:ascii="Times New Roman" w:eastAsia="Times New Roman" w:hAnsi="Times New Roman" w:cs="Times New Roman"/>
          <w:color w:val="E36C0A" w:themeColor="accent6" w:themeShade="BF"/>
          <w:sz w:val="24"/>
          <w:szCs w:val="24"/>
        </w:rPr>
        <w:t>model.addAttribute</w:t>
      </w:r>
      <w:proofErr w:type="spellEnd"/>
      <w:r w:rsidRPr="00D11C45">
        <w:rPr>
          <w:rFonts w:ascii="Times New Roman" w:eastAsia="Times New Roman" w:hAnsi="Times New Roman" w:cs="Times New Roman"/>
          <w:color w:val="E36C0A" w:themeColor="accent6" w:themeShade="BF"/>
          <w:sz w:val="24"/>
          <w:szCs w:val="24"/>
        </w:rPr>
        <w:t>(</w:t>
      </w:r>
      <w:proofErr w:type="gramEnd"/>
      <w:r w:rsidRPr="00D11C45">
        <w:rPr>
          <w:rFonts w:ascii="Times New Roman" w:eastAsia="Times New Roman" w:hAnsi="Times New Roman" w:cs="Times New Roman"/>
          <w:color w:val="E36C0A" w:themeColor="accent6" w:themeShade="BF"/>
          <w:sz w:val="24"/>
          <w:szCs w:val="24"/>
        </w:rPr>
        <w:t>"</w:t>
      </w:r>
      <w:proofErr w:type="spellStart"/>
      <w:r w:rsidRPr="00D11C45">
        <w:rPr>
          <w:rFonts w:ascii="Times New Roman" w:eastAsia="Times New Roman" w:hAnsi="Times New Roman" w:cs="Times New Roman"/>
          <w:color w:val="E36C0A" w:themeColor="accent6" w:themeShade="BF"/>
          <w:sz w:val="24"/>
          <w:szCs w:val="24"/>
        </w:rPr>
        <w:t>userDetails",ud</w:t>
      </w:r>
      <w:proofErr w:type="spellEnd"/>
      <w:r w:rsidRPr="00D11C45">
        <w:rPr>
          <w:rFonts w:ascii="Times New Roman" w:eastAsia="Times New Roman" w:hAnsi="Times New Roman" w:cs="Times New Roman"/>
          <w:color w:val="E36C0A" w:themeColor="accent6" w:themeShade="BF"/>
          <w:sz w:val="24"/>
          <w:szCs w:val="24"/>
        </w:rPr>
        <w:t>);</w:t>
      </w:r>
    </w:p>
    <w:p w:rsidR="00D11C45" w:rsidRPr="00D11C45" w:rsidRDefault="00D11C45" w:rsidP="00D11C45">
      <w:pPr>
        <w:spacing w:after="0" w:line="240" w:lineRule="auto"/>
        <w:rPr>
          <w:rFonts w:ascii="Times New Roman" w:eastAsia="Times New Roman" w:hAnsi="Times New Roman" w:cs="Times New Roman"/>
          <w:color w:val="E36C0A" w:themeColor="accent6" w:themeShade="BF"/>
          <w:sz w:val="24"/>
          <w:szCs w:val="24"/>
        </w:rPr>
      </w:pPr>
      <w:r w:rsidRPr="00D11C45">
        <w:rPr>
          <w:rFonts w:ascii="Times New Roman" w:eastAsia="Times New Roman" w:hAnsi="Times New Roman" w:cs="Times New Roman"/>
          <w:color w:val="E36C0A" w:themeColor="accent6" w:themeShade="BF"/>
          <w:sz w:val="24"/>
          <w:szCs w:val="24"/>
        </w:rPr>
        <w:t>      </w:t>
      </w:r>
      <w:proofErr w:type="gramStart"/>
      <w:r w:rsidRPr="00D11C45">
        <w:rPr>
          <w:rFonts w:ascii="Times New Roman" w:eastAsia="Times New Roman" w:hAnsi="Times New Roman" w:cs="Times New Roman"/>
          <w:color w:val="E36C0A" w:themeColor="accent6" w:themeShade="BF"/>
          <w:sz w:val="24"/>
          <w:szCs w:val="24"/>
        </w:rPr>
        <w:t>return</w:t>
      </w:r>
      <w:proofErr w:type="gramEnd"/>
      <w:r w:rsidRPr="00D11C45">
        <w:rPr>
          <w:rFonts w:ascii="Times New Roman" w:eastAsia="Times New Roman" w:hAnsi="Times New Roman" w:cs="Times New Roman"/>
          <w:color w:val="E36C0A" w:themeColor="accent6" w:themeShade="BF"/>
          <w:sz w:val="24"/>
          <w:szCs w:val="24"/>
        </w:rPr>
        <w:t xml:space="preserve"> "</w:t>
      </w:r>
      <w:proofErr w:type="spellStart"/>
      <w:r w:rsidRPr="00D11C45">
        <w:rPr>
          <w:rFonts w:ascii="Times New Roman" w:eastAsia="Times New Roman" w:hAnsi="Times New Roman" w:cs="Times New Roman"/>
          <w:color w:val="E36C0A" w:themeColor="accent6" w:themeShade="BF"/>
          <w:sz w:val="24"/>
          <w:szCs w:val="24"/>
        </w:rPr>
        <w:t>loginPage</w:t>
      </w:r>
      <w:proofErr w:type="spellEnd"/>
      <w:r w:rsidRPr="00D11C45">
        <w:rPr>
          <w:rFonts w:ascii="Times New Roman" w:eastAsia="Times New Roman" w:hAnsi="Times New Roman" w:cs="Times New Roman"/>
          <w:color w:val="E36C0A" w:themeColor="accent6" w:themeShade="BF"/>
          <w:sz w:val="24"/>
          <w:szCs w:val="24"/>
        </w:rPr>
        <w:t>";            </w:t>
      </w:r>
    </w:p>
    <w:p w:rsidR="00D11C45" w:rsidRPr="00D11C45" w:rsidRDefault="00D11C45" w:rsidP="00D11C45">
      <w:pPr>
        <w:spacing w:after="0" w:line="240" w:lineRule="auto"/>
        <w:rPr>
          <w:rFonts w:ascii="Times New Roman" w:eastAsia="Times New Roman" w:hAnsi="Times New Roman" w:cs="Times New Roman"/>
          <w:sz w:val="24"/>
          <w:szCs w:val="24"/>
        </w:rPr>
      </w:pPr>
      <w:r w:rsidRPr="00D11C45">
        <w:rPr>
          <w:rFonts w:ascii="Times New Roman" w:eastAsia="Times New Roman" w:hAnsi="Times New Roman" w:cs="Times New Roman"/>
          <w:color w:val="E36C0A" w:themeColor="accent6" w:themeShade="BF"/>
          <w:sz w:val="24"/>
          <w:szCs w:val="24"/>
        </w:rPr>
        <w:t>}</w:t>
      </w:r>
    </w:p>
    <w:p w:rsidR="00D11C45" w:rsidRDefault="00D11C45" w:rsidP="00D11C45">
      <w:pPr>
        <w:pStyle w:val="NormalWeb"/>
      </w:pPr>
      <w:r>
        <w:t xml:space="preserve">But make sure, key in </w:t>
      </w:r>
      <w:proofErr w:type="spellStart"/>
      <w:proofErr w:type="gramStart"/>
      <w:r>
        <w:t>model.addAttribute</w:t>
      </w:r>
      <w:proofErr w:type="spellEnd"/>
      <w:r>
        <w:t>(</w:t>
      </w:r>
      <w:proofErr w:type="gramEnd"/>
      <w:r>
        <w:t>“</w:t>
      </w:r>
      <w:proofErr w:type="spellStart"/>
      <w:r>
        <w:rPr>
          <w:rStyle w:val="Strong"/>
        </w:rPr>
        <w:t>userDetails</w:t>
      </w:r>
      <w:r>
        <w:t>“,ud</w:t>
      </w:r>
      <w:proofErr w:type="spellEnd"/>
      <w:r>
        <w:t xml:space="preserve">) should match with </w:t>
      </w:r>
      <w:proofErr w:type="spellStart"/>
      <w:r>
        <w:t>commandName</w:t>
      </w:r>
      <w:proofErr w:type="spellEnd"/>
      <w:r>
        <w:t>=”</w:t>
      </w:r>
      <w:proofErr w:type="spellStart"/>
      <w:r>
        <w:rPr>
          <w:rStyle w:val="Strong"/>
        </w:rPr>
        <w:t>userDetails</w:t>
      </w:r>
      <w:proofErr w:type="spellEnd"/>
      <w:r>
        <w:t xml:space="preserve">” in </w:t>
      </w:r>
      <w:proofErr w:type="spellStart"/>
      <w:r>
        <w:t>jsp</w:t>
      </w:r>
      <w:proofErr w:type="spellEnd"/>
      <w:r>
        <w:t>, that’s it.</w:t>
      </w:r>
    </w:p>
    <w:p w:rsidR="00D11C45" w:rsidRDefault="00D11C45" w:rsidP="00D11C45">
      <w:pPr>
        <w:pStyle w:val="Heading2"/>
      </w:pPr>
      <w:r>
        <w:t>Output</w:t>
      </w:r>
    </w:p>
    <w:p w:rsidR="00D11C45" w:rsidRDefault="00D11C45" w:rsidP="00D11C45">
      <w:pPr>
        <w:pStyle w:val="NormalWeb"/>
      </w:pPr>
      <w:r>
        <w:rPr>
          <w:noProof/>
          <w:color w:val="0000FF"/>
        </w:rPr>
        <w:drawing>
          <wp:inline distT="0" distB="0" distL="0" distR="0">
            <wp:extent cx="5181600" cy="1543050"/>
            <wp:effectExtent l="19050" t="0" r="0" b="0"/>
            <wp:docPr id="227" name="Picture 227" descr="http://www.java4s.com/wp-content/uploads/2013/07/spring-mvc-annotation-validation-input-scree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java4s.com/wp-content/uploads/2013/07/spring-mvc-annotation-validation-input-screen.png">
                      <a:hlinkClick r:id="rId18"/>
                    </pic:cNvPr>
                    <pic:cNvPicPr>
                      <a:picLocks noChangeAspect="1" noChangeArrowheads="1"/>
                    </pic:cNvPicPr>
                  </pic:nvPicPr>
                  <pic:blipFill>
                    <a:blip r:embed="rId19"/>
                    <a:srcRect/>
                    <a:stretch>
                      <a:fillRect/>
                    </a:stretch>
                  </pic:blipFill>
                  <pic:spPr bwMode="auto">
                    <a:xfrm>
                      <a:off x="0" y="0"/>
                      <a:ext cx="5181600" cy="1543050"/>
                    </a:xfrm>
                    <a:prstGeom prst="rect">
                      <a:avLst/>
                    </a:prstGeom>
                    <a:noFill/>
                    <a:ln w="9525">
                      <a:noFill/>
                      <a:miter lim="800000"/>
                      <a:headEnd/>
                      <a:tailEnd/>
                    </a:ln>
                  </pic:spPr>
                </pic:pic>
              </a:graphicData>
            </a:graphic>
          </wp:inline>
        </w:drawing>
      </w:r>
    </w:p>
    <w:p w:rsidR="00D11C45" w:rsidRDefault="00D11C45" w:rsidP="00D11C45">
      <w:pPr>
        <w:pStyle w:val="NormalWeb"/>
      </w:pPr>
      <w:r>
        <w:rPr>
          <w:noProof/>
          <w:color w:val="0000FF"/>
        </w:rPr>
        <w:drawing>
          <wp:inline distT="0" distB="0" distL="0" distR="0">
            <wp:extent cx="4667250" cy="2343150"/>
            <wp:effectExtent l="19050" t="0" r="0" b="0"/>
            <wp:docPr id="228" name="Picture 228" descr="http://www.java4s.com/wp-content/uploads/2013/07/spring-mvc-annotation-validation-errors-outpu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java4s.com/wp-content/uploads/2013/07/spring-mvc-annotation-validation-errors-output.png">
                      <a:hlinkClick r:id="rId20"/>
                    </pic:cNvPr>
                    <pic:cNvPicPr>
                      <a:picLocks noChangeAspect="1" noChangeArrowheads="1"/>
                    </pic:cNvPicPr>
                  </pic:nvPicPr>
                  <pic:blipFill>
                    <a:blip r:embed="rId21"/>
                    <a:srcRect/>
                    <a:stretch>
                      <a:fillRect/>
                    </a:stretch>
                  </pic:blipFill>
                  <pic:spPr bwMode="auto">
                    <a:xfrm>
                      <a:off x="0" y="0"/>
                      <a:ext cx="4667250" cy="2343150"/>
                    </a:xfrm>
                    <a:prstGeom prst="rect">
                      <a:avLst/>
                    </a:prstGeom>
                    <a:noFill/>
                    <a:ln w="9525">
                      <a:noFill/>
                      <a:miter lim="800000"/>
                      <a:headEnd/>
                      <a:tailEnd/>
                    </a:ln>
                  </pic:spPr>
                </pic:pic>
              </a:graphicData>
            </a:graphic>
          </wp:inline>
        </w:drawing>
      </w:r>
    </w:p>
    <w:p w:rsidR="00D11C45" w:rsidRDefault="00D11C45" w:rsidP="00D11C45">
      <w:pPr>
        <w:pStyle w:val="NormalWeb"/>
      </w:pPr>
      <w:r>
        <w:rPr>
          <w:noProof/>
          <w:color w:val="0000FF"/>
        </w:rPr>
        <w:lastRenderedPageBreak/>
        <w:drawing>
          <wp:inline distT="0" distB="0" distL="0" distR="0">
            <wp:extent cx="4229100" cy="2286000"/>
            <wp:effectExtent l="19050" t="0" r="0" b="0"/>
            <wp:docPr id="229" name="Picture 229" descr="http://www.java4s.com/wp-content/uploads/2013/07/spring-mvc-annotation-validation-output-screen.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java4s.com/wp-content/uploads/2013/07/spring-mvc-annotation-validation-output-screen.png">
                      <a:hlinkClick r:id="rId22"/>
                    </pic:cNvPr>
                    <pic:cNvPicPr>
                      <a:picLocks noChangeAspect="1" noChangeArrowheads="1"/>
                    </pic:cNvPicPr>
                  </pic:nvPicPr>
                  <pic:blipFill>
                    <a:blip r:embed="rId23"/>
                    <a:srcRect/>
                    <a:stretch>
                      <a:fillRect/>
                    </a:stretch>
                  </pic:blipFill>
                  <pic:spPr bwMode="auto">
                    <a:xfrm>
                      <a:off x="0" y="0"/>
                      <a:ext cx="4229100" cy="2286000"/>
                    </a:xfrm>
                    <a:prstGeom prst="rect">
                      <a:avLst/>
                    </a:prstGeom>
                    <a:noFill/>
                    <a:ln w="9525">
                      <a:noFill/>
                      <a:miter lim="800000"/>
                      <a:headEnd/>
                      <a:tailEnd/>
                    </a:ln>
                  </pic:spPr>
                </pic:pic>
              </a:graphicData>
            </a:graphic>
          </wp:inline>
        </w:drawing>
      </w:r>
    </w:p>
    <w:p w:rsidR="00D11C45" w:rsidRDefault="00D11C45" w:rsidP="00D11C45">
      <w:pPr>
        <w:pStyle w:val="NormalWeb"/>
      </w:pPr>
      <w:r>
        <w:rPr>
          <w:noProof/>
          <w:color w:val="0000FF"/>
        </w:rPr>
        <w:drawing>
          <wp:inline distT="0" distB="0" distL="0" distR="0">
            <wp:extent cx="4648200" cy="2114550"/>
            <wp:effectExtent l="19050" t="0" r="0" b="0"/>
            <wp:docPr id="230" name="Picture 230" descr="http://www.java4s.com/wp-content/uploads/2013/07/spring-mvc-annotation-validation-outpu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java4s.com/wp-content/uploads/2013/07/spring-mvc-annotation-validation-output.png">
                      <a:hlinkClick r:id="rId24"/>
                    </pic:cNvPr>
                    <pic:cNvPicPr>
                      <a:picLocks noChangeAspect="1" noChangeArrowheads="1"/>
                    </pic:cNvPicPr>
                  </pic:nvPicPr>
                  <pic:blipFill>
                    <a:blip r:embed="rId25"/>
                    <a:srcRect/>
                    <a:stretch>
                      <a:fillRect/>
                    </a:stretch>
                  </pic:blipFill>
                  <pic:spPr bwMode="auto">
                    <a:xfrm>
                      <a:off x="0" y="0"/>
                      <a:ext cx="4648200" cy="2114550"/>
                    </a:xfrm>
                    <a:prstGeom prst="rect">
                      <a:avLst/>
                    </a:prstGeom>
                    <a:noFill/>
                    <a:ln w="9525">
                      <a:noFill/>
                      <a:miter lim="800000"/>
                      <a:headEnd/>
                      <a:tailEnd/>
                    </a:ln>
                  </pic:spPr>
                </pic:pic>
              </a:graphicData>
            </a:graphic>
          </wp:inline>
        </w:drawing>
      </w:r>
    </w:p>
    <w:p w:rsidR="00D11C45" w:rsidRDefault="00D11C45" w:rsidP="000849A1">
      <w:pPr>
        <w:pStyle w:val="NormalWeb"/>
      </w:pPr>
    </w:p>
    <w:sectPr w:rsidR="00D11C45" w:rsidSect="000C6045">
      <w:pgSz w:w="12240" w:h="15840"/>
      <w:pgMar w:top="540" w:right="810" w:bottom="63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61E" w:rsidRDefault="009F661E" w:rsidP="000C6045">
      <w:pPr>
        <w:spacing w:after="0" w:line="240" w:lineRule="auto"/>
      </w:pPr>
      <w:r>
        <w:separator/>
      </w:r>
    </w:p>
  </w:endnote>
  <w:endnote w:type="continuationSeparator" w:id="1">
    <w:p w:rsidR="009F661E" w:rsidRDefault="009F661E" w:rsidP="000C6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61E" w:rsidRDefault="009F661E" w:rsidP="000C6045">
      <w:pPr>
        <w:spacing w:after="0" w:line="240" w:lineRule="auto"/>
      </w:pPr>
      <w:r>
        <w:separator/>
      </w:r>
    </w:p>
  </w:footnote>
  <w:footnote w:type="continuationSeparator" w:id="1">
    <w:p w:rsidR="009F661E" w:rsidRDefault="009F661E" w:rsidP="000C60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0972"/>
    <w:multiLevelType w:val="multilevel"/>
    <w:tmpl w:val="F85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C38D3"/>
    <w:multiLevelType w:val="multilevel"/>
    <w:tmpl w:val="732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73134"/>
    <w:multiLevelType w:val="multilevel"/>
    <w:tmpl w:val="8A9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028AB"/>
    <w:multiLevelType w:val="multilevel"/>
    <w:tmpl w:val="A184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92598"/>
    <w:multiLevelType w:val="multilevel"/>
    <w:tmpl w:val="D0F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835B6"/>
    <w:multiLevelType w:val="multilevel"/>
    <w:tmpl w:val="A1D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657B0"/>
    <w:multiLevelType w:val="multilevel"/>
    <w:tmpl w:val="7DB4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B3CE8"/>
    <w:multiLevelType w:val="multilevel"/>
    <w:tmpl w:val="A322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661E9"/>
    <w:multiLevelType w:val="multilevel"/>
    <w:tmpl w:val="D70A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16451D"/>
    <w:multiLevelType w:val="multilevel"/>
    <w:tmpl w:val="3E98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FF3876"/>
    <w:multiLevelType w:val="multilevel"/>
    <w:tmpl w:val="79E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90774"/>
    <w:multiLevelType w:val="multilevel"/>
    <w:tmpl w:val="311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B5F36"/>
    <w:multiLevelType w:val="multilevel"/>
    <w:tmpl w:val="C9B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E13744"/>
    <w:multiLevelType w:val="multilevel"/>
    <w:tmpl w:val="B7E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055F4F"/>
    <w:multiLevelType w:val="multilevel"/>
    <w:tmpl w:val="2FA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4B4296"/>
    <w:multiLevelType w:val="multilevel"/>
    <w:tmpl w:val="786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BB586E"/>
    <w:multiLevelType w:val="multilevel"/>
    <w:tmpl w:val="740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582403"/>
    <w:multiLevelType w:val="multilevel"/>
    <w:tmpl w:val="781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5008BC"/>
    <w:multiLevelType w:val="multilevel"/>
    <w:tmpl w:val="9A3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0C04AB"/>
    <w:multiLevelType w:val="multilevel"/>
    <w:tmpl w:val="9A6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3E265F"/>
    <w:multiLevelType w:val="multilevel"/>
    <w:tmpl w:val="91E0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D54E10"/>
    <w:multiLevelType w:val="multilevel"/>
    <w:tmpl w:val="F3B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264B48"/>
    <w:multiLevelType w:val="multilevel"/>
    <w:tmpl w:val="B9E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6308E1"/>
    <w:multiLevelType w:val="multilevel"/>
    <w:tmpl w:val="945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4C6DC0"/>
    <w:multiLevelType w:val="multilevel"/>
    <w:tmpl w:val="7C4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F62320"/>
    <w:multiLevelType w:val="multilevel"/>
    <w:tmpl w:val="566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FC0CAD"/>
    <w:multiLevelType w:val="multilevel"/>
    <w:tmpl w:val="F9E8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A0CC2"/>
    <w:multiLevelType w:val="multilevel"/>
    <w:tmpl w:val="5B4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C067D5"/>
    <w:multiLevelType w:val="multilevel"/>
    <w:tmpl w:val="5A5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BA258A"/>
    <w:multiLevelType w:val="multilevel"/>
    <w:tmpl w:val="D702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391CE3"/>
    <w:multiLevelType w:val="multilevel"/>
    <w:tmpl w:val="C0FE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E5599B"/>
    <w:multiLevelType w:val="multilevel"/>
    <w:tmpl w:val="D6D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5122CA"/>
    <w:multiLevelType w:val="multilevel"/>
    <w:tmpl w:val="C40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3"/>
  </w:num>
  <w:num w:numId="3">
    <w:abstractNumId w:val="9"/>
  </w:num>
  <w:num w:numId="4">
    <w:abstractNumId w:val="8"/>
  </w:num>
  <w:num w:numId="5">
    <w:abstractNumId w:val="5"/>
  </w:num>
  <w:num w:numId="6">
    <w:abstractNumId w:val="1"/>
  </w:num>
  <w:num w:numId="7">
    <w:abstractNumId w:val="22"/>
  </w:num>
  <w:num w:numId="8">
    <w:abstractNumId w:val="11"/>
  </w:num>
  <w:num w:numId="9">
    <w:abstractNumId w:val="19"/>
  </w:num>
  <w:num w:numId="10">
    <w:abstractNumId w:val="0"/>
  </w:num>
  <w:num w:numId="11">
    <w:abstractNumId w:val="30"/>
  </w:num>
  <w:num w:numId="12">
    <w:abstractNumId w:val="28"/>
  </w:num>
  <w:num w:numId="13">
    <w:abstractNumId w:val="25"/>
  </w:num>
  <w:num w:numId="14">
    <w:abstractNumId w:val="21"/>
  </w:num>
  <w:num w:numId="15">
    <w:abstractNumId w:val="6"/>
  </w:num>
  <w:num w:numId="16">
    <w:abstractNumId w:val="15"/>
  </w:num>
  <w:num w:numId="17">
    <w:abstractNumId w:val="32"/>
  </w:num>
  <w:num w:numId="18">
    <w:abstractNumId w:val="2"/>
  </w:num>
  <w:num w:numId="19">
    <w:abstractNumId w:val="4"/>
  </w:num>
  <w:num w:numId="20">
    <w:abstractNumId w:val="24"/>
  </w:num>
  <w:num w:numId="21">
    <w:abstractNumId w:val="29"/>
  </w:num>
  <w:num w:numId="22">
    <w:abstractNumId w:val="23"/>
  </w:num>
  <w:num w:numId="23">
    <w:abstractNumId w:val="12"/>
  </w:num>
  <w:num w:numId="24">
    <w:abstractNumId w:val="18"/>
  </w:num>
  <w:num w:numId="25">
    <w:abstractNumId w:val="17"/>
  </w:num>
  <w:num w:numId="26">
    <w:abstractNumId w:val="10"/>
  </w:num>
  <w:num w:numId="27">
    <w:abstractNumId w:val="20"/>
  </w:num>
  <w:num w:numId="28">
    <w:abstractNumId w:val="3"/>
  </w:num>
  <w:num w:numId="29">
    <w:abstractNumId w:val="26"/>
  </w:num>
  <w:num w:numId="30">
    <w:abstractNumId w:val="14"/>
  </w:num>
  <w:num w:numId="31">
    <w:abstractNumId w:val="7"/>
  </w:num>
  <w:num w:numId="32">
    <w:abstractNumId w:val="31"/>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C6045"/>
    <w:rsid w:val="00043769"/>
    <w:rsid w:val="000849A1"/>
    <w:rsid w:val="000A2D83"/>
    <w:rsid w:val="000C045B"/>
    <w:rsid w:val="000C6045"/>
    <w:rsid w:val="001126F8"/>
    <w:rsid w:val="00227DE3"/>
    <w:rsid w:val="00244F73"/>
    <w:rsid w:val="00282972"/>
    <w:rsid w:val="00302DE0"/>
    <w:rsid w:val="004F69E7"/>
    <w:rsid w:val="005B05E1"/>
    <w:rsid w:val="00630450"/>
    <w:rsid w:val="00786BF4"/>
    <w:rsid w:val="007C229F"/>
    <w:rsid w:val="009F661E"/>
    <w:rsid w:val="00B0725B"/>
    <w:rsid w:val="00C012C8"/>
    <w:rsid w:val="00C02912"/>
    <w:rsid w:val="00C10400"/>
    <w:rsid w:val="00C115CE"/>
    <w:rsid w:val="00C20FD8"/>
    <w:rsid w:val="00CF2F1F"/>
    <w:rsid w:val="00D11C45"/>
    <w:rsid w:val="00DC3225"/>
    <w:rsid w:val="00DC5DA2"/>
    <w:rsid w:val="00E21ECB"/>
    <w:rsid w:val="00E60B34"/>
    <w:rsid w:val="00F91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972"/>
  </w:style>
  <w:style w:type="paragraph" w:styleId="Heading1">
    <w:name w:val="heading 1"/>
    <w:basedOn w:val="Normal"/>
    <w:link w:val="Heading1Char"/>
    <w:uiPriority w:val="9"/>
    <w:qFormat/>
    <w:rsid w:val="000C6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60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C60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6045"/>
    <w:rPr>
      <w:sz w:val="20"/>
      <w:szCs w:val="20"/>
    </w:rPr>
  </w:style>
  <w:style w:type="character" w:styleId="EndnoteReference">
    <w:name w:val="endnote reference"/>
    <w:basedOn w:val="DefaultParagraphFont"/>
    <w:uiPriority w:val="99"/>
    <w:semiHidden/>
    <w:unhideWhenUsed/>
    <w:rsid w:val="000C6045"/>
    <w:rPr>
      <w:vertAlign w:val="superscript"/>
    </w:rPr>
  </w:style>
  <w:style w:type="paragraph" w:styleId="FootnoteText">
    <w:name w:val="footnote text"/>
    <w:basedOn w:val="Normal"/>
    <w:link w:val="FootnoteTextChar"/>
    <w:uiPriority w:val="99"/>
    <w:semiHidden/>
    <w:unhideWhenUsed/>
    <w:rsid w:val="000C60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045"/>
    <w:rPr>
      <w:sz w:val="20"/>
      <w:szCs w:val="20"/>
    </w:rPr>
  </w:style>
  <w:style w:type="character" w:styleId="FootnoteReference">
    <w:name w:val="footnote reference"/>
    <w:basedOn w:val="DefaultParagraphFont"/>
    <w:uiPriority w:val="99"/>
    <w:semiHidden/>
    <w:unhideWhenUsed/>
    <w:rsid w:val="000C6045"/>
    <w:rPr>
      <w:vertAlign w:val="superscript"/>
    </w:rPr>
  </w:style>
  <w:style w:type="character" w:customStyle="1" w:styleId="Heading1Char">
    <w:name w:val="Heading 1 Char"/>
    <w:basedOn w:val="DefaultParagraphFont"/>
    <w:link w:val="Heading1"/>
    <w:uiPriority w:val="9"/>
    <w:rsid w:val="000C60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C60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C60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045"/>
    <w:rPr>
      <w:b/>
      <w:bCs/>
    </w:rPr>
  </w:style>
  <w:style w:type="character" w:customStyle="1" w:styleId="post-first-letter">
    <w:name w:val="post-first-letter"/>
    <w:basedOn w:val="DefaultParagraphFont"/>
    <w:rsid w:val="000C6045"/>
  </w:style>
  <w:style w:type="paragraph" w:styleId="BalloonText">
    <w:name w:val="Balloon Text"/>
    <w:basedOn w:val="Normal"/>
    <w:link w:val="BalloonTextChar"/>
    <w:uiPriority w:val="99"/>
    <w:semiHidden/>
    <w:unhideWhenUsed/>
    <w:rsid w:val="000C6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045"/>
    <w:rPr>
      <w:rFonts w:ascii="Tahoma" w:hAnsi="Tahoma" w:cs="Tahoma"/>
      <w:sz w:val="16"/>
      <w:szCs w:val="16"/>
    </w:rPr>
  </w:style>
  <w:style w:type="character" w:customStyle="1" w:styleId="crayon-t">
    <w:name w:val="crayon-t"/>
    <w:basedOn w:val="DefaultParagraphFont"/>
    <w:rsid w:val="000C6045"/>
  </w:style>
  <w:style w:type="character" w:customStyle="1" w:styleId="crayon-h">
    <w:name w:val="crayon-h"/>
    <w:basedOn w:val="DefaultParagraphFont"/>
    <w:rsid w:val="000C6045"/>
  </w:style>
  <w:style w:type="character" w:customStyle="1" w:styleId="crayon-e">
    <w:name w:val="crayon-e"/>
    <w:basedOn w:val="DefaultParagraphFont"/>
    <w:rsid w:val="000C6045"/>
  </w:style>
  <w:style w:type="character" w:customStyle="1" w:styleId="crayon-sy">
    <w:name w:val="crayon-sy"/>
    <w:basedOn w:val="DefaultParagraphFont"/>
    <w:rsid w:val="000C6045"/>
  </w:style>
  <w:style w:type="character" w:customStyle="1" w:styleId="crayon-i">
    <w:name w:val="crayon-i"/>
    <w:basedOn w:val="DefaultParagraphFont"/>
    <w:rsid w:val="000C6045"/>
  </w:style>
  <w:style w:type="character" w:customStyle="1" w:styleId="crayon-v">
    <w:name w:val="crayon-v"/>
    <w:basedOn w:val="DefaultParagraphFont"/>
    <w:rsid w:val="000C6045"/>
  </w:style>
  <w:style w:type="character" w:customStyle="1" w:styleId="crayon-o">
    <w:name w:val="crayon-o"/>
    <w:basedOn w:val="DefaultParagraphFont"/>
    <w:rsid w:val="000C6045"/>
  </w:style>
  <w:style w:type="character" w:customStyle="1" w:styleId="crayon-r">
    <w:name w:val="crayon-r"/>
    <w:basedOn w:val="DefaultParagraphFont"/>
    <w:rsid w:val="000C6045"/>
  </w:style>
  <w:style w:type="character" w:customStyle="1" w:styleId="crayon-c">
    <w:name w:val="crayon-c"/>
    <w:basedOn w:val="DefaultParagraphFont"/>
    <w:rsid w:val="000C6045"/>
  </w:style>
  <w:style w:type="character" w:customStyle="1" w:styleId="crayon-m">
    <w:name w:val="crayon-m"/>
    <w:basedOn w:val="DefaultParagraphFont"/>
    <w:rsid w:val="000C6045"/>
  </w:style>
  <w:style w:type="character" w:styleId="Hyperlink">
    <w:name w:val="Hyperlink"/>
    <w:basedOn w:val="DefaultParagraphFont"/>
    <w:uiPriority w:val="99"/>
    <w:semiHidden/>
    <w:unhideWhenUsed/>
    <w:rsid w:val="00302DE0"/>
    <w:rPr>
      <w:color w:val="0000FF"/>
      <w:u w:val="single"/>
    </w:rPr>
  </w:style>
  <w:style w:type="character" w:customStyle="1" w:styleId="crayon-s">
    <w:name w:val="crayon-s"/>
    <w:basedOn w:val="DefaultParagraphFont"/>
    <w:rsid w:val="00630450"/>
  </w:style>
  <w:style w:type="character" w:customStyle="1" w:styleId="crayon-st">
    <w:name w:val="crayon-st"/>
    <w:basedOn w:val="DefaultParagraphFont"/>
    <w:rsid w:val="005B05E1"/>
  </w:style>
  <w:style w:type="character" w:styleId="Emphasis">
    <w:name w:val="Emphasis"/>
    <w:basedOn w:val="DefaultParagraphFont"/>
    <w:uiPriority w:val="20"/>
    <w:qFormat/>
    <w:rsid w:val="00C02912"/>
    <w:rPr>
      <w:i/>
      <w:iCs/>
    </w:rPr>
  </w:style>
  <w:style w:type="character" w:customStyle="1" w:styleId="crayon-ta">
    <w:name w:val="crayon-ta"/>
    <w:basedOn w:val="DefaultParagraphFont"/>
    <w:rsid w:val="00C02912"/>
  </w:style>
  <w:style w:type="character" w:customStyle="1" w:styleId="crayon-n">
    <w:name w:val="crayon-n"/>
    <w:basedOn w:val="DefaultParagraphFont"/>
    <w:rsid w:val="00C02912"/>
  </w:style>
  <w:style w:type="character" w:customStyle="1" w:styleId="crayon-cn">
    <w:name w:val="crayon-cn"/>
    <w:basedOn w:val="DefaultParagraphFont"/>
    <w:rsid w:val="00786BF4"/>
  </w:style>
  <w:style w:type="character" w:customStyle="1" w:styleId="crayon-k">
    <w:name w:val="crayon-k"/>
    <w:basedOn w:val="DefaultParagraphFont"/>
    <w:rsid w:val="00D11C45"/>
  </w:style>
</w:styles>
</file>

<file path=word/webSettings.xml><?xml version="1.0" encoding="utf-8"?>
<w:webSettings xmlns:r="http://schemas.openxmlformats.org/officeDocument/2006/relationships" xmlns:w="http://schemas.openxmlformats.org/wordprocessingml/2006/main">
  <w:divs>
    <w:div w:id="16585542">
      <w:bodyDiv w:val="1"/>
      <w:marLeft w:val="0"/>
      <w:marRight w:val="0"/>
      <w:marTop w:val="0"/>
      <w:marBottom w:val="0"/>
      <w:divBdr>
        <w:top w:val="none" w:sz="0" w:space="0" w:color="auto"/>
        <w:left w:val="none" w:sz="0" w:space="0" w:color="auto"/>
        <w:bottom w:val="none" w:sz="0" w:space="0" w:color="auto"/>
        <w:right w:val="none" w:sz="0" w:space="0" w:color="auto"/>
      </w:divBdr>
      <w:divsChild>
        <w:div w:id="1112823280">
          <w:marLeft w:val="0"/>
          <w:marRight w:val="0"/>
          <w:marTop w:val="0"/>
          <w:marBottom w:val="0"/>
          <w:divBdr>
            <w:top w:val="none" w:sz="0" w:space="0" w:color="auto"/>
            <w:left w:val="none" w:sz="0" w:space="0" w:color="auto"/>
            <w:bottom w:val="none" w:sz="0" w:space="0" w:color="auto"/>
            <w:right w:val="none" w:sz="0" w:space="0" w:color="auto"/>
          </w:divBdr>
          <w:divsChild>
            <w:div w:id="1789661910">
              <w:marLeft w:val="0"/>
              <w:marRight w:val="0"/>
              <w:marTop w:val="0"/>
              <w:marBottom w:val="0"/>
              <w:divBdr>
                <w:top w:val="none" w:sz="0" w:space="0" w:color="auto"/>
                <w:left w:val="none" w:sz="0" w:space="0" w:color="auto"/>
                <w:bottom w:val="none" w:sz="0" w:space="0" w:color="auto"/>
                <w:right w:val="none" w:sz="0" w:space="0" w:color="auto"/>
              </w:divBdr>
            </w:div>
            <w:div w:id="708453676">
              <w:marLeft w:val="0"/>
              <w:marRight w:val="0"/>
              <w:marTop w:val="0"/>
              <w:marBottom w:val="0"/>
              <w:divBdr>
                <w:top w:val="none" w:sz="0" w:space="0" w:color="auto"/>
                <w:left w:val="none" w:sz="0" w:space="0" w:color="auto"/>
                <w:bottom w:val="none" w:sz="0" w:space="0" w:color="auto"/>
                <w:right w:val="none" w:sz="0" w:space="0" w:color="auto"/>
              </w:divBdr>
            </w:div>
            <w:div w:id="751119071">
              <w:marLeft w:val="0"/>
              <w:marRight w:val="0"/>
              <w:marTop w:val="0"/>
              <w:marBottom w:val="0"/>
              <w:divBdr>
                <w:top w:val="none" w:sz="0" w:space="0" w:color="auto"/>
                <w:left w:val="none" w:sz="0" w:space="0" w:color="auto"/>
                <w:bottom w:val="none" w:sz="0" w:space="0" w:color="auto"/>
                <w:right w:val="none" w:sz="0" w:space="0" w:color="auto"/>
              </w:divBdr>
            </w:div>
            <w:div w:id="900754736">
              <w:marLeft w:val="0"/>
              <w:marRight w:val="0"/>
              <w:marTop w:val="0"/>
              <w:marBottom w:val="0"/>
              <w:divBdr>
                <w:top w:val="none" w:sz="0" w:space="0" w:color="auto"/>
                <w:left w:val="none" w:sz="0" w:space="0" w:color="auto"/>
                <w:bottom w:val="none" w:sz="0" w:space="0" w:color="auto"/>
                <w:right w:val="none" w:sz="0" w:space="0" w:color="auto"/>
              </w:divBdr>
            </w:div>
            <w:div w:id="1771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9034">
      <w:bodyDiv w:val="1"/>
      <w:marLeft w:val="0"/>
      <w:marRight w:val="0"/>
      <w:marTop w:val="0"/>
      <w:marBottom w:val="0"/>
      <w:divBdr>
        <w:top w:val="none" w:sz="0" w:space="0" w:color="auto"/>
        <w:left w:val="none" w:sz="0" w:space="0" w:color="auto"/>
        <w:bottom w:val="none" w:sz="0" w:space="0" w:color="auto"/>
        <w:right w:val="none" w:sz="0" w:space="0" w:color="auto"/>
      </w:divBdr>
    </w:div>
    <w:div w:id="67000711">
      <w:bodyDiv w:val="1"/>
      <w:marLeft w:val="0"/>
      <w:marRight w:val="0"/>
      <w:marTop w:val="0"/>
      <w:marBottom w:val="0"/>
      <w:divBdr>
        <w:top w:val="none" w:sz="0" w:space="0" w:color="auto"/>
        <w:left w:val="none" w:sz="0" w:space="0" w:color="auto"/>
        <w:bottom w:val="none" w:sz="0" w:space="0" w:color="auto"/>
        <w:right w:val="none" w:sz="0" w:space="0" w:color="auto"/>
      </w:divBdr>
      <w:divsChild>
        <w:div w:id="380255076">
          <w:marLeft w:val="0"/>
          <w:marRight w:val="0"/>
          <w:marTop w:val="0"/>
          <w:marBottom w:val="0"/>
          <w:divBdr>
            <w:top w:val="none" w:sz="0" w:space="0" w:color="auto"/>
            <w:left w:val="none" w:sz="0" w:space="0" w:color="auto"/>
            <w:bottom w:val="none" w:sz="0" w:space="0" w:color="auto"/>
            <w:right w:val="none" w:sz="0" w:space="0" w:color="auto"/>
          </w:divBdr>
          <w:divsChild>
            <w:div w:id="492649223">
              <w:marLeft w:val="0"/>
              <w:marRight w:val="0"/>
              <w:marTop w:val="0"/>
              <w:marBottom w:val="0"/>
              <w:divBdr>
                <w:top w:val="none" w:sz="0" w:space="0" w:color="auto"/>
                <w:left w:val="none" w:sz="0" w:space="0" w:color="auto"/>
                <w:bottom w:val="none" w:sz="0" w:space="0" w:color="auto"/>
                <w:right w:val="none" w:sz="0" w:space="0" w:color="auto"/>
              </w:divBdr>
            </w:div>
            <w:div w:id="249698973">
              <w:marLeft w:val="0"/>
              <w:marRight w:val="0"/>
              <w:marTop w:val="0"/>
              <w:marBottom w:val="0"/>
              <w:divBdr>
                <w:top w:val="none" w:sz="0" w:space="0" w:color="auto"/>
                <w:left w:val="none" w:sz="0" w:space="0" w:color="auto"/>
                <w:bottom w:val="none" w:sz="0" w:space="0" w:color="auto"/>
                <w:right w:val="none" w:sz="0" w:space="0" w:color="auto"/>
              </w:divBdr>
            </w:div>
            <w:div w:id="392967256">
              <w:marLeft w:val="0"/>
              <w:marRight w:val="0"/>
              <w:marTop w:val="0"/>
              <w:marBottom w:val="0"/>
              <w:divBdr>
                <w:top w:val="none" w:sz="0" w:space="0" w:color="auto"/>
                <w:left w:val="none" w:sz="0" w:space="0" w:color="auto"/>
                <w:bottom w:val="none" w:sz="0" w:space="0" w:color="auto"/>
                <w:right w:val="none" w:sz="0" w:space="0" w:color="auto"/>
              </w:divBdr>
            </w:div>
            <w:div w:id="505941836">
              <w:marLeft w:val="0"/>
              <w:marRight w:val="0"/>
              <w:marTop w:val="0"/>
              <w:marBottom w:val="0"/>
              <w:divBdr>
                <w:top w:val="none" w:sz="0" w:space="0" w:color="auto"/>
                <w:left w:val="none" w:sz="0" w:space="0" w:color="auto"/>
                <w:bottom w:val="none" w:sz="0" w:space="0" w:color="auto"/>
                <w:right w:val="none" w:sz="0" w:space="0" w:color="auto"/>
              </w:divBdr>
            </w:div>
            <w:div w:id="1522433602">
              <w:marLeft w:val="0"/>
              <w:marRight w:val="0"/>
              <w:marTop w:val="0"/>
              <w:marBottom w:val="0"/>
              <w:divBdr>
                <w:top w:val="none" w:sz="0" w:space="0" w:color="auto"/>
                <w:left w:val="none" w:sz="0" w:space="0" w:color="auto"/>
                <w:bottom w:val="none" w:sz="0" w:space="0" w:color="auto"/>
                <w:right w:val="none" w:sz="0" w:space="0" w:color="auto"/>
              </w:divBdr>
            </w:div>
            <w:div w:id="1560045841">
              <w:marLeft w:val="0"/>
              <w:marRight w:val="0"/>
              <w:marTop w:val="0"/>
              <w:marBottom w:val="0"/>
              <w:divBdr>
                <w:top w:val="none" w:sz="0" w:space="0" w:color="auto"/>
                <w:left w:val="none" w:sz="0" w:space="0" w:color="auto"/>
                <w:bottom w:val="none" w:sz="0" w:space="0" w:color="auto"/>
                <w:right w:val="none" w:sz="0" w:space="0" w:color="auto"/>
              </w:divBdr>
            </w:div>
            <w:div w:id="1657100967">
              <w:marLeft w:val="0"/>
              <w:marRight w:val="0"/>
              <w:marTop w:val="0"/>
              <w:marBottom w:val="0"/>
              <w:divBdr>
                <w:top w:val="none" w:sz="0" w:space="0" w:color="auto"/>
                <w:left w:val="none" w:sz="0" w:space="0" w:color="auto"/>
                <w:bottom w:val="none" w:sz="0" w:space="0" w:color="auto"/>
                <w:right w:val="none" w:sz="0" w:space="0" w:color="auto"/>
              </w:divBdr>
            </w:div>
            <w:div w:id="1454445264">
              <w:marLeft w:val="0"/>
              <w:marRight w:val="0"/>
              <w:marTop w:val="0"/>
              <w:marBottom w:val="0"/>
              <w:divBdr>
                <w:top w:val="none" w:sz="0" w:space="0" w:color="auto"/>
                <w:left w:val="none" w:sz="0" w:space="0" w:color="auto"/>
                <w:bottom w:val="none" w:sz="0" w:space="0" w:color="auto"/>
                <w:right w:val="none" w:sz="0" w:space="0" w:color="auto"/>
              </w:divBdr>
            </w:div>
            <w:div w:id="831263435">
              <w:marLeft w:val="0"/>
              <w:marRight w:val="0"/>
              <w:marTop w:val="0"/>
              <w:marBottom w:val="0"/>
              <w:divBdr>
                <w:top w:val="none" w:sz="0" w:space="0" w:color="auto"/>
                <w:left w:val="none" w:sz="0" w:space="0" w:color="auto"/>
                <w:bottom w:val="none" w:sz="0" w:space="0" w:color="auto"/>
                <w:right w:val="none" w:sz="0" w:space="0" w:color="auto"/>
              </w:divBdr>
            </w:div>
            <w:div w:id="2058776772">
              <w:marLeft w:val="0"/>
              <w:marRight w:val="0"/>
              <w:marTop w:val="0"/>
              <w:marBottom w:val="0"/>
              <w:divBdr>
                <w:top w:val="none" w:sz="0" w:space="0" w:color="auto"/>
                <w:left w:val="none" w:sz="0" w:space="0" w:color="auto"/>
                <w:bottom w:val="none" w:sz="0" w:space="0" w:color="auto"/>
                <w:right w:val="none" w:sz="0" w:space="0" w:color="auto"/>
              </w:divBdr>
            </w:div>
            <w:div w:id="1026827181">
              <w:marLeft w:val="0"/>
              <w:marRight w:val="0"/>
              <w:marTop w:val="0"/>
              <w:marBottom w:val="0"/>
              <w:divBdr>
                <w:top w:val="none" w:sz="0" w:space="0" w:color="auto"/>
                <w:left w:val="none" w:sz="0" w:space="0" w:color="auto"/>
                <w:bottom w:val="none" w:sz="0" w:space="0" w:color="auto"/>
                <w:right w:val="none" w:sz="0" w:space="0" w:color="auto"/>
              </w:divBdr>
            </w:div>
            <w:div w:id="654340207">
              <w:marLeft w:val="0"/>
              <w:marRight w:val="0"/>
              <w:marTop w:val="0"/>
              <w:marBottom w:val="0"/>
              <w:divBdr>
                <w:top w:val="none" w:sz="0" w:space="0" w:color="auto"/>
                <w:left w:val="none" w:sz="0" w:space="0" w:color="auto"/>
                <w:bottom w:val="none" w:sz="0" w:space="0" w:color="auto"/>
                <w:right w:val="none" w:sz="0" w:space="0" w:color="auto"/>
              </w:divBdr>
            </w:div>
            <w:div w:id="1815873845">
              <w:marLeft w:val="0"/>
              <w:marRight w:val="0"/>
              <w:marTop w:val="0"/>
              <w:marBottom w:val="0"/>
              <w:divBdr>
                <w:top w:val="none" w:sz="0" w:space="0" w:color="auto"/>
                <w:left w:val="none" w:sz="0" w:space="0" w:color="auto"/>
                <w:bottom w:val="none" w:sz="0" w:space="0" w:color="auto"/>
                <w:right w:val="none" w:sz="0" w:space="0" w:color="auto"/>
              </w:divBdr>
            </w:div>
            <w:div w:id="1121336026">
              <w:marLeft w:val="0"/>
              <w:marRight w:val="0"/>
              <w:marTop w:val="0"/>
              <w:marBottom w:val="0"/>
              <w:divBdr>
                <w:top w:val="none" w:sz="0" w:space="0" w:color="auto"/>
                <w:left w:val="none" w:sz="0" w:space="0" w:color="auto"/>
                <w:bottom w:val="none" w:sz="0" w:space="0" w:color="auto"/>
                <w:right w:val="none" w:sz="0" w:space="0" w:color="auto"/>
              </w:divBdr>
            </w:div>
            <w:div w:id="1349873924">
              <w:marLeft w:val="0"/>
              <w:marRight w:val="0"/>
              <w:marTop w:val="0"/>
              <w:marBottom w:val="0"/>
              <w:divBdr>
                <w:top w:val="none" w:sz="0" w:space="0" w:color="auto"/>
                <w:left w:val="none" w:sz="0" w:space="0" w:color="auto"/>
                <w:bottom w:val="none" w:sz="0" w:space="0" w:color="auto"/>
                <w:right w:val="none" w:sz="0" w:space="0" w:color="auto"/>
              </w:divBdr>
            </w:div>
            <w:div w:id="1248492889">
              <w:marLeft w:val="0"/>
              <w:marRight w:val="0"/>
              <w:marTop w:val="0"/>
              <w:marBottom w:val="0"/>
              <w:divBdr>
                <w:top w:val="none" w:sz="0" w:space="0" w:color="auto"/>
                <w:left w:val="none" w:sz="0" w:space="0" w:color="auto"/>
                <w:bottom w:val="none" w:sz="0" w:space="0" w:color="auto"/>
                <w:right w:val="none" w:sz="0" w:space="0" w:color="auto"/>
              </w:divBdr>
            </w:div>
            <w:div w:id="2016691244">
              <w:marLeft w:val="0"/>
              <w:marRight w:val="0"/>
              <w:marTop w:val="0"/>
              <w:marBottom w:val="0"/>
              <w:divBdr>
                <w:top w:val="none" w:sz="0" w:space="0" w:color="auto"/>
                <w:left w:val="none" w:sz="0" w:space="0" w:color="auto"/>
                <w:bottom w:val="none" w:sz="0" w:space="0" w:color="auto"/>
                <w:right w:val="none" w:sz="0" w:space="0" w:color="auto"/>
              </w:divBdr>
            </w:div>
            <w:div w:id="1619490992">
              <w:marLeft w:val="0"/>
              <w:marRight w:val="0"/>
              <w:marTop w:val="0"/>
              <w:marBottom w:val="0"/>
              <w:divBdr>
                <w:top w:val="none" w:sz="0" w:space="0" w:color="auto"/>
                <w:left w:val="none" w:sz="0" w:space="0" w:color="auto"/>
                <w:bottom w:val="none" w:sz="0" w:space="0" w:color="auto"/>
                <w:right w:val="none" w:sz="0" w:space="0" w:color="auto"/>
              </w:divBdr>
            </w:div>
            <w:div w:id="399014004">
              <w:marLeft w:val="0"/>
              <w:marRight w:val="0"/>
              <w:marTop w:val="0"/>
              <w:marBottom w:val="0"/>
              <w:divBdr>
                <w:top w:val="none" w:sz="0" w:space="0" w:color="auto"/>
                <w:left w:val="none" w:sz="0" w:space="0" w:color="auto"/>
                <w:bottom w:val="none" w:sz="0" w:space="0" w:color="auto"/>
                <w:right w:val="none" w:sz="0" w:space="0" w:color="auto"/>
              </w:divBdr>
            </w:div>
            <w:div w:id="438179534">
              <w:marLeft w:val="0"/>
              <w:marRight w:val="0"/>
              <w:marTop w:val="0"/>
              <w:marBottom w:val="0"/>
              <w:divBdr>
                <w:top w:val="none" w:sz="0" w:space="0" w:color="auto"/>
                <w:left w:val="none" w:sz="0" w:space="0" w:color="auto"/>
                <w:bottom w:val="none" w:sz="0" w:space="0" w:color="auto"/>
                <w:right w:val="none" w:sz="0" w:space="0" w:color="auto"/>
              </w:divBdr>
            </w:div>
            <w:div w:id="1702046312">
              <w:marLeft w:val="0"/>
              <w:marRight w:val="0"/>
              <w:marTop w:val="0"/>
              <w:marBottom w:val="0"/>
              <w:divBdr>
                <w:top w:val="none" w:sz="0" w:space="0" w:color="auto"/>
                <w:left w:val="none" w:sz="0" w:space="0" w:color="auto"/>
                <w:bottom w:val="none" w:sz="0" w:space="0" w:color="auto"/>
                <w:right w:val="none" w:sz="0" w:space="0" w:color="auto"/>
              </w:divBdr>
            </w:div>
            <w:div w:id="15275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211">
      <w:bodyDiv w:val="1"/>
      <w:marLeft w:val="0"/>
      <w:marRight w:val="0"/>
      <w:marTop w:val="0"/>
      <w:marBottom w:val="0"/>
      <w:divBdr>
        <w:top w:val="none" w:sz="0" w:space="0" w:color="auto"/>
        <w:left w:val="none" w:sz="0" w:space="0" w:color="auto"/>
        <w:bottom w:val="none" w:sz="0" w:space="0" w:color="auto"/>
        <w:right w:val="none" w:sz="0" w:space="0" w:color="auto"/>
      </w:divBdr>
      <w:divsChild>
        <w:div w:id="1356689896">
          <w:marLeft w:val="0"/>
          <w:marRight w:val="0"/>
          <w:marTop w:val="0"/>
          <w:marBottom w:val="0"/>
          <w:divBdr>
            <w:top w:val="none" w:sz="0" w:space="0" w:color="auto"/>
            <w:left w:val="none" w:sz="0" w:space="0" w:color="auto"/>
            <w:bottom w:val="none" w:sz="0" w:space="0" w:color="auto"/>
            <w:right w:val="none" w:sz="0" w:space="0" w:color="auto"/>
          </w:divBdr>
          <w:divsChild>
            <w:div w:id="2054688958">
              <w:marLeft w:val="0"/>
              <w:marRight w:val="0"/>
              <w:marTop w:val="0"/>
              <w:marBottom w:val="0"/>
              <w:divBdr>
                <w:top w:val="none" w:sz="0" w:space="0" w:color="auto"/>
                <w:left w:val="none" w:sz="0" w:space="0" w:color="auto"/>
                <w:bottom w:val="none" w:sz="0" w:space="0" w:color="auto"/>
                <w:right w:val="none" w:sz="0" w:space="0" w:color="auto"/>
              </w:divBdr>
            </w:div>
            <w:div w:id="1382052063">
              <w:marLeft w:val="0"/>
              <w:marRight w:val="0"/>
              <w:marTop w:val="0"/>
              <w:marBottom w:val="0"/>
              <w:divBdr>
                <w:top w:val="none" w:sz="0" w:space="0" w:color="auto"/>
                <w:left w:val="none" w:sz="0" w:space="0" w:color="auto"/>
                <w:bottom w:val="none" w:sz="0" w:space="0" w:color="auto"/>
                <w:right w:val="none" w:sz="0" w:space="0" w:color="auto"/>
              </w:divBdr>
            </w:div>
            <w:div w:id="1393120980">
              <w:marLeft w:val="0"/>
              <w:marRight w:val="0"/>
              <w:marTop w:val="0"/>
              <w:marBottom w:val="0"/>
              <w:divBdr>
                <w:top w:val="none" w:sz="0" w:space="0" w:color="auto"/>
                <w:left w:val="none" w:sz="0" w:space="0" w:color="auto"/>
                <w:bottom w:val="none" w:sz="0" w:space="0" w:color="auto"/>
                <w:right w:val="none" w:sz="0" w:space="0" w:color="auto"/>
              </w:divBdr>
            </w:div>
            <w:div w:id="812406290">
              <w:marLeft w:val="0"/>
              <w:marRight w:val="0"/>
              <w:marTop w:val="0"/>
              <w:marBottom w:val="0"/>
              <w:divBdr>
                <w:top w:val="none" w:sz="0" w:space="0" w:color="auto"/>
                <w:left w:val="none" w:sz="0" w:space="0" w:color="auto"/>
                <w:bottom w:val="none" w:sz="0" w:space="0" w:color="auto"/>
                <w:right w:val="none" w:sz="0" w:space="0" w:color="auto"/>
              </w:divBdr>
            </w:div>
            <w:div w:id="378360285">
              <w:marLeft w:val="0"/>
              <w:marRight w:val="0"/>
              <w:marTop w:val="0"/>
              <w:marBottom w:val="0"/>
              <w:divBdr>
                <w:top w:val="none" w:sz="0" w:space="0" w:color="auto"/>
                <w:left w:val="none" w:sz="0" w:space="0" w:color="auto"/>
                <w:bottom w:val="none" w:sz="0" w:space="0" w:color="auto"/>
                <w:right w:val="none" w:sz="0" w:space="0" w:color="auto"/>
              </w:divBdr>
            </w:div>
            <w:div w:id="9865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5252">
      <w:bodyDiv w:val="1"/>
      <w:marLeft w:val="0"/>
      <w:marRight w:val="0"/>
      <w:marTop w:val="0"/>
      <w:marBottom w:val="0"/>
      <w:divBdr>
        <w:top w:val="none" w:sz="0" w:space="0" w:color="auto"/>
        <w:left w:val="none" w:sz="0" w:space="0" w:color="auto"/>
        <w:bottom w:val="none" w:sz="0" w:space="0" w:color="auto"/>
        <w:right w:val="none" w:sz="0" w:space="0" w:color="auto"/>
      </w:divBdr>
    </w:div>
    <w:div w:id="85002256">
      <w:bodyDiv w:val="1"/>
      <w:marLeft w:val="0"/>
      <w:marRight w:val="0"/>
      <w:marTop w:val="0"/>
      <w:marBottom w:val="0"/>
      <w:divBdr>
        <w:top w:val="none" w:sz="0" w:space="0" w:color="auto"/>
        <w:left w:val="none" w:sz="0" w:space="0" w:color="auto"/>
        <w:bottom w:val="none" w:sz="0" w:space="0" w:color="auto"/>
        <w:right w:val="none" w:sz="0" w:space="0" w:color="auto"/>
      </w:divBdr>
    </w:div>
    <w:div w:id="85730055">
      <w:bodyDiv w:val="1"/>
      <w:marLeft w:val="0"/>
      <w:marRight w:val="0"/>
      <w:marTop w:val="0"/>
      <w:marBottom w:val="0"/>
      <w:divBdr>
        <w:top w:val="none" w:sz="0" w:space="0" w:color="auto"/>
        <w:left w:val="none" w:sz="0" w:space="0" w:color="auto"/>
        <w:bottom w:val="none" w:sz="0" w:space="0" w:color="auto"/>
        <w:right w:val="none" w:sz="0" w:space="0" w:color="auto"/>
      </w:divBdr>
    </w:div>
    <w:div w:id="112679093">
      <w:bodyDiv w:val="1"/>
      <w:marLeft w:val="0"/>
      <w:marRight w:val="0"/>
      <w:marTop w:val="0"/>
      <w:marBottom w:val="0"/>
      <w:divBdr>
        <w:top w:val="none" w:sz="0" w:space="0" w:color="auto"/>
        <w:left w:val="none" w:sz="0" w:space="0" w:color="auto"/>
        <w:bottom w:val="none" w:sz="0" w:space="0" w:color="auto"/>
        <w:right w:val="none" w:sz="0" w:space="0" w:color="auto"/>
      </w:divBdr>
      <w:divsChild>
        <w:div w:id="99419980">
          <w:marLeft w:val="0"/>
          <w:marRight w:val="0"/>
          <w:marTop w:val="0"/>
          <w:marBottom w:val="0"/>
          <w:divBdr>
            <w:top w:val="none" w:sz="0" w:space="0" w:color="auto"/>
            <w:left w:val="none" w:sz="0" w:space="0" w:color="auto"/>
            <w:bottom w:val="none" w:sz="0" w:space="0" w:color="auto"/>
            <w:right w:val="none" w:sz="0" w:space="0" w:color="auto"/>
          </w:divBdr>
          <w:divsChild>
            <w:div w:id="696585604">
              <w:marLeft w:val="0"/>
              <w:marRight w:val="0"/>
              <w:marTop w:val="0"/>
              <w:marBottom w:val="0"/>
              <w:divBdr>
                <w:top w:val="none" w:sz="0" w:space="0" w:color="auto"/>
                <w:left w:val="none" w:sz="0" w:space="0" w:color="auto"/>
                <w:bottom w:val="none" w:sz="0" w:space="0" w:color="auto"/>
                <w:right w:val="none" w:sz="0" w:space="0" w:color="auto"/>
              </w:divBdr>
            </w:div>
            <w:div w:id="174535649">
              <w:marLeft w:val="0"/>
              <w:marRight w:val="0"/>
              <w:marTop w:val="0"/>
              <w:marBottom w:val="0"/>
              <w:divBdr>
                <w:top w:val="none" w:sz="0" w:space="0" w:color="auto"/>
                <w:left w:val="none" w:sz="0" w:space="0" w:color="auto"/>
                <w:bottom w:val="none" w:sz="0" w:space="0" w:color="auto"/>
                <w:right w:val="none" w:sz="0" w:space="0" w:color="auto"/>
              </w:divBdr>
            </w:div>
            <w:div w:id="1258245674">
              <w:marLeft w:val="0"/>
              <w:marRight w:val="0"/>
              <w:marTop w:val="0"/>
              <w:marBottom w:val="0"/>
              <w:divBdr>
                <w:top w:val="none" w:sz="0" w:space="0" w:color="auto"/>
                <w:left w:val="none" w:sz="0" w:space="0" w:color="auto"/>
                <w:bottom w:val="none" w:sz="0" w:space="0" w:color="auto"/>
                <w:right w:val="none" w:sz="0" w:space="0" w:color="auto"/>
              </w:divBdr>
            </w:div>
            <w:div w:id="1343780272">
              <w:marLeft w:val="0"/>
              <w:marRight w:val="0"/>
              <w:marTop w:val="0"/>
              <w:marBottom w:val="0"/>
              <w:divBdr>
                <w:top w:val="none" w:sz="0" w:space="0" w:color="auto"/>
                <w:left w:val="none" w:sz="0" w:space="0" w:color="auto"/>
                <w:bottom w:val="none" w:sz="0" w:space="0" w:color="auto"/>
                <w:right w:val="none" w:sz="0" w:space="0" w:color="auto"/>
              </w:divBdr>
            </w:div>
            <w:div w:id="383606533">
              <w:marLeft w:val="0"/>
              <w:marRight w:val="0"/>
              <w:marTop w:val="0"/>
              <w:marBottom w:val="0"/>
              <w:divBdr>
                <w:top w:val="none" w:sz="0" w:space="0" w:color="auto"/>
                <w:left w:val="none" w:sz="0" w:space="0" w:color="auto"/>
                <w:bottom w:val="none" w:sz="0" w:space="0" w:color="auto"/>
                <w:right w:val="none" w:sz="0" w:space="0" w:color="auto"/>
              </w:divBdr>
            </w:div>
            <w:div w:id="1722752825">
              <w:marLeft w:val="0"/>
              <w:marRight w:val="0"/>
              <w:marTop w:val="0"/>
              <w:marBottom w:val="0"/>
              <w:divBdr>
                <w:top w:val="none" w:sz="0" w:space="0" w:color="auto"/>
                <w:left w:val="none" w:sz="0" w:space="0" w:color="auto"/>
                <w:bottom w:val="none" w:sz="0" w:space="0" w:color="auto"/>
                <w:right w:val="none" w:sz="0" w:space="0" w:color="auto"/>
              </w:divBdr>
            </w:div>
            <w:div w:id="1558084836">
              <w:marLeft w:val="0"/>
              <w:marRight w:val="0"/>
              <w:marTop w:val="0"/>
              <w:marBottom w:val="0"/>
              <w:divBdr>
                <w:top w:val="none" w:sz="0" w:space="0" w:color="auto"/>
                <w:left w:val="none" w:sz="0" w:space="0" w:color="auto"/>
                <w:bottom w:val="none" w:sz="0" w:space="0" w:color="auto"/>
                <w:right w:val="none" w:sz="0" w:space="0" w:color="auto"/>
              </w:divBdr>
            </w:div>
            <w:div w:id="1666056326">
              <w:marLeft w:val="0"/>
              <w:marRight w:val="0"/>
              <w:marTop w:val="0"/>
              <w:marBottom w:val="0"/>
              <w:divBdr>
                <w:top w:val="none" w:sz="0" w:space="0" w:color="auto"/>
                <w:left w:val="none" w:sz="0" w:space="0" w:color="auto"/>
                <w:bottom w:val="none" w:sz="0" w:space="0" w:color="auto"/>
                <w:right w:val="none" w:sz="0" w:space="0" w:color="auto"/>
              </w:divBdr>
            </w:div>
            <w:div w:id="174735738">
              <w:marLeft w:val="0"/>
              <w:marRight w:val="0"/>
              <w:marTop w:val="0"/>
              <w:marBottom w:val="0"/>
              <w:divBdr>
                <w:top w:val="none" w:sz="0" w:space="0" w:color="auto"/>
                <w:left w:val="none" w:sz="0" w:space="0" w:color="auto"/>
                <w:bottom w:val="none" w:sz="0" w:space="0" w:color="auto"/>
                <w:right w:val="none" w:sz="0" w:space="0" w:color="auto"/>
              </w:divBdr>
            </w:div>
            <w:div w:id="99643464">
              <w:marLeft w:val="0"/>
              <w:marRight w:val="0"/>
              <w:marTop w:val="0"/>
              <w:marBottom w:val="0"/>
              <w:divBdr>
                <w:top w:val="none" w:sz="0" w:space="0" w:color="auto"/>
                <w:left w:val="none" w:sz="0" w:space="0" w:color="auto"/>
                <w:bottom w:val="none" w:sz="0" w:space="0" w:color="auto"/>
                <w:right w:val="none" w:sz="0" w:space="0" w:color="auto"/>
              </w:divBdr>
            </w:div>
            <w:div w:id="465272129">
              <w:marLeft w:val="0"/>
              <w:marRight w:val="0"/>
              <w:marTop w:val="0"/>
              <w:marBottom w:val="0"/>
              <w:divBdr>
                <w:top w:val="none" w:sz="0" w:space="0" w:color="auto"/>
                <w:left w:val="none" w:sz="0" w:space="0" w:color="auto"/>
                <w:bottom w:val="none" w:sz="0" w:space="0" w:color="auto"/>
                <w:right w:val="none" w:sz="0" w:space="0" w:color="auto"/>
              </w:divBdr>
            </w:div>
            <w:div w:id="1651136544">
              <w:marLeft w:val="0"/>
              <w:marRight w:val="0"/>
              <w:marTop w:val="0"/>
              <w:marBottom w:val="0"/>
              <w:divBdr>
                <w:top w:val="none" w:sz="0" w:space="0" w:color="auto"/>
                <w:left w:val="none" w:sz="0" w:space="0" w:color="auto"/>
                <w:bottom w:val="none" w:sz="0" w:space="0" w:color="auto"/>
                <w:right w:val="none" w:sz="0" w:space="0" w:color="auto"/>
              </w:divBdr>
            </w:div>
            <w:div w:id="1806004109">
              <w:marLeft w:val="0"/>
              <w:marRight w:val="0"/>
              <w:marTop w:val="0"/>
              <w:marBottom w:val="0"/>
              <w:divBdr>
                <w:top w:val="none" w:sz="0" w:space="0" w:color="auto"/>
                <w:left w:val="none" w:sz="0" w:space="0" w:color="auto"/>
                <w:bottom w:val="none" w:sz="0" w:space="0" w:color="auto"/>
                <w:right w:val="none" w:sz="0" w:space="0" w:color="auto"/>
              </w:divBdr>
            </w:div>
            <w:div w:id="741299314">
              <w:marLeft w:val="0"/>
              <w:marRight w:val="0"/>
              <w:marTop w:val="0"/>
              <w:marBottom w:val="0"/>
              <w:divBdr>
                <w:top w:val="none" w:sz="0" w:space="0" w:color="auto"/>
                <w:left w:val="none" w:sz="0" w:space="0" w:color="auto"/>
                <w:bottom w:val="none" w:sz="0" w:space="0" w:color="auto"/>
                <w:right w:val="none" w:sz="0" w:space="0" w:color="auto"/>
              </w:divBdr>
            </w:div>
            <w:div w:id="885290089">
              <w:marLeft w:val="0"/>
              <w:marRight w:val="0"/>
              <w:marTop w:val="0"/>
              <w:marBottom w:val="0"/>
              <w:divBdr>
                <w:top w:val="none" w:sz="0" w:space="0" w:color="auto"/>
                <w:left w:val="none" w:sz="0" w:space="0" w:color="auto"/>
                <w:bottom w:val="none" w:sz="0" w:space="0" w:color="auto"/>
                <w:right w:val="none" w:sz="0" w:space="0" w:color="auto"/>
              </w:divBdr>
            </w:div>
            <w:div w:id="298655055">
              <w:marLeft w:val="0"/>
              <w:marRight w:val="0"/>
              <w:marTop w:val="0"/>
              <w:marBottom w:val="0"/>
              <w:divBdr>
                <w:top w:val="none" w:sz="0" w:space="0" w:color="auto"/>
                <w:left w:val="none" w:sz="0" w:space="0" w:color="auto"/>
                <w:bottom w:val="none" w:sz="0" w:space="0" w:color="auto"/>
                <w:right w:val="none" w:sz="0" w:space="0" w:color="auto"/>
              </w:divBdr>
            </w:div>
            <w:div w:id="1807426464">
              <w:marLeft w:val="0"/>
              <w:marRight w:val="0"/>
              <w:marTop w:val="0"/>
              <w:marBottom w:val="0"/>
              <w:divBdr>
                <w:top w:val="none" w:sz="0" w:space="0" w:color="auto"/>
                <w:left w:val="none" w:sz="0" w:space="0" w:color="auto"/>
                <w:bottom w:val="none" w:sz="0" w:space="0" w:color="auto"/>
                <w:right w:val="none" w:sz="0" w:space="0" w:color="auto"/>
              </w:divBdr>
            </w:div>
            <w:div w:id="1011831962">
              <w:marLeft w:val="0"/>
              <w:marRight w:val="0"/>
              <w:marTop w:val="0"/>
              <w:marBottom w:val="0"/>
              <w:divBdr>
                <w:top w:val="none" w:sz="0" w:space="0" w:color="auto"/>
                <w:left w:val="none" w:sz="0" w:space="0" w:color="auto"/>
                <w:bottom w:val="none" w:sz="0" w:space="0" w:color="auto"/>
                <w:right w:val="none" w:sz="0" w:space="0" w:color="auto"/>
              </w:divBdr>
            </w:div>
            <w:div w:id="1066419748">
              <w:marLeft w:val="0"/>
              <w:marRight w:val="0"/>
              <w:marTop w:val="0"/>
              <w:marBottom w:val="0"/>
              <w:divBdr>
                <w:top w:val="none" w:sz="0" w:space="0" w:color="auto"/>
                <w:left w:val="none" w:sz="0" w:space="0" w:color="auto"/>
                <w:bottom w:val="none" w:sz="0" w:space="0" w:color="auto"/>
                <w:right w:val="none" w:sz="0" w:space="0" w:color="auto"/>
              </w:divBdr>
            </w:div>
            <w:div w:id="2012635777">
              <w:marLeft w:val="0"/>
              <w:marRight w:val="0"/>
              <w:marTop w:val="0"/>
              <w:marBottom w:val="0"/>
              <w:divBdr>
                <w:top w:val="none" w:sz="0" w:space="0" w:color="auto"/>
                <w:left w:val="none" w:sz="0" w:space="0" w:color="auto"/>
                <w:bottom w:val="none" w:sz="0" w:space="0" w:color="auto"/>
                <w:right w:val="none" w:sz="0" w:space="0" w:color="auto"/>
              </w:divBdr>
            </w:div>
            <w:div w:id="4328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5013">
      <w:bodyDiv w:val="1"/>
      <w:marLeft w:val="0"/>
      <w:marRight w:val="0"/>
      <w:marTop w:val="0"/>
      <w:marBottom w:val="0"/>
      <w:divBdr>
        <w:top w:val="none" w:sz="0" w:space="0" w:color="auto"/>
        <w:left w:val="none" w:sz="0" w:space="0" w:color="auto"/>
        <w:bottom w:val="none" w:sz="0" w:space="0" w:color="auto"/>
        <w:right w:val="none" w:sz="0" w:space="0" w:color="auto"/>
      </w:divBdr>
      <w:divsChild>
        <w:div w:id="574824016">
          <w:marLeft w:val="0"/>
          <w:marRight w:val="0"/>
          <w:marTop w:val="0"/>
          <w:marBottom w:val="0"/>
          <w:divBdr>
            <w:top w:val="none" w:sz="0" w:space="0" w:color="auto"/>
            <w:left w:val="none" w:sz="0" w:space="0" w:color="auto"/>
            <w:bottom w:val="none" w:sz="0" w:space="0" w:color="auto"/>
            <w:right w:val="none" w:sz="0" w:space="0" w:color="auto"/>
          </w:divBdr>
          <w:divsChild>
            <w:div w:id="408500121">
              <w:marLeft w:val="0"/>
              <w:marRight w:val="0"/>
              <w:marTop w:val="0"/>
              <w:marBottom w:val="0"/>
              <w:divBdr>
                <w:top w:val="none" w:sz="0" w:space="0" w:color="auto"/>
                <w:left w:val="none" w:sz="0" w:space="0" w:color="auto"/>
                <w:bottom w:val="none" w:sz="0" w:space="0" w:color="auto"/>
                <w:right w:val="none" w:sz="0" w:space="0" w:color="auto"/>
              </w:divBdr>
            </w:div>
            <w:div w:id="2137138080">
              <w:marLeft w:val="0"/>
              <w:marRight w:val="0"/>
              <w:marTop w:val="0"/>
              <w:marBottom w:val="0"/>
              <w:divBdr>
                <w:top w:val="none" w:sz="0" w:space="0" w:color="auto"/>
                <w:left w:val="none" w:sz="0" w:space="0" w:color="auto"/>
                <w:bottom w:val="none" w:sz="0" w:space="0" w:color="auto"/>
                <w:right w:val="none" w:sz="0" w:space="0" w:color="auto"/>
              </w:divBdr>
            </w:div>
            <w:div w:id="1401831783">
              <w:marLeft w:val="0"/>
              <w:marRight w:val="0"/>
              <w:marTop w:val="0"/>
              <w:marBottom w:val="0"/>
              <w:divBdr>
                <w:top w:val="none" w:sz="0" w:space="0" w:color="auto"/>
                <w:left w:val="none" w:sz="0" w:space="0" w:color="auto"/>
                <w:bottom w:val="none" w:sz="0" w:space="0" w:color="auto"/>
                <w:right w:val="none" w:sz="0" w:space="0" w:color="auto"/>
              </w:divBdr>
            </w:div>
            <w:div w:id="950937844">
              <w:marLeft w:val="0"/>
              <w:marRight w:val="0"/>
              <w:marTop w:val="0"/>
              <w:marBottom w:val="0"/>
              <w:divBdr>
                <w:top w:val="none" w:sz="0" w:space="0" w:color="auto"/>
                <w:left w:val="none" w:sz="0" w:space="0" w:color="auto"/>
                <w:bottom w:val="none" w:sz="0" w:space="0" w:color="auto"/>
                <w:right w:val="none" w:sz="0" w:space="0" w:color="auto"/>
              </w:divBdr>
            </w:div>
            <w:div w:id="749305147">
              <w:marLeft w:val="0"/>
              <w:marRight w:val="0"/>
              <w:marTop w:val="0"/>
              <w:marBottom w:val="0"/>
              <w:divBdr>
                <w:top w:val="none" w:sz="0" w:space="0" w:color="auto"/>
                <w:left w:val="none" w:sz="0" w:space="0" w:color="auto"/>
                <w:bottom w:val="none" w:sz="0" w:space="0" w:color="auto"/>
                <w:right w:val="none" w:sz="0" w:space="0" w:color="auto"/>
              </w:divBdr>
            </w:div>
            <w:div w:id="2055544742">
              <w:marLeft w:val="0"/>
              <w:marRight w:val="0"/>
              <w:marTop w:val="0"/>
              <w:marBottom w:val="0"/>
              <w:divBdr>
                <w:top w:val="none" w:sz="0" w:space="0" w:color="auto"/>
                <w:left w:val="none" w:sz="0" w:space="0" w:color="auto"/>
                <w:bottom w:val="none" w:sz="0" w:space="0" w:color="auto"/>
                <w:right w:val="none" w:sz="0" w:space="0" w:color="auto"/>
              </w:divBdr>
            </w:div>
            <w:div w:id="729765838">
              <w:marLeft w:val="0"/>
              <w:marRight w:val="0"/>
              <w:marTop w:val="0"/>
              <w:marBottom w:val="0"/>
              <w:divBdr>
                <w:top w:val="none" w:sz="0" w:space="0" w:color="auto"/>
                <w:left w:val="none" w:sz="0" w:space="0" w:color="auto"/>
                <w:bottom w:val="none" w:sz="0" w:space="0" w:color="auto"/>
                <w:right w:val="none" w:sz="0" w:space="0" w:color="auto"/>
              </w:divBdr>
            </w:div>
            <w:div w:id="186725150">
              <w:marLeft w:val="0"/>
              <w:marRight w:val="0"/>
              <w:marTop w:val="0"/>
              <w:marBottom w:val="0"/>
              <w:divBdr>
                <w:top w:val="none" w:sz="0" w:space="0" w:color="auto"/>
                <w:left w:val="none" w:sz="0" w:space="0" w:color="auto"/>
                <w:bottom w:val="none" w:sz="0" w:space="0" w:color="auto"/>
                <w:right w:val="none" w:sz="0" w:space="0" w:color="auto"/>
              </w:divBdr>
            </w:div>
            <w:div w:id="643509799">
              <w:marLeft w:val="0"/>
              <w:marRight w:val="0"/>
              <w:marTop w:val="0"/>
              <w:marBottom w:val="0"/>
              <w:divBdr>
                <w:top w:val="none" w:sz="0" w:space="0" w:color="auto"/>
                <w:left w:val="none" w:sz="0" w:space="0" w:color="auto"/>
                <w:bottom w:val="none" w:sz="0" w:space="0" w:color="auto"/>
                <w:right w:val="none" w:sz="0" w:space="0" w:color="auto"/>
              </w:divBdr>
            </w:div>
            <w:div w:id="565190503">
              <w:marLeft w:val="0"/>
              <w:marRight w:val="0"/>
              <w:marTop w:val="0"/>
              <w:marBottom w:val="0"/>
              <w:divBdr>
                <w:top w:val="none" w:sz="0" w:space="0" w:color="auto"/>
                <w:left w:val="none" w:sz="0" w:space="0" w:color="auto"/>
                <w:bottom w:val="none" w:sz="0" w:space="0" w:color="auto"/>
                <w:right w:val="none" w:sz="0" w:space="0" w:color="auto"/>
              </w:divBdr>
            </w:div>
            <w:div w:id="1176463573">
              <w:marLeft w:val="0"/>
              <w:marRight w:val="0"/>
              <w:marTop w:val="0"/>
              <w:marBottom w:val="0"/>
              <w:divBdr>
                <w:top w:val="none" w:sz="0" w:space="0" w:color="auto"/>
                <w:left w:val="none" w:sz="0" w:space="0" w:color="auto"/>
                <w:bottom w:val="none" w:sz="0" w:space="0" w:color="auto"/>
                <w:right w:val="none" w:sz="0" w:space="0" w:color="auto"/>
              </w:divBdr>
            </w:div>
            <w:div w:id="1687245863">
              <w:marLeft w:val="0"/>
              <w:marRight w:val="0"/>
              <w:marTop w:val="0"/>
              <w:marBottom w:val="0"/>
              <w:divBdr>
                <w:top w:val="none" w:sz="0" w:space="0" w:color="auto"/>
                <w:left w:val="none" w:sz="0" w:space="0" w:color="auto"/>
                <w:bottom w:val="none" w:sz="0" w:space="0" w:color="auto"/>
                <w:right w:val="none" w:sz="0" w:space="0" w:color="auto"/>
              </w:divBdr>
            </w:div>
            <w:div w:id="6253648">
              <w:marLeft w:val="0"/>
              <w:marRight w:val="0"/>
              <w:marTop w:val="0"/>
              <w:marBottom w:val="0"/>
              <w:divBdr>
                <w:top w:val="none" w:sz="0" w:space="0" w:color="auto"/>
                <w:left w:val="none" w:sz="0" w:space="0" w:color="auto"/>
                <w:bottom w:val="none" w:sz="0" w:space="0" w:color="auto"/>
                <w:right w:val="none" w:sz="0" w:space="0" w:color="auto"/>
              </w:divBdr>
            </w:div>
            <w:div w:id="15220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1438">
      <w:bodyDiv w:val="1"/>
      <w:marLeft w:val="0"/>
      <w:marRight w:val="0"/>
      <w:marTop w:val="0"/>
      <w:marBottom w:val="0"/>
      <w:divBdr>
        <w:top w:val="none" w:sz="0" w:space="0" w:color="auto"/>
        <w:left w:val="none" w:sz="0" w:space="0" w:color="auto"/>
        <w:bottom w:val="none" w:sz="0" w:space="0" w:color="auto"/>
        <w:right w:val="none" w:sz="0" w:space="0" w:color="auto"/>
      </w:divBdr>
      <w:divsChild>
        <w:div w:id="236981382">
          <w:marLeft w:val="0"/>
          <w:marRight w:val="0"/>
          <w:marTop w:val="0"/>
          <w:marBottom w:val="0"/>
          <w:divBdr>
            <w:top w:val="none" w:sz="0" w:space="0" w:color="auto"/>
            <w:left w:val="none" w:sz="0" w:space="0" w:color="auto"/>
            <w:bottom w:val="none" w:sz="0" w:space="0" w:color="auto"/>
            <w:right w:val="none" w:sz="0" w:space="0" w:color="auto"/>
          </w:divBdr>
          <w:divsChild>
            <w:div w:id="1034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504">
      <w:bodyDiv w:val="1"/>
      <w:marLeft w:val="0"/>
      <w:marRight w:val="0"/>
      <w:marTop w:val="0"/>
      <w:marBottom w:val="0"/>
      <w:divBdr>
        <w:top w:val="none" w:sz="0" w:space="0" w:color="auto"/>
        <w:left w:val="none" w:sz="0" w:space="0" w:color="auto"/>
        <w:bottom w:val="none" w:sz="0" w:space="0" w:color="auto"/>
        <w:right w:val="none" w:sz="0" w:space="0" w:color="auto"/>
      </w:divBdr>
    </w:div>
    <w:div w:id="163519147">
      <w:bodyDiv w:val="1"/>
      <w:marLeft w:val="0"/>
      <w:marRight w:val="0"/>
      <w:marTop w:val="0"/>
      <w:marBottom w:val="0"/>
      <w:divBdr>
        <w:top w:val="none" w:sz="0" w:space="0" w:color="auto"/>
        <w:left w:val="none" w:sz="0" w:space="0" w:color="auto"/>
        <w:bottom w:val="none" w:sz="0" w:space="0" w:color="auto"/>
        <w:right w:val="none" w:sz="0" w:space="0" w:color="auto"/>
      </w:divBdr>
      <w:divsChild>
        <w:div w:id="206261994">
          <w:marLeft w:val="0"/>
          <w:marRight w:val="0"/>
          <w:marTop w:val="0"/>
          <w:marBottom w:val="0"/>
          <w:divBdr>
            <w:top w:val="none" w:sz="0" w:space="0" w:color="auto"/>
            <w:left w:val="none" w:sz="0" w:space="0" w:color="auto"/>
            <w:bottom w:val="none" w:sz="0" w:space="0" w:color="auto"/>
            <w:right w:val="none" w:sz="0" w:space="0" w:color="auto"/>
          </w:divBdr>
          <w:divsChild>
            <w:div w:id="671880248">
              <w:marLeft w:val="0"/>
              <w:marRight w:val="0"/>
              <w:marTop w:val="0"/>
              <w:marBottom w:val="0"/>
              <w:divBdr>
                <w:top w:val="none" w:sz="0" w:space="0" w:color="auto"/>
                <w:left w:val="none" w:sz="0" w:space="0" w:color="auto"/>
                <w:bottom w:val="none" w:sz="0" w:space="0" w:color="auto"/>
                <w:right w:val="none" w:sz="0" w:space="0" w:color="auto"/>
              </w:divBdr>
            </w:div>
            <w:div w:id="653028301">
              <w:marLeft w:val="0"/>
              <w:marRight w:val="0"/>
              <w:marTop w:val="0"/>
              <w:marBottom w:val="0"/>
              <w:divBdr>
                <w:top w:val="none" w:sz="0" w:space="0" w:color="auto"/>
                <w:left w:val="none" w:sz="0" w:space="0" w:color="auto"/>
                <w:bottom w:val="none" w:sz="0" w:space="0" w:color="auto"/>
                <w:right w:val="none" w:sz="0" w:space="0" w:color="auto"/>
              </w:divBdr>
            </w:div>
            <w:div w:id="833033447">
              <w:marLeft w:val="0"/>
              <w:marRight w:val="0"/>
              <w:marTop w:val="0"/>
              <w:marBottom w:val="0"/>
              <w:divBdr>
                <w:top w:val="none" w:sz="0" w:space="0" w:color="auto"/>
                <w:left w:val="none" w:sz="0" w:space="0" w:color="auto"/>
                <w:bottom w:val="none" w:sz="0" w:space="0" w:color="auto"/>
                <w:right w:val="none" w:sz="0" w:space="0" w:color="auto"/>
              </w:divBdr>
            </w:div>
            <w:div w:id="1962809077">
              <w:marLeft w:val="0"/>
              <w:marRight w:val="0"/>
              <w:marTop w:val="0"/>
              <w:marBottom w:val="0"/>
              <w:divBdr>
                <w:top w:val="none" w:sz="0" w:space="0" w:color="auto"/>
                <w:left w:val="none" w:sz="0" w:space="0" w:color="auto"/>
                <w:bottom w:val="none" w:sz="0" w:space="0" w:color="auto"/>
                <w:right w:val="none" w:sz="0" w:space="0" w:color="auto"/>
              </w:divBdr>
            </w:div>
            <w:div w:id="1341397695">
              <w:marLeft w:val="0"/>
              <w:marRight w:val="0"/>
              <w:marTop w:val="0"/>
              <w:marBottom w:val="0"/>
              <w:divBdr>
                <w:top w:val="none" w:sz="0" w:space="0" w:color="auto"/>
                <w:left w:val="none" w:sz="0" w:space="0" w:color="auto"/>
                <w:bottom w:val="none" w:sz="0" w:space="0" w:color="auto"/>
                <w:right w:val="none" w:sz="0" w:space="0" w:color="auto"/>
              </w:divBdr>
            </w:div>
            <w:div w:id="447504484">
              <w:marLeft w:val="0"/>
              <w:marRight w:val="0"/>
              <w:marTop w:val="0"/>
              <w:marBottom w:val="0"/>
              <w:divBdr>
                <w:top w:val="none" w:sz="0" w:space="0" w:color="auto"/>
                <w:left w:val="none" w:sz="0" w:space="0" w:color="auto"/>
                <w:bottom w:val="none" w:sz="0" w:space="0" w:color="auto"/>
                <w:right w:val="none" w:sz="0" w:space="0" w:color="auto"/>
              </w:divBdr>
            </w:div>
            <w:div w:id="87778465">
              <w:marLeft w:val="0"/>
              <w:marRight w:val="0"/>
              <w:marTop w:val="0"/>
              <w:marBottom w:val="0"/>
              <w:divBdr>
                <w:top w:val="none" w:sz="0" w:space="0" w:color="auto"/>
                <w:left w:val="none" w:sz="0" w:space="0" w:color="auto"/>
                <w:bottom w:val="none" w:sz="0" w:space="0" w:color="auto"/>
                <w:right w:val="none" w:sz="0" w:space="0" w:color="auto"/>
              </w:divBdr>
            </w:div>
            <w:div w:id="255748379">
              <w:marLeft w:val="0"/>
              <w:marRight w:val="0"/>
              <w:marTop w:val="0"/>
              <w:marBottom w:val="0"/>
              <w:divBdr>
                <w:top w:val="none" w:sz="0" w:space="0" w:color="auto"/>
                <w:left w:val="none" w:sz="0" w:space="0" w:color="auto"/>
                <w:bottom w:val="none" w:sz="0" w:space="0" w:color="auto"/>
                <w:right w:val="none" w:sz="0" w:space="0" w:color="auto"/>
              </w:divBdr>
            </w:div>
            <w:div w:id="1301493802">
              <w:marLeft w:val="0"/>
              <w:marRight w:val="0"/>
              <w:marTop w:val="0"/>
              <w:marBottom w:val="0"/>
              <w:divBdr>
                <w:top w:val="none" w:sz="0" w:space="0" w:color="auto"/>
                <w:left w:val="none" w:sz="0" w:space="0" w:color="auto"/>
                <w:bottom w:val="none" w:sz="0" w:space="0" w:color="auto"/>
                <w:right w:val="none" w:sz="0" w:space="0" w:color="auto"/>
              </w:divBdr>
            </w:div>
            <w:div w:id="1276448421">
              <w:marLeft w:val="0"/>
              <w:marRight w:val="0"/>
              <w:marTop w:val="0"/>
              <w:marBottom w:val="0"/>
              <w:divBdr>
                <w:top w:val="none" w:sz="0" w:space="0" w:color="auto"/>
                <w:left w:val="none" w:sz="0" w:space="0" w:color="auto"/>
                <w:bottom w:val="none" w:sz="0" w:space="0" w:color="auto"/>
                <w:right w:val="none" w:sz="0" w:space="0" w:color="auto"/>
              </w:divBdr>
            </w:div>
            <w:div w:id="1798451871">
              <w:marLeft w:val="0"/>
              <w:marRight w:val="0"/>
              <w:marTop w:val="0"/>
              <w:marBottom w:val="0"/>
              <w:divBdr>
                <w:top w:val="none" w:sz="0" w:space="0" w:color="auto"/>
                <w:left w:val="none" w:sz="0" w:space="0" w:color="auto"/>
                <w:bottom w:val="none" w:sz="0" w:space="0" w:color="auto"/>
                <w:right w:val="none" w:sz="0" w:space="0" w:color="auto"/>
              </w:divBdr>
            </w:div>
            <w:div w:id="83841305">
              <w:marLeft w:val="0"/>
              <w:marRight w:val="0"/>
              <w:marTop w:val="0"/>
              <w:marBottom w:val="0"/>
              <w:divBdr>
                <w:top w:val="none" w:sz="0" w:space="0" w:color="auto"/>
                <w:left w:val="none" w:sz="0" w:space="0" w:color="auto"/>
                <w:bottom w:val="none" w:sz="0" w:space="0" w:color="auto"/>
                <w:right w:val="none" w:sz="0" w:space="0" w:color="auto"/>
              </w:divBdr>
            </w:div>
            <w:div w:id="1240797124">
              <w:marLeft w:val="0"/>
              <w:marRight w:val="0"/>
              <w:marTop w:val="0"/>
              <w:marBottom w:val="0"/>
              <w:divBdr>
                <w:top w:val="none" w:sz="0" w:space="0" w:color="auto"/>
                <w:left w:val="none" w:sz="0" w:space="0" w:color="auto"/>
                <w:bottom w:val="none" w:sz="0" w:space="0" w:color="auto"/>
                <w:right w:val="none" w:sz="0" w:space="0" w:color="auto"/>
              </w:divBdr>
            </w:div>
            <w:div w:id="1779369960">
              <w:marLeft w:val="0"/>
              <w:marRight w:val="0"/>
              <w:marTop w:val="0"/>
              <w:marBottom w:val="0"/>
              <w:divBdr>
                <w:top w:val="none" w:sz="0" w:space="0" w:color="auto"/>
                <w:left w:val="none" w:sz="0" w:space="0" w:color="auto"/>
                <w:bottom w:val="none" w:sz="0" w:space="0" w:color="auto"/>
                <w:right w:val="none" w:sz="0" w:space="0" w:color="auto"/>
              </w:divBdr>
            </w:div>
            <w:div w:id="1799450307">
              <w:marLeft w:val="0"/>
              <w:marRight w:val="0"/>
              <w:marTop w:val="0"/>
              <w:marBottom w:val="0"/>
              <w:divBdr>
                <w:top w:val="none" w:sz="0" w:space="0" w:color="auto"/>
                <w:left w:val="none" w:sz="0" w:space="0" w:color="auto"/>
                <w:bottom w:val="none" w:sz="0" w:space="0" w:color="auto"/>
                <w:right w:val="none" w:sz="0" w:space="0" w:color="auto"/>
              </w:divBdr>
            </w:div>
            <w:div w:id="1271205673">
              <w:marLeft w:val="0"/>
              <w:marRight w:val="0"/>
              <w:marTop w:val="0"/>
              <w:marBottom w:val="0"/>
              <w:divBdr>
                <w:top w:val="none" w:sz="0" w:space="0" w:color="auto"/>
                <w:left w:val="none" w:sz="0" w:space="0" w:color="auto"/>
                <w:bottom w:val="none" w:sz="0" w:space="0" w:color="auto"/>
                <w:right w:val="none" w:sz="0" w:space="0" w:color="auto"/>
              </w:divBdr>
            </w:div>
            <w:div w:id="385220934">
              <w:marLeft w:val="0"/>
              <w:marRight w:val="0"/>
              <w:marTop w:val="0"/>
              <w:marBottom w:val="0"/>
              <w:divBdr>
                <w:top w:val="none" w:sz="0" w:space="0" w:color="auto"/>
                <w:left w:val="none" w:sz="0" w:space="0" w:color="auto"/>
                <w:bottom w:val="none" w:sz="0" w:space="0" w:color="auto"/>
                <w:right w:val="none" w:sz="0" w:space="0" w:color="auto"/>
              </w:divBdr>
            </w:div>
            <w:div w:id="1507556769">
              <w:marLeft w:val="0"/>
              <w:marRight w:val="0"/>
              <w:marTop w:val="0"/>
              <w:marBottom w:val="0"/>
              <w:divBdr>
                <w:top w:val="none" w:sz="0" w:space="0" w:color="auto"/>
                <w:left w:val="none" w:sz="0" w:space="0" w:color="auto"/>
                <w:bottom w:val="none" w:sz="0" w:space="0" w:color="auto"/>
                <w:right w:val="none" w:sz="0" w:space="0" w:color="auto"/>
              </w:divBdr>
            </w:div>
            <w:div w:id="630015974">
              <w:marLeft w:val="0"/>
              <w:marRight w:val="0"/>
              <w:marTop w:val="0"/>
              <w:marBottom w:val="0"/>
              <w:divBdr>
                <w:top w:val="none" w:sz="0" w:space="0" w:color="auto"/>
                <w:left w:val="none" w:sz="0" w:space="0" w:color="auto"/>
                <w:bottom w:val="none" w:sz="0" w:space="0" w:color="auto"/>
                <w:right w:val="none" w:sz="0" w:space="0" w:color="auto"/>
              </w:divBdr>
            </w:div>
            <w:div w:id="1494761392">
              <w:marLeft w:val="0"/>
              <w:marRight w:val="0"/>
              <w:marTop w:val="0"/>
              <w:marBottom w:val="0"/>
              <w:divBdr>
                <w:top w:val="none" w:sz="0" w:space="0" w:color="auto"/>
                <w:left w:val="none" w:sz="0" w:space="0" w:color="auto"/>
                <w:bottom w:val="none" w:sz="0" w:space="0" w:color="auto"/>
                <w:right w:val="none" w:sz="0" w:space="0" w:color="auto"/>
              </w:divBdr>
            </w:div>
            <w:div w:id="1764491752">
              <w:marLeft w:val="0"/>
              <w:marRight w:val="0"/>
              <w:marTop w:val="0"/>
              <w:marBottom w:val="0"/>
              <w:divBdr>
                <w:top w:val="none" w:sz="0" w:space="0" w:color="auto"/>
                <w:left w:val="none" w:sz="0" w:space="0" w:color="auto"/>
                <w:bottom w:val="none" w:sz="0" w:space="0" w:color="auto"/>
                <w:right w:val="none" w:sz="0" w:space="0" w:color="auto"/>
              </w:divBdr>
            </w:div>
            <w:div w:id="741563879">
              <w:marLeft w:val="0"/>
              <w:marRight w:val="0"/>
              <w:marTop w:val="0"/>
              <w:marBottom w:val="0"/>
              <w:divBdr>
                <w:top w:val="none" w:sz="0" w:space="0" w:color="auto"/>
                <w:left w:val="none" w:sz="0" w:space="0" w:color="auto"/>
                <w:bottom w:val="none" w:sz="0" w:space="0" w:color="auto"/>
                <w:right w:val="none" w:sz="0" w:space="0" w:color="auto"/>
              </w:divBdr>
            </w:div>
            <w:div w:id="389693704">
              <w:marLeft w:val="0"/>
              <w:marRight w:val="0"/>
              <w:marTop w:val="0"/>
              <w:marBottom w:val="0"/>
              <w:divBdr>
                <w:top w:val="none" w:sz="0" w:space="0" w:color="auto"/>
                <w:left w:val="none" w:sz="0" w:space="0" w:color="auto"/>
                <w:bottom w:val="none" w:sz="0" w:space="0" w:color="auto"/>
                <w:right w:val="none" w:sz="0" w:space="0" w:color="auto"/>
              </w:divBdr>
            </w:div>
            <w:div w:id="1846281863">
              <w:marLeft w:val="0"/>
              <w:marRight w:val="0"/>
              <w:marTop w:val="0"/>
              <w:marBottom w:val="0"/>
              <w:divBdr>
                <w:top w:val="none" w:sz="0" w:space="0" w:color="auto"/>
                <w:left w:val="none" w:sz="0" w:space="0" w:color="auto"/>
                <w:bottom w:val="none" w:sz="0" w:space="0" w:color="auto"/>
                <w:right w:val="none" w:sz="0" w:space="0" w:color="auto"/>
              </w:divBdr>
            </w:div>
            <w:div w:id="2055688695">
              <w:marLeft w:val="0"/>
              <w:marRight w:val="0"/>
              <w:marTop w:val="0"/>
              <w:marBottom w:val="0"/>
              <w:divBdr>
                <w:top w:val="none" w:sz="0" w:space="0" w:color="auto"/>
                <w:left w:val="none" w:sz="0" w:space="0" w:color="auto"/>
                <w:bottom w:val="none" w:sz="0" w:space="0" w:color="auto"/>
                <w:right w:val="none" w:sz="0" w:space="0" w:color="auto"/>
              </w:divBdr>
            </w:div>
            <w:div w:id="2146584589">
              <w:marLeft w:val="0"/>
              <w:marRight w:val="0"/>
              <w:marTop w:val="0"/>
              <w:marBottom w:val="0"/>
              <w:divBdr>
                <w:top w:val="none" w:sz="0" w:space="0" w:color="auto"/>
                <w:left w:val="none" w:sz="0" w:space="0" w:color="auto"/>
                <w:bottom w:val="none" w:sz="0" w:space="0" w:color="auto"/>
                <w:right w:val="none" w:sz="0" w:space="0" w:color="auto"/>
              </w:divBdr>
            </w:div>
            <w:div w:id="7254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66">
      <w:bodyDiv w:val="1"/>
      <w:marLeft w:val="0"/>
      <w:marRight w:val="0"/>
      <w:marTop w:val="0"/>
      <w:marBottom w:val="0"/>
      <w:divBdr>
        <w:top w:val="none" w:sz="0" w:space="0" w:color="auto"/>
        <w:left w:val="none" w:sz="0" w:space="0" w:color="auto"/>
        <w:bottom w:val="none" w:sz="0" w:space="0" w:color="auto"/>
        <w:right w:val="none" w:sz="0" w:space="0" w:color="auto"/>
      </w:divBdr>
      <w:divsChild>
        <w:div w:id="107627922">
          <w:marLeft w:val="0"/>
          <w:marRight w:val="0"/>
          <w:marTop w:val="0"/>
          <w:marBottom w:val="0"/>
          <w:divBdr>
            <w:top w:val="none" w:sz="0" w:space="0" w:color="auto"/>
            <w:left w:val="none" w:sz="0" w:space="0" w:color="auto"/>
            <w:bottom w:val="none" w:sz="0" w:space="0" w:color="auto"/>
            <w:right w:val="none" w:sz="0" w:space="0" w:color="auto"/>
          </w:divBdr>
        </w:div>
        <w:div w:id="304547362">
          <w:marLeft w:val="0"/>
          <w:marRight w:val="0"/>
          <w:marTop w:val="0"/>
          <w:marBottom w:val="0"/>
          <w:divBdr>
            <w:top w:val="none" w:sz="0" w:space="0" w:color="auto"/>
            <w:left w:val="none" w:sz="0" w:space="0" w:color="auto"/>
            <w:bottom w:val="none" w:sz="0" w:space="0" w:color="auto"/>
            <w:right w:val="none" w:sz="0" w:space="0" w:color="auto"/>
          </w:divBdr>
        </w:div>
        <w:div w:id="1117261127">
          <w:marLeft w:val="0"/>
          <w:marRight w:val="0"/>
          <w:marTop w:val="0"/>
          <w:marBottom w:val="0"/>
          <w:divBdr>
            <w:top w:val="none" w:sz="0" w:space="0" w:color="auto"/>
            <w:left w:val="none" w:sz="0" w:space="0" w:color="auto"/>
            <w:bottom w:val="none" w:sz="0" w:space="0" w:color="auto"/>
            <w:right w:val="none" w:sz="0" w:space="0" w:color="auto"/>
          </w:divBdr>
        </w:div>
        <w:div w:id="1983609499">
          <w:marLeft w:val="0"/>
          <w:marRight w:val="0"/>
          <w:marTop w:val="0"/>
          <w:marBottom w:val="0"/>
          <w:divBdr>
            <w:top w:val="none" w:sz="0" w:space="0" w:color="auto"/>
            <w:left w:val="none" w:sz="0" w:space="0" w:color="auto"/>
            <w:bottom w:val="none" w:sz="0" w:space="0" w:color="auto"/>
            <w:right w:val="none" w:sz="0" w:space="0" w:color="auto"/>
          </w:divBdr>
        </w:div>
        <w:div w:id="1258056422">
          <w:marLeft w:val="0"/>
          <w:marRight w:val="0"/>
          <w:marTop w:val="0"/>
          <w:marBottom w:val="0"/>
          <w:divBdr>
            <w:top w:val="none" w:sz="0" w:space="0" w:color="auto"/>
            <w:left w:val="none" w:sz="0" w:space="0" w:color="auto"/>
            <w:bottom w:val="none" w:sz="0" w:space="0" w:color="auto"/>
            <w:right w:val="none" w:sz="0" w:space="0" w:color="auto"/>
          </w:divBdr>
        </w:div>
        <w:div w:id="752824519">
          <w:marLeft w:val="0"/>
          <w:marRight w:val="0"/>
          <w:marTop w:val="0"/>
          <w:marBottom w:val="0"/>
          <w:divBdr>
            <w:top w:val="none" w:sz="0" w:space="0" w:color="auto"/>
            <w:left w:val="none" w:sz="0" w:space="0" w:color="auto"/>
            <w:bottom w:val="none" w:sz="0" w:space="0" w:color="auto"/>
            <w:right w:val="none" w:sz="0" w:space="0" w:color="auto"/>
          </w:divBdr>
        </w:div>
        <w:div w:id="1407605398">
          <w:marLeft w:val="0"/>
          <w:marRight w:val="0"/>
          <w:marTop w:val="0"/>
          <w:marBottom w:val="0"/>
          <w:divBdr>
            <w:top w:val="none" w:sz="0" w:space="0" w:color="auto"/>
            <w:left w:val="none" w:sz="0" w:space="0" w:color="auto"/>
            <w:bottom w:val="none" w:sz="0" w:space="0" w:color="auto"/>
            <w:right w:val="none" w:sz="0" w:space="0" w:color="auto"/>
          </w:divBdr>
        </w:div>
        <w:div w:id="1335842897">
          <w:marLeft w:val="0"/>
          <w:marRight w:val="0"/>
          <w:marTop w:val="0"/>
          <w:marBottom w:val="0"/>
          <w:divBdr>
            <w:top w:val="none" w:sz="0" w:space="0" w:color="auto"/>
            <w:left w:val="none" w:sz="0" w:space="0" w:color="auto"/>
            <w:bottom w:val="none" w:sz="0" w:space="0" w:color="auto"/>
            <w:right w:val="none" w:sz="0" w:space="0" w:color="auto"/>
          </w:divBdr>
        </w:div>
        <w:div w:id="1028066811">
          <w:marLeft w:val="0"/>
          <w:marRight w:val="0"/>
          <w:marTop w:val="0"/>
          <w:marBottom w:val="0"/>
          <w:divBdr>
            <w:top w:val="none" w:sz="0" w:space="0" w:color="auto"/>
            <w:left w:val="none" w:sz="0" w:space="0" w:color="auto"/>
            <w:bottom w:val="none" w:sz="0" w:space="0" w:color="auto"/>
            <w:right w:val="none" w:sz="0" w:space="0" w:color="auto"/>
          </w:divBdr>
        </w:div>
        <w:div w:id="1940991923">
          <w:marLeft w:val="0"/>
          <w:marRight w:val="0"/>
          <w:marTop w:val="0"/>
          <w:marBottom w:val="0"/>
          <w:divBdr>
            <w:top w:val="none" w:sz="0" w:space="0" w:color="auto"/>
            <w:left w:val="none" w:sz="0" w:space="0" w:color="auto"/>
            <w:bottom w:val="none" w:sz="0" w:space="0" w:color="auto"/>
            <w:right w:val="none" w:sz="0" w:space="0" w:color="auto"/>
          </w:divBdr>
        </w:div>
        <w:div w:id="1925407344">
          <w:marLeft w:val="0"/>
          <w:marRight w:val="0"/>
          <w:marTop w:val="0"/>
          <w:marBottom w:val="0"/>
          <w:divBdr>
            <w:top w:val="none" w:sz="0" w:space="0" w:color="auto"/>
            <w:left w:val="none" w:sz="0" w:space="0" w:color="auto"/>
            <w:bottom w:val="none" w:sz="0" w:space="0" w:color="auto"/>
            <w:right w:val="none" w:sz="0" w:space="0" w:color="auto"/>
          </w:divBdr>
        </w:div>
        <w:div w:id="117383830">
          <w:marLeft w:val="0"/>
          <w:marRight w:val="0"/>
          <w:marTop w:val="0"/>
          <w:marBottom w:val="0"/>
          <w:divBdr>
            <w:top w:val="none" w:sz="0" w:space="0" w:color="auto"/>
            <w:left w:val="none" w:sz="0" w:space="0" w:color="auto"/>
            <w:bottom w:val="none" w:sz="0" w:space="0" w:color="auto"/>
            <w:right w:val="none" w:sz="0" w:space="0" w:color="auto"/>
          </w:divBdr>
        </w:div>
        <w:div w:id="1507015601">
          <w:marLeft w:val="0"/>
          <w:marRight w:val="0"/>
          <w:marTop w:val="0"/>
          <w:marBottom w:val="0"/>
          <w:divBdr>
            <w:top w:val="none" w:sz="0" w:space="0" w:color="auto"/>
            <w:left w:val="none" w:sz="0" w:space="0" w:color="auto"/>
            <w:bottom w:val="none" w:sz="0" w:space="0" w:color="auto"/>
            <w:right w:val="none" w:sz="0" w:space="0" w:color="auto"/>
          </w:divBdr>
        </w:div>
      </w:divsChild>
    </w:div>
    <w:div w:id="199636462">
      <w:bodyDiv w:val="1"/>
      <w:marLeft w:val="0"/>
      <w:marRight w:val="0"/>
      <w:marTop w:val="0"/>
      <w:marBottom w:val="0"/>
      <w:divBdr>
        <w:top w:val="none" w:sz="0" w:space="0" w:color="auto"/>
        <w:left w:val="none" w:sz="0" w:space="0" w:color="auto"/>
        <w:bottom w:val="none" w:sz="0" w:space="0" w:color="auto"/>
        <w:right w:val="none" w:sz="0" w:space="0" w:color="auto"/>
      </w:divBdr>
    </w:div>
    <w:div w:id="205799314">
      <w:bodyDiv w:val="1"/>
      <w:marLeft w:val="0"/>
      <w:marRight w:val="0"/>
      <w:marTop w:val="0"/>
      <w:marBottom w:val="0"/>
      <w:divBdr>
        <w:top w:val="none" w:sz="0" w:space="0" w:color="auto"/>
        <w:left w:val="none" w:sz="0" w:space="0" w:color="auto"/>
        <w:bottom w:val="none" w:sz="0" w:space="0" w:color="auto"/>
        <w:right w:val="none" w:sz="0" w:space="0" w:color="auto"/>
      </w:divBdr>
      <w:divsChild>
        <w:div w:id="962662054">
          <w:marLeft w:val="0"/>
          <w:marRight w:val="0"/>
          <w:marTop w:val="0"/>
          <w:marBottom w:val="0"/>
          <w:divBdr>
            <w:top w:val="none" w:sz="0" w:space="0" w:color="auto"/>
            <w:left w:val="none" w:sz="0" w:space="0" w:color="auto"/>
            <w:bottom w:val="none" w:sz="0" w:space="0" w:color="auto"/>
            <w:right w:val="none" w:sz="0" w:space="0" w:color="auto"/>
          </w:divBdr>
          <w:divsChild>
            <w:div w:id="1969043590">
              <w:marLeft w:val="0"/>
              <w:marRight w:val="0"/>
              <w:marTop w:val="0"/>
              <w:marBottom w:val="0"/>
              <w:divBdr>
                <w:top w:val="none" w:sz="0" w:space="0" w:color="auto"/>
                <w:left w:val="none" w:sz="0" w:space="0" w:color="auto"/>
                <w:bottom w:val="none" w:sz="0" w:space="0" w:color="auto"/>
                <w:right w:val="none" w:sz="0" w:space="0" w:color="auto"/>
              </w:divBdr>
            </w:div>
            <w:div w:id="185338608">
              <w:marLeft w:val="0"/>
              <w:marRight w:val="0"/>
              <w:marTop w:val="0"/>
              <w:marBottom w:val="0"/>
              <w:divBdr>
                <w:top w:val="none" w:sz="0" w:space="0" w:color="auto"/>
                <w:left w:val="none" w:sz="0" w:space="0" w:color="auto"/>
                <w:bottom w:val="none" w:sz="0" w:space="0" w:color="auto"/>
                <w:right w:val="none" w:sz="0" w:space="0" w:color="auto"/>
              </w:divBdr>
            </w:div>
            <w:div w:id="618612239">
              <w:marLeft w:val="0"/>
              <w:marRight w:val="0"/>
              <w:marTop w:val="0"/>
              <w:marBottom w:val="0"/>
              <w:divBdr>
                <w:top w:val="none" w:sz="0" w:space="0" w:color="auto"/>
                <w:left w:val="none" w:sz="0" w:space="0" w:color="auto"/>
                <w:bottom w:val="none" w:sz="0" w:space="0" w:color="auto"/>
                <w:right w:val="none" w:sz="0" w:space="0" w:color="auto"/>
              </w:divBdr>
            </w:div>
            <w:div w:id="15052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786">
      <w:bodyDiv w:val="1"/>
      <w:marLeft w:val="0"/>
      <w:marRight w:val="0"/>
      <w:marTop w:val="0"/>
      <w:marBottom w:val="0"/>
      <w:divBdr>
        <w:top w:val="none" w:sz="0" w:space="0" w:color="auto"/>
        <w:left w:val="none" w:sz="0" w:space="0" w:color="auto"/>
        <w:bottom w:val="none" w:sz="0" w:space="0" w:color="auto"/>
        <w:right w:val="none" w:sz="0" w:space="0" w:color="auto"/>
      </w:divBdr>
    </w:div>
    <w:div w:id="232006206">
      <w:bodyDiv w:val="1"/>
      <w:marLeft w:val="0"/>
      <w:marRight w:val="0"/>
      <w:marTop w:val="0"/>
      <w:marBottom w:val="0"/>
      <w:divBdr>
        <w:top w:val="none" w:sz="0" w:space="0" w:color="auto"/>
        <w:left w:val="none" w:sz="0" w:space="0" w:color="auto"/>
        <w:bottom w:val="none" w:sz="0" w:space="0" w:color="auto"/>
        <w:right w:val="none" w:sz="0" w:space="0" w:color="auto"/>
      </w:divBdr>
      <w:divsChild>
        <w:div w:id="226501318">
          <w:marLeft w:val="0"/>
          <w:marRight w:val="0"/>
          <w:marTop w:val="0"/>
          <w:marBottom w:val="0"/>
          <w:divBdr>
            <w:top w:val="none" w:sz="0" w:space="0" w:color="auto"/>
            <w:left w:val="none" w:sz="0" w:space="0" w:color="auto"/>
            <w:bottom w:val="none" w:sz="0" w:space="0" w:color="auto"/>
            <w:right w:val="none" w:sz="0" w:space="0" w:color="auto"/>
          </w:divBdr>
          <w:divsChild>
            <w:div w:id="413939253">
              <w:marLeft w:val="0"/>
              <w:marRight w:val="0"/>
              <w:marTop w:val="0"/>
              <w:marBottom w:val="0"/>
              <w:divBdr>
                <w:top w:val="none" w:sz="0" w:space="0" w:color="auto"/>
                <w:left w:val="none" w:sz="0" w:space="0" w:color="auto"/>
                <w:bottom w:val="none" w:sz="0" w:space="0" w:color="auto"/>
                <w:right w:val="none" w:sz="0" w:space="0" w:color="auto"/>
              </w:divBdr>
            </w:div>
            <w:div w:id="529488882">
              <w:marLeft w:val="0"/>
              <w:marRight w:val="0"/>
              <w:marTop w:val="0"/>
              <w:marBottom w:val="0"/>
              <w:divBdr>
                <w:top w:val="none" w:sz="0" w:space="0" w:color="auto"/>
                <w:left w:val="none" w:sz="0" w:space="0" w:color="auto"/>
                <w:bottom w:val="none" w:sz="0" w:space="0" w:color="auto"/>
                <w:right w:val="none" w:sz="0" w:space="0" w:color="auto"/>
              </w:divBdr>
            </w:div>
            <w:div w:id="2075617934">
              <w:marLeft w:val="0"/>
              <w:marRight w:val="0"/>
              <w:marTop w:val="0"/>
              <w:marBottom w:val="0"/>
              <w:divBdr>
                <w:top w:val="none" w:sz="0" w:space="0" w:color="auto"/>
                <w:left w:val="none" w:sz="0" w:space="0" w:color="auto"/>
                <w:bottom w:val="none" w:sz="0" w:space="0" w:color="auto"/>
                <w:right w:val="none" w:sz="0" w:space="0" w:color="auto"/>
              </w:divBdr>
            </w:div>
            <w:div w:id="35660992">
              <w:marLeft w:val="0"/>
              <w:marRight w:val="0"/>
              <w:marTop w:val="0"/>
              <w:marBottom w:val="0"/>
              <w:divBdr>
                <w:top w:val="none" w:sz="0" w:space="0" w:color="auto"/>
                <w:left w:val="none" w:sz="0" w:space="0" w:color="auto"/>
                <w:bottom w:val="none" w:sz="0" w:space="0" w:color="auto"/>
                <w:right w:val="none" w:sz="0" w:space="0" w:color="auto"/>
              </w:divBdr>
            </w:div>
            <w:div w:id="1567572692">
              <w:marLeft w:val="0"/>
              <w:marRight w:val="0"/>
              <w:marTop w:val="0"/>
              <w:marBottom w:val="0"/>
              <w:divBdr>
                <w:top w:val="none" w:sz="0" w:space="0" w:color="auto"/>
                <w:left w:val="none" w:sz="0" w:space="0" w:color="auto"/>
                <w:bottom w:val="none" w:sz="0" w:space="0" w:color="auto"/>
                <w:right w:val="none" w:sz="0" w:space="0" w:color="auto"/>
              </w:divBdr>
            </w:div>
            <w:div w:id="1599098826">
              <w:marLeft w:val="0"/>
              <w:marRight w:val="0"/>
              <w:marTop w:val="0"/>
              <w:marBottom w:val="0"/>
              <w:divBdr>
                <w:top w:val="none" w:sz="0" w:space="0" w:color="auto"/>
                <w:left w:val="none" w:sz="0" w:space="0" w:color="auto"/>
                <w:bottom w:val="none" w:sz="0" w:space="0" w:color="auto"/>
                <w:right w:val="none" w:sz="0" w:space="0" w:color="auto"/>
              </w:divBdr>
            </w:div>
            <w:div w:id="555245274">
              <w:marLeft w:val="0"/>
              <w:marRight w:val="0"/>
              <w:marTop w:val="0"/>
              <w:marBottom w:val="0"/>
              <w:divBdr>
                <w:top w:val="none" w:sz="0" w:space="0" w:color="auto"/>
                <w:left w:val="none" w:sz="0" w:space="0" w:color="auto"/>
                <w:bottom w:val="none" w:sz="0" w:space="0" w:color="auto"/>
                <w:right w:val="none" w:sz="0" w:space="0" w:color="auto"/>
              </w:divBdr>
            </w:div>
            <w:div w:id="604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1380">
      <w:bodyDiv w:val="1"/>
      <w:marLeft w:val="0"/>
      <w:marRight w:val="0"/>
      <w:marTop w:val="0"/>
      <w:marBottom w:val="0"/>
      <w:divBdr>
        <w:top w:val="none" w:sz="0" w:space="0" w:color="auto"/>
        <w:left w:val="none" w:sz="0" w:space="0" w:color="auto"/>
        <w:bottom w:val="none" w:sz="0" w:space="0" w:color="auto"/>
        <w:right w:val="none" w:sz="0" w:space="0" w:color="auto"/>
      </w:divBdr>
      <w:divsChild>
        <w:div w:id="371923953">
          <w:marLeft w:val="0"/>
          <w:marRight w:val="0"/>
          <w:marTop w:val="0"/>
          <w:marBottom w:val="0"/>
          <w:divBdr>
            <w:top w:val="none" w:sz="0" w:space="0" w:color="auto"/>
            <w:left w:val="none" w:sz="0" w:space="0" w:color="auto"/>
            <w:bottom w:val="none" w:sz="0" w:space="0" w:color="auto"/>
            <w:right w:val="none" w:sz="0" w:space="0" w:color="auto"/>
          </w:divBdr>
          <w:divsChild>
            <w:div w:id="645668003">
              <w:marLeft w:val="0"/>
              <w:marRight w:val="0"/>
              <w:marTop w:val="0"/>
              <w:marBottom w:val="0"/>
              <w:divBdr>
                <w:top w:val="none" w:sz="0" w:space="0" w:color="auto"/>
                <w:left w:val="none" w:sz="0" w:space="0" w:color="auto"/>
                <w:bottom w:val="none" w:sz="0" w:space="0" w:color="auto"/>
                <w:right w:val="none" w:sz="0" w:space="0" w:color="auto"/>
              </w:divBdr>
            </w:div>
            <w:div w:id="950672171">
              <w:marLeft w:val="0"/>
              <w:marRight w:val="0"/>
              <w:marTop w:val="0"/>
              <w:marBottom w:val="0"/>
              <w:divBdr>
                <w:top w:val="none" w:sz="0" w:space="0" w:color="auto"/>
                <w:left w:val="none" w:sz="0" w:space="0" w:color="auto"/>
                <w:bottom w:val="none" w:sz="0" w:space="0" w:color="auto"/>
                <w:right w:val="none" w:sz="0" w:space="0" w:color="auto"/>
              </w:divBdr>
            </w:div>
            <w:div w:id="1413355514">
              <w:marLeft w:val="0"/>
              <w:marRight w:val="0"/>
              <w:marTop w:val="0"/>
              <w:marBottom w:val="0"/>
              <w:divBdr>
                <w:top w:val="none" w:sz="0" w:space="0" w:color="auto"/>
                <w:left w:val="none" w:sz="0" w:space="0" w:color="auto"/>
                <w:bottom w:val="none" w:sz="0" w:space="0" w:color="auto"/>
                <w:right w:val="none" w:sz="0" w:space="0" w:color="auto"/>
              </w:divBdr>
            </w:div>
            <w:div w:id="1741781306">
              <w:marLeft w:val="0"/>
              <w:marRight w:val="0"/>
              <w:marTop w:val="0"/>
              <w:marBottom w:val="0"/>
              <w:divBdr>
                <w:top w:val="none" w:sz="0" w:space="0" w:color="auto"/>
                <w:left w:val="none" w:sz="0" w:space="0" w:color="auto"/>
                <w:bottom w:val="none" w:sz="0" w:space="0" w:color="auto"/>
                <w:right w:val="none" w:sz="0" w:space="0" w:color="auto"/>
              </w:divBdr>
            </w:div>
            <w:div w:id="1610432178">
              <w:marLeft w:val="0"/>
              <w:marRight w:val="0"/>
              <w:marTop w:val="0"/>
              <w:marBottom w:val="0"/>
              <w:divBdr>
                <w:top w:val="none" w:sz="0" w:space="0" w:color="auto"/>
                <w:left w:val="none" w:sz="0" w:space="0" w:color="auto"/>
                <w:bottom w:val="none" w:sz="0" w:space="0" w:color="auto"/>
                <w:right w:val="none" w:sz="0" w:space="0" w:color="auto"/>
              </w:divBdr>
            </w:div>
            <w:div w:id="15198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80827">
      <w:bodyDiv w:val="1"/>
      <w:marLeft w:val="0"/>
      <w:marRight w:val="0"/>
      <w:marTop w:val="0"/>
      <w:marBottom w:val="0"/>
      <w:divBdr>
        <w:top w:val="none" w:sz="0" w:space="0" w:color="auto"/>
        <w:left w:val="none" w:sz="0" w:space="0" w:color="auto"/>
        <w:bottom w:val="none" w:sz="0" w:space="0" w:color="auto"/>
        <w:right w:val="none" w:sz="0" w:space="0" w:color="auto"/>
      </w:divBdr>
    </w:div>
    <w:div w:id="261884427">
      <w:bodyDiv w:val="1"/>
      <w:marLeft w:val="0"/>
      <w:marRight w:val="0"/>
      <w:marTop w:val="0"/>
      <w:marBottom w:val="0"/>
      <w:divBdr>
        <w:top w:val="none" w:sz="0" w:space="0" w:color="auto"/>
        <w:left w:val="none" w:sz="0" w:space="0" w:color="auto"/>
        <w:bottom w:val="none" w:sz="0" w:space="0" w:color="auto"/>
        <w:right w:val="none" w:sz="0" w:space="0" w:color="auto"/>
      </w:divBdr>
      <w:divsChild>
        <w:div w:id="213563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01084">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3">
          <w:marLeft w:val="0"/>
          <w:marRight w:val="0"/>
          <w:marTop w:val="0"/>
          <w:marBottom w:val="0"/>
          <w:divBdr>
            <w:top w:val="none" w:sz="0" w:space="0" w:color="auto"/>
            <w:left w:val="none" w:sz="0" w:space="0" w:color="auto"/>
            <w:bottom w:val="none" w:sz="0" w:space="0" w:color="auto"/>
            <w:right w:val="none" w:sz="0" w:space="0" w:color="auto"/>
          </w:divBdr>
          <w:divsChild>
            <w:div w:id="1738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5225">
      <w:bodyDiv w:val="1"/>
      <w:marLeft w:val="0"/>
      <w:marRight w:val="0"/>
      <w:marTop w:val="0"/>
      <w:marBottom w:val="0"/>
      <w:divBdr>
        <w:top w:val="none" w:sz="0" w:space="0" w:color="auto"/>
        <w:left w:val="none" w:sz="0" w:space="0" w:color="auto"/>
        <w:bottom w:val="none" w:sz="0" w:space="0" w:color="auto"/>
        <w:right w:val="none" w:sz="0" w:space="0" w:color="auto"/>
      </w:divBdr>
    </w:div>
    <w:div w:id="304821405">
      <w:bodyDiv w:val="1"/>
      <w:marLeft w:val="0"/>
      <w:marRight w:val="0"/>
      <w:marTop w:val="0"/>
      <w:marBottom w:val="0"/>
      <w:divBdr>
        <w:top w:val="none" w:sz="0" w:space="0" w:color="auto"/>
        <w:left w:val="none" w:sz="0" w:space="0" w:color="auto"/>
        <w:bottom w:val="none" w:sz="0" w:space="0" w:color="auto"/>
        <w:right w:val="none" w:sz="0" w:space="0" w:color="auto"/>
      </w:divBdr>
    </w:div>
    <w:div w:id="313949838">
      <w:bodyDiv w:val="1"/>
      <w:marLeft w:val="0"/>
      <w:marRight w:val="0"/>
      <w:marTop w:val="0"/>
      <w:marBottom w:val="0"/>
      <w:divBdr>
        <w:top w:val="none" w:sz="0" w:space="0" w:color="auto"/>
        <w:left w:val="none" w:sz="0" w:space="0" w:color="auto"/>
        <w:bottom w:val="none" w:sz="0" w:space="0" w:color="auto"/>
        <w:right w:val="none" w:sz="0" w:space="0" w:color="auto"/>
      </w:divBdr>
      <w:divsChild>
        <w:div w:id="90904082">
          <w:marLeft w:val="0"/>
          <w:marRight w:val="0"/>
          <w:marTop w:val="0"/>
          <w:marBottom w:val="0"/>
          <w:divBdr>
            <w:top w:val="none" w:sz="0" w:space="0" w:color="auto"/>
            <w:left w:val="none" w:sz="0" w:space="0" w:color="auto"/>
            <w:bottom w:val="none" w:sz="0" w:space="0" w:color="auto"/>
            <w:right w:val="none" w:sz="0" w:space="0" w:color="auto"/>
          </w:divBdr>
        </w:div>
        <w:div w:id="859391536">
          <w:marLeft w:val="0"/>
          <w:marRight w:val="0"/>
          <w:marTop w:val="0"/>
          <w:marBottom w:val="0"/>
          <w:divBdr>
            <w:top w:val="none" w:sz="0" w:space="0" w:color="auto"/>
            <w:left w:val="none" w:sz="0" w:space="0" w:color="auto"/>
            <w:bottom w:val="none" w:sz="0" w:space="0" w:color="auto"/>
            <w:right w:val="none" w:sz="0" w:space="0" w:color="auto"/>
          </w:divBdr>
        </w:div>
        <w:div w:id="725490282">
          <w:marLeft w:val="0"/>
          <w:marRight w:val="0"/>
          <w:marTop w:val="0"/>
          <w:marBottom w:val="0"/>
          <w:divBdr>
            <w:top w:val="none" w:sz="0" w:space="0" w:color="auto"/>
            <w:left w:val="none" w:sz="0" w:space="0" w:color="auto"/>
            <w:bottom w:val="none" w:sz="0" w:space="0" w:color="auto"/>
            <w:right w:val="none" w:sz="0" w:space="0" w:color="auto"/>
          </w:divBdr>
        </w:div>
        <w:div w:id="1430809796">
          <w:marLeft w:val="0"/>
          <w:marRight w:val="0"/>
          <w:marTop w:val="0"/>
          <w:marBottom w:val="0"/>
          <w:divBdr>
            <w:top w:val="none" w:sz="0" w:space="0" w:color="auto"/>
            <w:left w:val="none" w:sz="0" w:space="0" w:color="auto"/>
            <w:bottom w:val="none" w:sz="0" w:space="0" w:color="auto"/>
            <w:right w:val="none" w:sz="0" w:space="0" w:color="auto"/>
          </w:divBdr>
        </w:div>
        <w:div w:id="1247113217">
          <w:marLeft w:val="0"/>
          <w:marRight w:val="0"/>
          <w:marTop w:val="0"/>
          <w:marBottom w:val="0"/>
          <w:divBdr>
            <w:top w:val="none" w:sz="0" w:space="0" w:color="auto"/>
            <w:left w:val="none" w:sz="0" w:space="0" w:color="auto"/>
            <w:bottom w:val="none" w:sz="0" w:space="0" w:color="auto"/>
            <w:right w:val="none" w:sz="0" w:space="0" w:color="auto"/>
          </w:divBdr>
        </w:div>
        <w:div w:id="2024747756">
          <w:marLeft w:val="0"/>
          <w:marRight w:val="0"/>
          <w:marTop w:val="0"/>
          <w:marBottom w:val="0"/>
          <w:divBdr>
            <w:top w:val="none" w:sz="0" w:space="0" w:color="auto"/>
            <w:left w:val="none" w:sz="0" w:space="0" w:color="auto"/>
            <w:bottom w:val="none" w:sz="0" w:space="0" w:color="auto"/>
            <w:right w:val="none" w:sz="0" w:space="0" w:color="auto"/>
          </w:divBdr>
        </w:div>
        <w:div w:id="260840147">
          <w:marLeft w:val="0"/>
          <w:marRight w:val="0"/>
          <w:marTop w:val="0"/>
          <w:marBottom w:val="0"/>
          <w:divBdr>
            <w:top w:val="none" w:sz="0" w:space="0" w:color="auto"/>
            <w:left w:val="none" w:sz="0" w:space="0" w:color="auto"/>
            <w:bottom w:val="none" w:sz="0" w:space="0" w:color="auto"/>
            <w:right w:val="none" w:sz="0" w:space="0" w:color="auto"/>
          </w:divBdr>
        </w:div>
        <w:div w:id="626276857">
          <w:marLeft w:val="0"/>
          <w:marRight w:val="0"/>
          <w:marTop w:val="0"/>
          <w:marBottom w:val="0"/>
          <w:divBdr>
            <w:top w:val="none" w:sz="0" w:space="0" w:color="auto"/>
            <w:left w:val="none" w:sz="0" w:space="0" w:color="auto"/>
            <w:bottom w:val="none" w:sz="0" w:space="0" w:color="auto"/>
            <w:right w:val="none" w:sz="0" w:space="0" w:color="auto"/>
          </w:divBdr>
        </w:div>
        <w:div w:id="309947303">
          <w:marLeft w:val="0"/>
          <w:marRight w:val="0"/>
          <w:marTop w:val="0"/>
          <w:marBottom w:val="0"/>
          <w:divBdr>
            <w:top w:val="none" w:sz="0" w:space="0" w:color="auto"/>
            <w:left w:val="none" w:sz="0" w:space="0" w:color="auto"/>
            <w:bottom w:val="none" w:sz="0" w:space="0" w:color="auto"/>
            <w:right w:val="none" w:sz="0" w:space="0" w:color="auto"/>
          </w:divBdr>
        </w:div>
        <w:div w:id="311492917">
          <w:marLeft w:val="0"/>
          <w:marRight w:val="0"/>
          <w:marTop w:val="0"/>
          <w:marBottom w:val="0"/>
          <w:divBdr>
            <w:top w:val="none" w:sz="0" w:space="0" w:color="auto"/>
            <w:left w:val="none" w:sz="0" w:space="0" w:color="auto"/>
            <w:bottom w:val="none" w:sz="0" w:space="0" w:color="auto"/>
            <w:right w:val="none" w:sz="0" w:space="0" w:color="auto"/>
          </w:divBdr>
        </w:div>
        <w:div w:id="1627783315">
          <w:marLeft w:val="0"/>
          <w:marRight w:val="0"/>
          <w:marTop w:val="0"/>
          <w:marBottom w:val="0"/>
          <w:divBdr>
            <w:top w:val="none" w:sz="0" w:space="0" w:color="auto"/>
            <w:left w:val="none" w:sz="0" w:space="0" w:color="auto"/>
            <w:bottom w:val="none" w:sz="0" w:space="0" w:color="auto"/>
            <w:right w:val="none" w:sz="0" w:space="0" w:color="auto"/>
          </w:divBdr>
        </w:div>
        <w:div w:id="328993252">
          <w:marLeft w:val="0"/>
          <w:marRight w:val="0"/>
          <w:marTop w:val="0"/>
          <w:marBottom w:val="0"/>
          <w:divBdr>
            <w:top w:val="none" w:sz="0" w:space="0" w:color="auto"/>
            <w:left w:val="none" w:sz="0" w:space="0" w:color="auto"/>
            <w:bottom w:val="none" w:sz="0" w:space="0" w:color="auto"/>
            <w:right w:val="none" w:sz="0" w:space="0" w:color="auto"/>
          </w:divBdr>
        </w:div>
        <w:div w:id="1771899195">
          <w:marLeft w:val="0"/>
          <w:marRight w:val="0"/>
          <w:marTop w:val="0"/>
          <w:marBottom w:val="0"/>
          <w:divBdr>
            <w:top w:val="none" w:sz="0" w:space="0" w:color="auto"/>
            <w:left w:val="none" w:sz="0" w:space="0" w:color="auto"/>
            <w:bottom w:val="none" w:sz="0" w:space="0" w:color="auto"/>
            <w:right w:val="none" w:sz="0" w:space="0" w:color="auto"/>
          </w:divBdr>
        </w:div>
        <w:div w:id="786463666">
          <w:marLeft w:val="0"/>
          <w:marRight w:val="0"/>
          <w:marTop w:val="0"/>
          <w:marBottom w:val="0"/>
          <w:divBdr>
            <w:top w:val="none" w:sz="0" w:space="0" w:color="auto"/>
            <w:left w:val="none" w:sz="0" w:space="0" w:color="auto"/>
            <w:bottom w:val="none" w:sz="0" w:space="0" w:color="auto"/>
            <w:right w:val="none" w:sz="0" w:space="0" w:color="auto"/>
          </w:divBdr>
        </w:div>
        <w:div w:id="452098062">
          <w:marLeft w:val="0"/>
          <w:marRight w:val="0"/>
          <w:marTop w:val="0"/>
          <w:marBottom w:val="0"/>
          <w:divBdr>
            <w:top w:val="none" w:sz="0" w:space="0" w:color="auto"/>
            <w:left w:val="none" w:sz="0" w:space="0" w:color="auto"/>
            <w:bottom w:val="none" w:sz="0" w:space="0" w:color="auto"/>
            <w:right w:val="none" w:sz="0" w:space="0" w:color="auto"/>
          </w:divBdr>
        </w:div>
        <w:div w:id="1517497510">
          <w:marLeft w:val="0"/>
          <w:marRight w:val="0"/>
          <w:marTop w:val="0"/>
          <w:marBottom w:val="0"/>
          <w:divBdr>
            <w:top w:val="none" w:sz="0" w:space="0" w:color="auto"/>
            <w:left w:val="none" w:sz="0" w:space="0" w:color="auto"/>
            <w:bottom w:val="none" w:sz="0" w:space="0" w:color="auto"/>
            <w:right w:val="none" w:sz="0" w:space="0" w:color="auto"/>
          </w:divBdr>
        </w:div>
        <w:div w:id="1732118683">
          <w:marLeft w:val="0"/>
          <w:marRight w:val="0"/>
          <w:marTop w:val="0"/>
          <w:marBottom w:val="0"/>
          <w:divBdr>
            <w:top w:val="none" w:sz="0" w:space="0" w:color="auto"/>
            <w:left w:val="none" w:sz="0" w:space="0" w:color="auto"/>
            <w:bottom w:val="none" w:sz="0" w:space="0" w:color="auto"/>
            <w:right w:val="none" w:sz="0" w:space="0" w:color="auto"/>
          </w:divBdr>
        </w:div>
        <w:div w:id="995692890">
          <w:marLeft w:val="0"/>
          <w:marRight w:val="0"/>
          <w:marTop w:val="0"/>
          <w:marBottom w:val="0"/>
          <w:divBdr>
            <w:top w:val="none" w:sz="0" w:space="0" w:color="auto"/>
            <w:left w:val="none" w:sz="0" w:space="0" w:color="auto"/>
            <w:bottom w:val="none" w:sz="0" w:space="0" w:color="auto"/>
            <w:right w:val="none" w:sz="0" w:space="0" w:color="auto"/>
          </w:divBdr>
        </w:div>
        <w:div w:id="620694187">
          <w:marLeft w:val="0"/>
          <w:marRight w:val="0"/>
          <w:marTop w:val="0"/>
          <w:marBottom w:val="0"/>
          <w:divBdr>
            <w:top w:val="none" w:sz="0" w:space="0" w:color="auto"/>
            <w:left w:val="none" w:sz="0" w:space="0" w:color="auto"/>
            <w:bottom w:val="none" w:sz="0" w:space="0" w:color="auto"/>
            <w:right w:val="none" w:sz="0" w:space="0" w:color="auto"/>
          </w:divBdr>
        </w:div>
        <w:div w:id="1218204983">
          <w:marLeft w:val="0"/>
          <w:marRight w:val="0"/>
          <w:marTop w:val="0"/>
          <w:marBottom w:val="0"/>
          <w:divBdr>
            <w:top w:val="none" w:sz="0" w:space="0" w:color="auto"/>
            <w:left w:val="none" w:sz="0" w:space="0" w:color="auto"/>
            <w:bottom w:val="none" w:sz="0" w:space="0" w:color="auto"/>
            <w:right w:val="none" w:sz="0" w:space="0" w:color="auto"/>
          </w:divBdr>
        </w:div>
        <w:div w:id="1231308053">
          <w:marLeft w:val="0"/>
          <w:marRight w:val="0"/>
          <w:marTop w:val="0"/>
          <w:marBottom w:val="0"/>
          <w:divBdr>
            <w:top w:val="none" w:sz="0" w:space="0" w:color="auto"/>
            <w:left w:val="none" w:sz="0" w:space="0" w:color="auto"/>
            <w:bottom w:val="none" w:sz="0" w:space="0" w:color="auto"/>
            <w:right w:val="none" w:sz="0" w:space="0" w:color="auto"/>
          </w:divBdr>
        </w:div>
        <w:div w:id="1558860049">
          <w:marLeft w:val="0"/>
          <w:marRight w:val="0"/>
          <w:marTop w:val="0"/>
          <w:marBottom w:val="0"/>
          <w:divBdr>
            <w:top w:val="none" w:sz="0" w:space="0" w:color="auto"/>
            <w:left w:val="none" w:sz="0" w:space="0" w:color="auto"/>
            <w:bottom w:val="none" w:sz="0" w:space="0" w:color="auto"/>
            <w:right w:val="none" w:sz="0" w:space="0" w:color="auto"/>
          </w:divBdr>
        </w:div>
      </w:divsChild>
    </w:div>
    <w:div w:id="338310736">
      <w:bodyDiv w:val="1"/>
      <w:marLeft w:val="0"/>
      <w:marRight w:val="0"/>
      <w:marTop w:val="0"/>
      <w:marBottom w:val="0"/>
      <w:divBdr>
        <w:top w:val="none" w:sz="0" w:space="0" w:color="auto"/>
        <w:left w:val="none" w:sz="0" w:space="0" w:color="auto"/>
        <w:bottom w:val="none" w:sz="0" w:space="0" w:color="auto"/>
        <w:right w:val="none" w:sz="0" w:space="0" w:color="auto"/>
      </w:divBdr>
      <w:divsChild>
        <w:div w:id="2135707275">
          <w:marLeft w:val="0"/>
          <w:marRight w:val="0"/>
          <w:marTop w:val="0"/>
          <w:marBottom w:val="0"/>
          <w:divBdr>
            <w:top w:val="none" w:sz="0" w:space="0" w:color="auto"/>
            <w:left w:val="none" w:sz="0" w:space="0" w:color="auto"/>
            <w:bottom w:val="none" w:sz="0" w:space="0" w:color="auto"/>
            <w:right w:val="none" w:sz="0" w:space="0" w:color="auto"/>
          </w:divBdr>
        </w:div>
        <w:div w:id="1008094961">
          <w:marLeft w:val="0"/>
          <w:marRight w:val="0"/>
          <w:marTop w:val="0"/>
          <w:marBottom w:val="0"/>
          <w:divBdr>
            <w:top w:val="none" w:sz="0" w:space="0" w:color="auto"/>
            <w:left w:val="none" w:sz="0" w:space="0" w:color="auto"/>
            <w:bottom w:val="none" w:sz="0" w:space="0" w:color="auto"/>
            <w:right w:val="none" w:sz="0" w:space="0" w:color="auto"/>
          </w:divBdr>
        </w:div>
        <w:div w:id="385489786">
          <w:marLeft w:val="0"/>
          <w:marRight w:val="0"/>
          <w:marTop w:val="0"/>
          <w:marBottom w:val="0"/>
          <w:divBdr>
            <w:top w:val="none" w:sz="0" w:space="0" w:color="auto"/>
            <w:left w:val="none" w:sz="0" w:space="0" w:color="auto"/>
            <w:bottom w:val="none" w:sz="0" w:space="0" w:color="auto"/>
            <w:right w:val="none" w:sz="0" w:space="0" w:color="auto"/>
          </w:divBdr>
        </w:div>
        <w:div w:id="720713259">
          <w:marLeft w:val="0"/>
          <w:marRight w:val="0"/>
          <w:marTop w:val="0"/>
          <w:marBottom w:val="0"/>
          <w:divBdr>
            <w:top w:val="none" w:sz="0" w:space="0" w:color="auto"/>
            <w:left w:val="none" w:sz="0" w:space="0" w:color="auto"/>
            <w:bottom w:val="none" w:sz="0" w:space="0" w:color="auto"/>
            <w:right w:val="none" w:sz="0" w:space="0" w:color="auto"/>
          </w:divBdr>
        </w:div>
        <w:div w:id="726956652">
          <w:marLeft w:val="0"/>
          <w:marRight w:val="0"/>
          <w:marTop w:val="0"/>
          <w:marBottom w:val="0"/>
          <w:divBdr>
            <w:top w:val="none" w:sz="0" w:space="0" w:color="auto"/>
            <w:left w:val="none" w:sz="0" w:space="0" w:color="auto"/>
            <w:bottom w:val="none" w:sz="0" w:space="0" w:color="auto"/>
            <w:right w:val="none" w:sz="0" w:space="0" w:color="auto"/>
          </w:divBdr>
        </w:div>
        <w:div w:id="804353127">
          <w:marLeft w:val="0"/>
          <w:marRight w:val="0"/>
          <w:marTop w:val="0"/>
          <w:marBottom w:val="0"/>
          <w:divBdr>
            <w:top w:val="none" w:sz="0" w:space="0" w:color="auto"/>
            <w:left w:val="none" w:sz="0" w:space="0" w:color="auto"/>
            <w:bottom w:val="none" w:sz="0" w:space="0" w:color="auto"/>
            <w:right w:val="none" w:sz="0" w:space="0" w:color="auto"/>
          </w:divBdr>
        </w:div>
        <w:div w:id="824080660">
          <w:marLeft w:val="0"/>
          <w:marRight w:val="0"/>
          <w:marTop w:val="0"/>
          <w:marBottom w:val="0"/>
          <w:divBdr>
            <w:top w:val="none" w:sz="0" w:space="0" w:color="auto"/>
            <w:left w:val="none" w:sz="0" w:space="0" w:color="auto"/>
            <w:bottom w:val="none" w:sz="0" w:space="0" w:color="auto"/>
            <w:right w:val="none" w:sz="0" w:space="0" w:color="auto"/>
          </w:divBdr>
        </w:div>
        <w:div w:id="384373779">
          <w:marLeft w:val="0"/>
          <w:marRight w:val="0"/>
          <w:marTop w:val="0"/>
          <w:marBottom w:val="0"/>
          <w:divBdr>
            <w:top w:val="none" w:sz="0" w:space="0" w:color="auto"/>
            <w:left w:val="none" w:sz="0" w:space="0" w:color="auto"/>
            <w:bottom w:val="none" w:sz="0" w:space="0" w:color="auto"/>
            <w:right w:val="none" w:sz="0" w:space="0" w:color="auto"/>
          </w:divBdr>
        </w:div>
        <w:div w:id="724184861">
          <w:marLeft w:val="0"/>
          <w:marRight w:val="0"/>
          <w:marTop w:val="0"/>
          <w:marBottom w:val="0"/>
          <w:divBdr>
            <w:top w:val="none" w:sz="0" w:space="0" w:color="auto"/>
            <w:left w:val="none" w:sz="0" w:space="0" w:color="auto"/>
            <w:bottom w:val="none" w:sz="0" w:space="0" w:color="auto"/>
            <w:right w:val="none" w:sz="0" w:space="0" w:color="auto"/>
          </w:divBdr>
        </w:div>
        <w:div w:id="281495794">
          <w:marLeft w:val="0"/>
          <w:marRight w:val="0"/>
          <w:marTop w:val="0"/>
          <w:marBottom w:val="0"/>
          <w:divBdr>
            <w:top w:val="none" w:sz="0" w:space="0" w:color="auto"/>
            <w:left w:val="none" w:sz="0" w:space="0" w:color="auto"/>
            <w:bottom w:val="none" w:sz="0" w:space="0" w:color="auto"/>
            <w:right w:val="none" w:sz="0" w:space="0" w:color="auto"/>
          </w:divBdr>
        </w:div>
      </w:divsChild>
    </w:div>
    <w:div w:id="354844440">
      <w:bodyDiv w:val="1"/>
      <w:marLeft w:val="0"/>
      <w:marRight w:val="0"/>
      <w:marTop w:val="0"/>
      <w:marBottom w:val="0"/>
      <w:divBdr>
        <w:top w:val="none" w:sz="0" w:space="0" w:color="auto"/>
        <w:left w:val="none" w:sz="0" w:space="0" w:color="auto"/>
        <w:bottom w:val="none" w:sz="0" w:space="0" w:color="auto"/>
        <w:right w:val="none" w:sz="0" w:space="0" w:color="auto"/>
      </w:divBdr>
    </w:div>
    <w:div w:id="381830447">
      <w:bodyDiv w:val="1"/>
      <w:marLeft w:val="0"/>
      <w:marRight w:val="0"/>
      <w:marTop w:val="0"/>
      <w:marBottom w:val="0"/>
      <w:divBdr>
        <w:top w:val="none" w:sz="0" w:space="0" w:color="auto"/>
        <w:left w:val="none" w:sz="0" w:space="0" w:color="auto"/>
        <w:bottom w:val="none" w:sz="0" w:space="0" w:color="auto"/>
        <w:right w:val="none" w:sz="0" w:space="0" w:color="auto"/>
      </w:divBdr>
      <w:divsChild>
        <w:div w:id="1807772273">
          <w:marLeft w:val="0"/>
          <w:marRight w:val="0"/>
          <w:marTop w:val="0"/>
          <w:marBottom w:val="0"/>
          <w:divBdr>
            <w:top w:val="none" w:sz="0" w:space="0" w:color="auto"/>
            <w:left w:val="none" w:sz="0" w:space="0" w:color="auto"/>
            <w:bottom w:val="none" w:sz="0" w:space="0" w:color="auto"/>
            <w:right w:val="none" w:sz="0" w:space="0" w:color="auto"/>
          </w:divBdr>
          <w:divsChild>
            <w:div w:id="1482963060">
              <w:marLeft w:val="0"/>
              <w:marRight w:val="0"/>
              <w:marTop w:val="0"/>
              <w:marBottom w:val="0"/>
              <w:divBdr>
                <w:top w:val="none" w:sz="0" w:space="0" w:color="auto"/>
                <w:left w:val="none" w:sz="0" w:space="0" w:color="auto"/>
                <w:bottom w:val="none" w:sz="0" w:space="0" w:color="auto"/>
                <w:right w:val="none" w:sz="0" w:space="0" w:color="auto"/>
              </w:divBdr>
            </w:div>
            <w:div w:id="1273435964">
              <w:marLeft w:val="0"/>
              <w:marRight w:val="0"/>
              <w:marTop w:val="0"/>
              <w:marBottom w:val="0"/>
              <w:divBdr>
                <w:top w:val="none" w:sz="0" w:space="0" w:color="auto"/>
                <w:left w:val="none" w:sz="0" w:space="0" w:color="auto"/>
                <w:bottom w:val="none" w:sz="0" w:space="0" w:color="auto"/>
                <w:right w:val="none" w:sz="0" w:space="0" w:color="auto"/>
              </w:divBdr>
            </w:div>
            <w:div w:id="609431683">
              <w:marLeft w:val="0"/>
              <w:marRight w:val="0"/>
              <w:marTop w:val="180"/>
              <w:marBottom w:val="180"/>
              <w:divBdr>
                <w:top w:val="none" w:sz="0" w:space="0" w:color="auto"/>
                <w:left w:val="none" w:sz="0" w:space="0" w:color="auto"/>
                <w:bottom w:val="none" w:sz="0" w:space="0" w:color="auto"/>
                <w:right w:val="none" w:sz="0" w:space="0" w:color="auto"/>
              </w:divBdr>
              <w:divsChild>
                <w:div w:id="1980766052">
                  <w:marLeft w:val="0"/>
                  <w:marRight w:val="0"/>
                  <w:marTop w:val="0"/>
                  <w:marBottom w:val="0"/>
                  <w:divBdr>
                    <w:top w:val="none" w:sz="0" w:space="0" w:color="auto"/>
                    <w:left w:val="none" w:sz="0" w:space="0" w:color="auto"/>
                    <w:bottom w:val="none" w:sz="0" w:space="0" w:color="auto"/>
                    <w:right w:val="none" w:sz="0" w:space="0" w:color="auto"/>
                  </w:divBdr>
                </w:div>
                <w:div w:id="862787893">
                  <w:marLeft w:val="0"/>
                  <w:marRight w:val="0"/>
                  <w:marTop w:val="0"/>
                  <w:marBottom w:val="0"/>
                  <w:divBdr>
                    <w:top w:val="none" w:sz="0" w:space="0" w:color="auto"/>
                    <w:left w:val="none" w:sz="0" w:space="0" w:color="auto"/>
                    <w:bottom w:val="none" w:sz="0" w:space="0" w:color="auto"/>
                    <w:right w:val="none" w:sz="0" w:space="0" w:color="auto"/>
                  </w:divBdr>
                  <w:divsChild>
                    <w:div w:id="1554345315">
                      <w:marLeft w:val="0"/>
                      <w:marRight w:val="0"/>
                      <w:marTop w:val="0"/>
                      <w:marBottom w:val="0"/>
                      <w:divBdr>
                        <w:top w:val="none" w:sz="0" w:space="0" w:color="auto"/>
                        <w:left w:val="none" w:sz="0" w:space="0" w:color="auto"/>
                        <w:bottom w:val="none" w:sz="0" w:space="0" w:color="auto"/>
                        <w:right w:val="none" w:sz="0" w:space="0" w:color="auto"/>
                      </w:divBdr>
                      <w:divsChild>
                        <w:div w:id="1401631545">
                          <w:marLeft w:val="0"/>
                          <w:marRight w:val="0"/>
                          <w:marTop w:val="0"/>
                          <w:marBottom w:val="0"/>
                          <w:divBdr>
                            <w:top w:val="none" w:sz="0" w:space="0" w:color="auto"/>
                            <w:left w:val="none" w:sz="0" w:space="0" w:color="auto"/>
                            <w:bottom w:val="none" w:sz="0" w:space="0" w:color="auto"/>
                            <w:right w:val="none" w:sz="0" w:space="0" w:color="auto"/>
                          </w:divBdr>
                        </w:div>
                        <w:div w:id="641346894">
                          <w:marLeft w:val="0"/>
                          <w:marRight w:val="0"/>
                          <w:marTop w:val="0"/>
                          <w:marBottom w:val="0"/>
                          <w:divBdr>
                            <w:top w:val="none" w:sz="0" w:space="0" w:color="auto"/>
                            <w:left w:val="none" w:sz="0" w:space="0" w:color="auto"/>
                            <w:bottom w:val="none" w:sz="0" w:space="0" w:color="auto"/>
                            <w:right w:val="none" w:sz="0" w:space="0" w:color="auto"/>
                          </w:divBdr>
                        </w:div>
                        <w:div w:id="522935672">
                          <w:marLeft w:val="0"/>
                          <w:marRight w:val="0"/>
                          <w:marTop w:val="0"/>
                          <w:marBottom w:val="0"/>
                          <w:divBdr>
                            <w:top w:val="none" w:sz="0" w:space="0" w:color="auto"/>
                            <w:left w:val="none" w:sz="0" w:space="0" w:color="auto"/>
                            <w:bottom w:val="none" w:sz="0" w:space="0" w:color="auto"/>
                            <w:right w:val="none" w:sz="0" w:space="0" w:color="auto"/>
                          </w:divBdr>
                        </w:div>
                      </w:divsChild>
                    </w:div>
                    <w:div w:id="1188174641">
                      <w:marLeft w:val="0"/>
                      <w:marRight w:val="0"/>
                      <w:marTop w:val="0"/>
                      <w:marBottom w:val="0"/>
                      <w:divBdr>
                        <w:top w:val="none" w:sz="0" w:space="0" w:color="auto"/>
                        <w:left w:val="none" w:sz="0" w:space="0" w:color="auto"/>
                        <w:bottom w:val="none" w:sz="0" w:space="0" w:color="auto"/>
                        <w:right w:val="none" w:sz="0" w:space="0" w:color="auto"/>
                      </w:divBdr>
                      <w:divsChild>
                        <w:div w:id="122962730">
                          <w:marLeft w:val="0"/>
                          <w:marRight w:val="0"/>
                          <w:marTop w:val="0"/>
                          <w:marBottom w:val="0"/>
                          <w:divBdr>
                            <w:top w:val="none" w:sz="0" w:space="0" w:color="auto"/>
                            <w:left w:val="none" w:sz="0" w:space="0" w:color="auto"/>
                            <w:bottom w:val="none" w:sz="0" w:space="0" w:color="auto"/>
                            <w:right w:val="none" w:sz="0" w:space="0" w:color="auto"/>
                          </w:divBdr>
                        </w:div>
                        <w:div w:id="1222325925">
                          <w:marLeft w:val="0"/>
                          <w:marRight w:val="0"/>
                          <w:marTop w:val="0"/>
                          <w:marBottom w:val="0"/>
                          <w:divBdr>
                            <w:top w:val="none" w:sz="0" w:space="0" w:color="auto"/>
                            <w:left w:val="none" w:sz="0" w:space="0" w:color="auto"/>
                            <w:bottom w:val="none" w:sz="0" w:space="0" w:color="auto"/>
                            <w:right w:val="none" w:sz="0" w:space="0" w:color="auto"/>
                          </w:divBdr>
                        </w:div>
                        <w:div w:id="17132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5856">
              <w:marLeft w:val="0"/>
              <w:marRight w:val="0"/>
              <w:marTop w:val="180"/>
              <w:marBottom w:val="180"/>
              <w:divBdr>
                <w:top w:val="none" w:sz="0" w:space="0" w:color="auto"/>
                <w:left w:val="none" w:sz="0" w:space="0" w:color="auto"/>
                <w:bottom w:val="none" w:sz="0" w:space="0" w:color="auto"/>
                <w:right w:val="none" w:sz="0" w:space="0" w:color="auto"/>
              </w:divBdr>
              <w:divsChild>
                <w:div w:id="919292916">
                  <w:marLeft w:val="0"/>
                  <w:marRight w:val="0"/>
                  <w:marTop w:val="0"/>
                  <w:marBottom w:val="0"/>
                  <w:divBdr>
                    <w:top w:val="none" w:sz="0" w:space="0" w:color="auto"/>
                    <w:left w:val="none" w:sz="0" w:space="0" w:color="auto"/>
                    <w:bottom w:val="none" w:sz="0" w:space="0" w:color="auto"/>
                    <w:right w:val="none" w:sz="0" w:space="0" w:color="auto"/>
                  </w:divBdr>
                </w:div>
                <w:div w:id="1818914851">
                  <w:marLeft w:val="0"/>
                  <w:marRight w:val="0"/>
                  <w:marTop w:val="0"/>
                  <w:marBottom w:val="0"/>
                  <w:divBdr>
                    <w:top w:val="none" w:sz="0" w:space="0" w:color="auto"/>
                    <w:left w:val="none" w:sz="0" w:space="0" w:color="auto"/>
                    <w:bottom w:val="none" w:sz="0" w:space="0" w:color="auto"/>
                    <w:right w:val="none" w:sz="0" w:space="0" w:color="auto"/>
                  </w:divBdr>
                  <w:divsChild>
                    <w:div w:id="403799634">
                      <w:marLeft w:val="0"/>
                      <w:marRight w:val="0"/>
                      <w:marTop w:val="0"/>
                      <w:marBottom w:val="0"/>
                      <w:divBdr>
                        <w:top w:val="none" w:sz="0" w:space="0" w:color="auto"/>
                        <w:left w:val="none" w:sz="0" w:space="0" w:color="auto"/>
                        <w:bottom w:val="none" w:sz="0" w:space="0" w:color="auto"/>
                        <w:right w:val="none" w:sz="0" w:space="0" w:color="auto"/>
                      </w:divBdr>
                      <w:divsChild>
                        <w:div w:id="2024429383">
                          <w:marLeft w:val="0"/>
                          <w:marRight w:val="0"/>
                          <w:marTop w:val="0"/>
                          <w:marBottom w:val="0"/>
                          <w:divBdr>
                            <w:top w:val="none" w:sz="0" w:space="0" w:color="auto"/>
                            <w:left w:val="none" w:sz="0" w:space="0" w:color="auto"/>
                            <w:bottom w:val="none" w:sz="0" w:space="0" w:color="auto"/>
                            <w:right w:val="none" w:sz="0" w:space="0" w:color="auto"/>
                          </w:divBdr>
                        </w:div>
                        <w:div w:id="1469931836">
                          <w:marLeft w:val="0"/>
                          <w:marRight w:val="0"/>
                          <w:marTop w:val="0"/>
                          <w:marBottom w:val="0"/>
                          <w:divBdr>
                            <w:top w:val="none" w:sz="0" w:space="0" w:color="auto"/>
                            <w:left w:val="none" w:sz="0" w:space="0" w:color="auto"/>
                            <w:bottom w:val="none" w:sz="0" w:space="0" w:color="auto"/>
                            <w:right w:val="none" w:sz="0" w:space="0" w:color="auto"/>
                          </w:divBdr>
                        </w:div>
                        <w:div w:id="1620333751">
                          <w:marLeft w:val="0"/>
                          <w:marRight w:val="0"/>
                          <w:marTop w:val="0"/>
                          <w:marBottom w:val="0"/>
                          <w:divBdr>
                            <w:top w:val="none" w:sz="0" w:space="0" w:color="auto"/>
                            <w:left w:val="none" w:sz="0" w:space="0" w:color="auto"/>
                            <w:bottom w:val="none" w:sz="0" w:space="0" w:color="auto"/>
                            <w:right w:val="none" w:sz="0" w:space="0" w:color="auto"/>
                          </w:divBdr>
                        </w:div>
                        <w:div w:id="83261402">
                          <w:marLeft w:val="0"/>
                          <w:marRight w:val="0"/>
                          <w:marTop w:val="0"/>
                          <w:marBottom w:val="0"/>
                          <w:divBdr>
                            <w:top w:val="none" w:sz="0" w:space="0" w:color="auto"/>
                            <w:left w:val="none" w:sz="0" w:space="0" w:color="auto"/>
                            <w:bottom w:val="none" w:sz="0" w:space="0" w:color="auto"/>
                            <w:right w:val="none" w:sz="0" w:space="0" w:color="auto"/>
                          </w:divBdr>
                        </w:div>
                        <w:div w:id="325015758">
                          <w:marLeft w:val="0"/>
                          <w:marRight w:val="0"/>
                          <w:marTop w:val="0"/>
                          <w:marBottom w:val="0"/>
                          <w:divBdr>
                            <w:top w:val="none" w:sz="0" w:space="0" w:color="auto"/>
                            <w:left w:val="none" w:sz="0" w:space="0" w:color="auto"/>
                            <w:bottom w:val="none" w:sz="0" w:space="0" w:color="auto"/>
                            <w:right w:val="none" w:sz="0" w:space="0" w:color="auto"/>
                          </w:divBdr>
                        </w:div>
                        <w:div w:id="1791122801">
                          <w:marLeft w:val="0"/>
                          <w:marRight w:val="0"/>
                          <w:marTop w:val="0"/>
                          <w:marBottom w:val="0"/>
                          <w:divBdr>
                            <w:top w:val="none" w:sz="0" w:space="0" w:color="auto"/>
                            <w:left w:val="none" w:sz="0" w:space="0" w:color="auto"/>
                            <w:bottom w:val="none" w:sz="0" w:space="0" w:color="auto"/>
                            <w:right w:val="none" w:sz="0" w:space="0" w:color="auto"/>
                          </w:divBdr>
                        </w:div>
                        <w:div w:id="1789008825">
                          <w:marLeft w:val="0"/>
                          <w:marRight w:val="0"/>
                          <w:marTop w:val="0"/>
                          <w:marBottom w:val="0"/>
                          <w:divBdr>
                            <w:top w:val="none" w:sz="0" w:space="0" w:color="auto"/>
                            <w:left w:val="none" w:sz="0" w:space="0" w:color="auto"/>
                            <w:bottom w:val="none" w:sz="0" w:space="0" w:color="auto"/>
                            <w:right w:val="none" w:sz="0" w:space="0" w:color="auto"/>
                          </w:divBdr>
                        </w:div>
                        <w:div w:id="321665832">
                          <w:marLeft w:val="0"/>
                          <w:marRight w:val="0"/>
                          <w:marTop w:val="0"/>
                          <w:marBottom w:val="0"/>
                          <w:divBdr>
                            <w:top w:val="none" w:sz="0" w:space="0" w:color="auto"/>
                            <w:left w:val="none" w:sz="0" w:space="0" w:color="auto"/>
                            <w:bottom w:val="none" w:sz="0" w:space="0" w:color="auto"/>
                            <w:right w:val="none" w:sz="0" w:space="0" w:color="auto"/>
                          </w:divBdr>
                        </w:div>
                        <w:div w:id="399063570">
                          <w:marLeft w:val="0"/>
                          <w:marRight w:val="0"/>
                          <w:marTop w:val="0"/>
                          <w:marBottom w:val="0"/>
                          <w:divBdr>
                            <w:top w:val="none" w:sz="0" w:space="0" w:color="auto"/>
                            <w:left w:val="none" w:sz="0" w:space="0" w:color="auto"/>
                            <w:bottom w:val="none" w:sz="0" w:space="0" w:color="auto"/>
                            <w:right w:val="none" w:sz="0" w:space="0" w:color="auto"/>
                          </w:divBdr>
                        </w:div>
                        <w:div w:id="1442453011">
                          <w:marLeft w:val="0"/>
                          <w:marRight w:val="0"/>
                          <w:marTop w:val="0"/>
                          <w:marBottom w:val="0"/>
                          <w:divBdr>
                            <w:top w:val="none" w:sz="0" w:space="0" w:color="auto"/>
                            <w:left w:val="none" w:sz="0" w:space="0" w:color="auto"/>
                            <w:bottom w:val="none" w:sz="0" w:space="0" w:color="auto"/>
                            <w:right w:val="none" w:sz="0" w:space="0" w:color="auto"/>
                          </w:divBdr>
                        </w:div>
                        <w:div w:id="1801416623">
                          <w:marLeft w:val="0"/>
                          <w:marRight w:val="0"/>
                          <w:marTop w:val="0"/>
                          <w:marBottom w:val="0"/>
                          <w:divBdr>
                            <w:top w:val="none" w:sz="0" w:space="0" w:color="auto"/>
                            <w:left w:val="none" w:sz="0" w:space="0" w:color="auto"/>
                            <w:bottom w:val="none" w:sz="0" w:space="0" w:color="auto"/>
                            <w:right w:val="none" w:sz="0" w:space="0" w:color="auto"/>
                          </w:divBdr>
                        </w:div>
                        <w:div w:id="806360929">
                          <w:marLeft w:val="0"/>
                          <w:marRight w:val="0"/>
                          <w:marTop w:val="0"/>
                          <w:marBottom w:val="0"/>
                          <w:divBdr>
                            <w:top w:val="none" w:sz="0" w:space="0" w:color="auto"/>
                            <w:left w:val="none" w:sz="0" w:space="0" w:color="auto"/>
                            <w:bottom w:val="none" w:sz="0" w:space="0" w:color="auto"/>
                            <w:right w:val="none" w:sz="0" w:space="0" w:color="auto"/>
                          </w:divBdr>
                        </w:div>
                        <w:div w:id="1640265132">
                          <w:marLeft w:val="0"/>
                          <w:marRight w:val="0"/>
                          <w:marTop w:val="0"/>
                          <w:marBottom w:val="0"/>
                          <w:divBdr>
                            <w:top w:val="none" w:sz="0" w:space="0" w:color="auto"/>
                            <w:left w:val="none" w:sz="0" w:space="0" w:color="auto"/>
                            <w:bottom w:val="none" w:sz="0" w:space="0" w:color="auto"/>
                            <w:right w:val="none" w:sz="0" w:space="0" w:color="auto"/>
                          </w:divBdr>
                        </w:div>
                        <w:div w:id="1976257921">
                          <w:marLeft w:val="0"/>
                          <w:marRight w:val="0"/>
                          <w:marTop w:val="0"/>
                          <w:marBottom w:val="0"/>
                          <w:divBdr>
                            <w:top w:val="none" w:sz="0" w:space="0" w:color="auto"/>
                            <w:left w:val="none" w:sz="0" w:space="0" w:color="auto"/>
                            <w:bottom w:val="none" w:sz="0" w:space="0" w:color="auto"/>
                            <w:right w:val="none" w:sz="0" w:space="0" w:color="auto"/>
                          </w:divBdr>
                        </w:div>
                        <w:div w:id="1563713287">
                          <w:marLeft w:val="0"/>
                          <w:marRight w:val="0"/>
                          <w:marTop w:val="0"/>
                          <w:marBottom w:val="0"/>
                          <w:divBdr>
                            <w:top w:val="none" w:sz="0" w:space="0" w:color="auto"/>
                            <w:left w:val="none" w:sz="0" w:space="0" w:color="auto"/>
                            <w:bottom w:val="none" w:sz="0" w:space="0" w:color="auto"/>
                            <w:right w:val="none" w:sz="0" w:space="0" w:color="auto"/>
                          </w:divBdr>
                        </w:div>
                        <w:div w:id="703873328">
                          <w:marLeft w:val="0"/>
                          <w:marRight w:val="0"/>
                          <w:marTop w:val="0"/>
                          <w:marBottom w:val="0"/>
                          <w:divBdr>
                            <w:top w:val="none" w:sz="0" w:space="0" w:color="auto"/>
                            <w:left w:val="none" w:sz="0" w:space="0" w:color="auto"/>
                            <w:bottom w:val="none" w:sz="0" w:space="0" w:color="auto"/>
                            <w:right w:val="none" w:sz="0" w:space="0" w:color="auto"/>
                          </w:divBdr>
                        </w:div>
                        <w:div w:id="1926914929">
                          <w:marLeft w:val="0"/>
                          <w:marRight w:val="0"/>
                          <w:marTop w:val="0"/>
                          <w:marBottom w:val="0"/>
                          <w:divBdr>
                            <w:top w:val="none" w:sz="0" w:space="0" w:color="auto"/>
                            <w:left w:val="none" w:sz="0" w:space="0" w:color="auto"/>
                            <w:bottom w:val="none" w:sz="0" w:space="0" w:color="auto"/>
                            <w:right w:val="none" w:sz="0" w:space="0" w:color="auto"/>
                          </w:divBdr>
                        </w:div>
                      </w:divsChild>
                    </w:div>
                    <w:div w:id="1995835732">
                      <w:marLeft w:val="0"/>
                      <w:marRight w:val="0"/>
                      <w:marTop w:val="0"/>
                      <w:marBottom w:val="0"/>
                      <w:divBdr>
                        <w:top w:val="none" w:sz="0" w:space="0" w:color="auto"/>
                        <w:left w:val="none" w:sz="0" w:space="0" w:color="auto"/>
                        <w:bottom w:val="none" w:sz="0" w:space="0" w:color="auto"/>
                        <w:right w:val="none" w:sz="0" w:space="0" w:color="auto"/>
                      </w:divBdr>
                      <w:divsChild>
                        <w:div w:id="774985091">
                          <w:marLeft w:val="0"/>
                          <w:marRight w:val="0"/>
                          <w:marTop w:val="0"/>
                          <w:marBottom w:val="0"/>
                          <w:divBdr>
                            <w:top w:val="none" w:sz="0" w:space="0" w:color="auto"/>
                            <w:left w:val="none" w:sz="0" w:space="0" w:color="auto"/>
                            <w:bottom w:val="none" w:sz="0" w:space="0" w:color="auto"/>
                            <w:right w:val="none" w:sz="0" w:space="0" w:color="auto"/>
                          </w:divBdr>
                        </w:div>
                        <w:div w:id="786776126">
                          <w:marLeft w:val="0"/>
                          <w:marRight w:val="0"/>
                          <w:marTop w:val="0"/>
                          <w:marBottom w:val="0"/>
                          <w:divBdr>
                            <w:top w:val="none" w:sz="0" w:space="0" w:color="auto"/>
                            <w:left w:val="none" w:sz="0" w:space="0" w:color="auto"/>
                            <w:bottom w:val="none" w:sz="0" w:space="0" w:color="auto"/>
                            <w:right w:val="none" w:sz="0" w:space="0" w:color="auto"/>
                          </w:divBdr>
                        </w:div>
                        <w:div w:id="898595311">
                          <w:marLeft w:val="0"/>
                          <w:marRight w:val="0"/>
                          <w:marTop w:val="0"/>
                          <w:marBottom w:val="0"/>
                          <w:divBdr>
                            <w:top w:val="none" w:sz="0" w:space="0" w:color="auto"/>
                            <w:left w:val="none" w:sz="0" w:space="0" w:color="auto"/>
                            <w:bottom w:val="none" w:sz="0" w:space="0" w:color="auto"/>
                            <w:right w:val="none" w:sz="0" w:space="0" w:color="auto"/>
                          </w:divBdr>
                        </w:div>
                        <w:div w:id="1823767616">
                          <w:marLeft w:val="0"/>
                          <w:marRight w:val="0"/>
                          <w:marTop w:val="0"/>
                          <w:marBottom w:val="0"/>
                          <w:divBdr>
                            <w:top w:val="none" w:sz="0" w:space="0" w:color="auto"/>
                            <w:left w:val="none" w:sz="0" w:space="0" w:color="auto"/>
                            <w:bottom w:val="none" w:sz="0" w:space="0" w:color="auto"/>
                            <w:right w:val="none" w:sz="0" w:space="0" w:color="auto"/>
                          </w:divBdr>
                        </w:div>
                        <w:div w:id="1497645527">
                          <w:marLeft w:val="0"/>
                          <w:marRight w:val="0"/>
                          <w:marTop w:val="0"/>
                          <w:marBottom w:val="0"/>
                          <w:divBdr>
                            <w:top w:val="none" w:sz="0" w:space="0" w:color="auto"/>
                            <w:left w:val="none" w:sz="0" w:space="0" w:color="auto"/>
                            <w:bottom w:val="none" w:sz="0" w:space="0" w:color="auto"/>
                            <w:right w:val="none" w:sz="0" w:space="0" w:color="auto"/>
                          </w:divBdr>
                        </w:div>
                        <w:div w:id="1610627764">
                          <w:marLeft w:val="0"/>
                          <w:marRight w:val="0"/>
                          <w:marTop w:val="0"/>
                          <w:marBottom w:val="0"/>
                          <w:divBdr>
                            <w:top w:val="none" w:sz="0" w:space="0" w:color="auto"/>
                            <w:left w:val="none" w:sz="0" w:space="0" w:color="auto"/>
                            <w:bottom w:val="none" w:sz="0" w:space="0" w:color="auto"/>
                            <w:right w:val="none" w:sz="0" w:space="0" w:color="auto"/>
                          </w:divBdr>
                        </w:div>
                        <w:div w:id="381559889">
                          <w:marLeft w:val="0"/>
                          <w:marRight w:val="0"/>
                          <w:marTop w:val="0"/>
                          <w:marBottom w:val="0"/>
                          <w:divBdr>
                            <w:top w:val="none" w:sz="0" w:space="0" w:color="auto"/>
                            <w:left w:val="none" w:sz="0" w:space="0" w:color="auto"/>
                            <w:bottom w:val="none" w:sz="0" w:space="0" w:color="auto"/>
                            <w:right w:val="none" w:sz="0" w:space="0" w:color="auto"/>
                          </w:divBdr>
                        </w:div>
                        <w:div w:id="1024792279">
                          <w:marLeft w:val="0"/>
                          <w:marRight w:val="0"/>
                          <w:marTop w:val="0"/>
                          <w:marBottom w:val="0"/>
                          <w:divBdr>
                            <w:top w:val="none" w:sz="0" w:space="0" w:color="auto"/>
                            <w:left w:val="none" w:sz="0" w:space="0" w:color="auto"/>
                            <w:bottom w:val="none" w:sz="0" w:space="0" w:color="auto"/>
                            <w:right w:val="none" w:sz="0" w:space="0" w:color="auto"/>
                          </w:divBdr>
                        </w:div>
                        <w:div w:id="1028486480">
                          <w:marLeft w:val="0"/>
                          <w:marRight w:val="0"/>
                          <w:marTop w:val="0"/>
                          <w:marBottom w:val="0"/>
                          <w:divBdr>
                            <w:top w:val="none" w:sz="0" w:space="0" w:color="auto"/>
                            <w:left w:val="none" w:sz="0" w:space="0" w:color="auto"/>
                            <w:bottom w:val="none" w:sz="0" w:space="0" w:color="auto"/>
                            <w:right w:val="none" w:sz="0" w:space="0" w:color="auto"/>
                          </w:divBdr>
                        </w:div>
                        <w:div w:id="713702354">
                          <w:marLeft w:val="0"/>
                          <w:marRight w:val="0"/>
                          <w:marTop w:val="0"/>
                          <w:marBottom w:val="0"/>
                          <w:divBdr>
                            <w:top w:val="none" w:sz="0" w:space="0" w:color="auto"/>
                            <w:left w:val="none" w:sz="0" w:space="0" w:color="auto"/>
                            <w:bottom w:val="none" w:sz="0" w:space="0" w:color="auto"/>
                            <w:right w:val="none" w:sz="0" w:space="0" w:color="auto"/>
                          </w:divBdr>
                        </w:div>
                        <w:div w:id="2112775650">
                          <w:marLeft w:val="0"/>
                          <w:marRight w:val="0"/>
                          <w:marTop w:val="0"/>
                          <w:marBottom w:val="0"/>
                          <w:divBdr>
                            <w:top w:val="none" w:sz="0" w:space="0" w:color="auto"/>
                            <w:left w:val="none" w:sz="0" w:space="0" w:color="auto"/>
                            <w:bottom w:val="none" w:sz="0" w:space="0" w:color="auto"/>
                            <w:right w:val="none" w:sz="0" w:space="0" w:color="auto"/>
                          </w:divBdr>
                        </w:div>
                        <w:div w:id="961613370">
                          <w:marLeft w:val="0"/>
                          <w:marRight w:val="0"/>
                          <w:marTop w:val="0"/>
                          <w:marBottom w:val="0"/>
                          <w:divBdr>
                            <w:top w:val="none" w:sz="0" w:space="0" w:color="auto"/>
                            <w:left w:val="none" w:sz="0" w:space="0" w:color="auto"/>
                            <w:bottom w:val="none" w:sz="0" w:space="0" w:color="auto"/>
                            <w:right w:val="none" w:sz="0" w:space="0" w:color="auto"/>
                          </w:divBdr>
                        </w:div>
                        <w:div w:id="1225023467">
                          <w:marLeft w:val="0"/>
                          <w:marRight w:val="0"/>
                          <w:marTop w:val="0"/>
                          <w:marBottom w:val="0"/>
                          <w:divBdr>
                            <w:top w:val="none" w:sz="0" w:space="0" w:color="auto"/>
                            <w:left w:val="none" w:sz="0" w:space="0" w:color="auto"/>
                            <w:bottom w:val="none" w:sz="0" w:space="0" w:color="auto"/>
                            <w:right w:val="none" w:sz="0" w:space="0" w:color="auto"/>
                          </w:divBdr>
                        </w:div>
                        <w:div w:id="1340737344">
                          <w:marLeft w:val="0"/>
                          <w:marRight w:val="0"/>
                          <w:marTop w:val="0"/>
                          <w:marBottom w:val="0"/>
                          <w:divBdr>
                            <w:top w:val="none" w:sz="0" w:space="0" w:color="auto"/>
                            <w:left w:val="none" w:sz="0" w:space="0" w:color="auto"/>
                            <w:bottom w:val="none" w:sz="0" w:space="0" w:color="auto"/>
                            <w:right w:val="none" w:sz="0" w:space="0" w:color="auto"/>
                          </w:divBdr>
                        </w:div>
                        <w:div w:id="518813023">
                          <w:marLeft w:val="0"/>
                          <w:marRight w:val="0"/>
                          <w:marTop w:val="0"/>
                          <w:marBottom w:val="0"/>
                          <w:divBdr>
                            <w:top w:val="none" w:sz="0" w:space="0" w:color="auto"/>
                            <w:left w:val="none" w:sz="0" w:space="0" w:color="auto"/>
                            <w:bottom w:val="none" w:sz="0" w:space="0" w:color="auto"/>
                            <w:right w:val="none" w:sz="0" w:space="0" w:color="auto"/>
                          </w:divBdr>
                        </w:div>
                        <w:div w:id="1590263028">
                          <w:marLeft w:val="0"/>
                          <w:marRight w:val="0"/>
                          <w:marTop w:val="0"/>
                          <w:marBottom w:val="0"/>
                          <w:divBdr>
                            <w:top w:val="none" w:sz="0" w:space="0" w:color="auto"/>
                            <w:left w:val="none" w:sz="0" w:space="0" w:color="auto"/>
                            <w:bottom w:val="none" w:sz="0" w:space="0" w:color="auto"/>
                            <w:right w:val="none" w:sz="0" w:space="0" w:color="auto"/>
                          </w:divBdr>
                        </w:div>
                        <w:div w:id="9685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7559">
              <w:marLeft w:val="0"/>
              <w:marRight w:val="0"/>
              <w:marTop w:val="180"/>
              <w:marBottom w:val="180"/>
              <w:divBdr>
                <w:top w:val="none" w:sz="0" w:space="0" w:color="auto"/>
                <w:left w:val="none" w:sz="0" w:space="0" w:color="auto"/>
                <w:bottom w:val="none" w:sz="0" w:space="0" w:color="auto"/>
                <w:right w:val="none" w:sz="0" w:space="0" w:color="auto"/>
              </w:divBdr>
              <w:divsChild>
                <w:div w:id="2135324545">
                  <w:marLeft w:val="0"/>
                  <w:marRight w:val="0"/>
                  <w:marTop w:val="0"/>
                  <w:marBottom w:val="0"/>
                  <w:divBdr>
                    <w:top w:val="none" w:sz="0" w:space="0" w:color="auto"/>
                    <w:left w:val="none" w:sz="0" w:space="0" w:color="auto"/>
                    <w:bottom w:val="none" w:sz="0" w:space="0" w:color="auto"/>
                    <w:right w:val="none" w:sz="0" w:space="0" w:color="auto"/>
                  </w:divBdr>
                </w:div>
                <w:div w:id="389577339">
                  <w:marLeft w:val="0"/>
                  <w:marRight w:val="0"/>
                  <w:marTop w:val="0"/>
                  <w:marBottom w:val="0"/>
                  <w:divBdr>
                    <w:top w:val="none" w:sz="0" w:space="0" w:color="auto"/>
                    <w:left w:val="none" w:sz="0" w:space="0" w:color="auto"/>
                    <w:bottom w:val="none" w:sz="0" w:space="0" w:color="auto"/>
                    <w:right w:val="none" w:sz="0" w:space="0" w:color="auto"/>
                  </w:divBdr>
                  <w:divsChild>
                    <w:div w:id="814416023">
                      <w:marLeft w:val="0"/>
                      <w:marRight w:val="0"/>
                      <w:marTop w:val="0"/>
                      <w:marBottom w:val="0"/>
                      <w:divBdr>
                        <w:top w:val="none" w:sz="0" w:space="0" w:color="auto"/>
                        <w:left w:val="none" w:sz="0" w:space="0" w:color="auto"/>
                        <w:bottom w:val="none" w:sz="0" w:space="0" w:color="auto"/>
                        <w:right w:val="none" w:sz="0" w:space="0" w:color="auto"/>
                      </w:divBdr>
                      <w:divsChild>
                        <w:div w:id="812597103">
                          <w:marLeft w:val="0"/>
                          <w:marRight w:val="0"/>
                          <w:marTop w:val="0"/>
                          <w:marBottom w:val="0"/>
                          <w:divBdr>
                            <w:top w:val="none" w:sz="0" w:space="0" w:color="auto"/>
                            <w:left w:val="none" w:sz="0" w:space="0" w:color="auto"/>
                            <w:bottom w:val="none" w:sz="0" w:space="0" w:color="auto"/>
                            <w:right w:val="none" w:sz="0" w:space="0" w:color="auto"/>
                          </w:divBdr>
                        </w:div>
                        <w:div w:id="684285243">
                          <w:marLeft w:val="0"/>
                          <w:marRight w:val="0"/>
                          <w:marTop w:val="0"/>
                          <w:marBottom w:val="0"/>
                          <w:divBdr>
                            <w:top w:val="none" w:sz="0" w:space="0" w:color="auto"/>
                            <w:left w:val="none" w:sz="0" w:space="0" w:color="auto"/>
                            <w:bottom w:val="none" w:sz="0" w:space="0" w:color="auto"/>
                            <w:right w:val="none" w:sz="0" w:space="0" w:color="auto"/>
                          </w:divBdr>
                        </w:div>
                        <w:div w:id="1447116657">
                          <w:marLeft w:val="0"/>
                          <w:marRight w:val="0"/>
                          <w:marTop w:val="0"/>
                          <w:marBottom w:val="0"/>
                          <w:divBdr>
                            <w:top w:val="none" w:sz="0" w:space="0" w:color="auto"/>
                            <w:left w:val="none" w:sz="0" w:space="0" w:color="auto"/>
                            <w:bottom w:val="none" w:sz="0" w:space="0" w:color="auto"/>
                            <w:right w:val="none" w:sz="0" w:space="0" w:color="auto"/>
                          </w:divBdr>
                        </w:div>
                        <w:div w:id="1609921363">
                          <w:marLeft w:val="0"/>
                          <w:marRight w:val="0"/>
                          <w:marTop w:val="0"/>
                          <w:marBottom w:val="0"/>
                          <w:divBdr>
                            <w:top w:val="none" w:sz="0" w:space="0" w:color="auto"/>
                            <w:left w:val="none" w:sz="0" w:space="0" w:color="auto"/>
                            <w:bottom w:val="none" w:sz="0" w:space="0" w:color="auto"/>
                            <w:right w:val="none" w:sz="0" w:space="0" w:color="auto"/>
                          </w:divBdr>
                        </w:div>
                        <w:div w:id="1443643481">
                          <w:marLeft w:val="0"/>
                          <w:marRight w:val="0"/>
                          <w:marTop w:val="0"/>
                          <w:marBottom w:val="0"/>
                          <w:divBdr>
                            <w:top w:val="none" w:sz="0" w:space="0" w:color="auto"/>
                            <w:left w:val="none" w:sz="0" w:space="0" w:color="auto"/>
                            <w:bottom w:val="none" w:sz="0" w:space="0" w:color="auto"/>
                            <w:right w:val="none" w:sz="0" w:space="0" w:color="auto"/>
                          </w:divBdr>
                        </w:div>
                        <w:div w:id="601383113">
                          <w:marLeft w:val="0"/>
                          <w:marRight w:val="0"/>
                          <w:marTop w:val="0"/>
                          <w:marBottom w:val="0"/>
                          <w:divBdr>
                            <w:top w:val="none" w:sz="0" w:space="0" w:color="auto"/>
                            <w:left w:val="none" w:sz="0" w:space="0" w:color="auto"/>
                            <w:bottom w:val="none" w:sz="0" w:space="0" w:color="auto"/>
                            <w:right w:val="none" w:sz="0" w:space="0" w:color="auto"/>
                          </w:divBdr>
                        </w:div>
                        <w:div w:id="351226513">
                          <w:marLeft w:val="0"/>
                          <w:marRight w:val="0"/>
                          <w:marTop w:val="0"/>
                          <w:marBottom w:val="0"/>
                          <w:divBdr>
                            <w:top w:val="none" w:sz="0" w:space="0" w:color="auto"/>
                            <w:left w:val="none" w:sz="0" w:space="0" w:color="auto"/>
                            <w:bottom w:val="none" w:sz="0" w:space="0" w:color="auto"/>
                            <w:right w:val="none" w:sz="0" w:space="0" w:color="auto"/>
                          </w:divBdr>
                        </w:div>
                        <w:div w:id="916133712">
                          <w:marLeft w:val="0"/>
                          <w:marRight w:val="0"/>
                          <w:marTop w:val="0"/>
                          <w:marBottom w:val="0"/>
                          <w:divBdr>
                            <w:top w:val="none" w:sz="0" w:space="0" w:color="auto"/>
                            <w:left w:val="none" w:sz="0" w:space="0" w:color="auto"/>
                            <w:bottom w:val="none" w:sz="0" w:space="0" w:color="auto"/>
                            <w:right w:val="none" w:sz="0" w:space="0" w:color="auto"/>
                          </w:divBdr>
                        </w:div>
                        <w:div w:id="1918976383">
                          <w:marLeft w:val="0"/>
                          <w:marRight w:val="0"/>
                          <w:marTop w:val="0"/>
                          <w:marBottom w:val="0"/>
                          <w:divBdr>
                            <w:top w:val="none" w:sz="0" w:space="0" w:color="auto"/>
                            <w:left w:val="none" w:sz="0" w:space="0" w:color="auto"/>
                            <w:bottom w:val="none" w:sz="0" w:space="0" w:color="auto"/>
                            <w:right w:val="none" w:sz="0" w:space="0" w:color="auto"/>
                          </w:divBdr>
                        </w:div>
                        <w:div w:id="1187015523">
                          <w:marLeft w:val="0"/>
                          <w:marRight w:val="0"/>
                          <w:marTop w:val="0"/>
                          <w:marBottom w:val="0"/>
                          <w:divBdr>
                            <w:top w:val="none" w:sz="0" w:space="0" w:color="auto"/>
                            <w:left w:val="none" w:sz="0" w:space="0" w:color="auto"/>
                            <w:bottom w:val="none" w:sz="0" w:space="0" w:color="auto"/>
                            <w:right w:val="none" w:sz="0" w:space="0" w:color="auto"/>
                          </w:divBdr>
                        </w:div>
                        <w:div w:id="1763644981">
                          <w:marLeft w:val="0"/>
                          <w:marRight w:val="0"/>
                          <w:marTop w:val="0"/>
                          <w:marBottom w:val="0"/>
                          <w:divBdr>
                            <w:top w:val="none" w:sz="0" w:space="0" w:color="auto"/>
                            <w:left w:val="none" w:sz="0" w:space="0" w:color="auto"/>
                            <w:bottom w:val="none" w:sz="0" w:space="0" w:color="auto"/>
                            <w:right w:val="none" w:sz="0" w:space="0" w:color="auto"/>
                          </w:divBdr>
                        </w:div>
                        <w:div w:id="1800025684">
                          <w:marLeft w:val="0"/>
                          <w:marRight w:val="0"/>
                          <w:marTop w:val="0"/>
                          <w:marBottom w:val="0"/>
                          <w:divBdr>
                            <w:top w:val="none" w:sz="0" w:space="0" w:color="auto"/>
                            <w:left w:val="none" w:sz="0" w:space="0" w:color="auto"/>
                            <w:bottom w:val="none" w:sz="0" w:space="0" w:color="auto"/>
                            <w:right w:val="none" w:sz="0" w:space="0" w:color="auto"/>
                          </w:divBdr>
                        </w:div>
                        <w:div w:id="1468860715">
                          <w:marLeft w:val="0"/>
                          <w:marRight w:val="0"/>
                          <w:marTop w:val="0"/>
                          <w:marBottom w:val="0"/>
                          <w:divBdr>
                            <w:top w:val="none" w:sz="0" w:space="0" w:color="auto"/>
                            <w:left w:val="none" w:sz="0" w:space="0" w:color="auto"/>
                            <w:bottom w:val="none" w:sz="0" w:space="0" w:color="auto"/>
                            <w:right w:val="none" w:sz="0" w:space="0" w:color="auto"/>
                          </w:divBdr>
                        </w:div>
                        <w:div w:id="1327510803">
                          <w:marLeft w:val="0"/>
                          <w:marRight w:val="0"/>
                          <w:marTop w:val="0"/>
                          <w:marBottom w:val="0"/>
                          <w:divBdr>
                            <w:top w:val="none" w:sz="0" w:space="0" w:color="auto"/>
                            <w:left w:val="none" w:sz="0" w:space="0" w:color="auto"/>
                            <w:bottom w:val="none" w:sz="0" w:space="0" w:color="auto"/>
                            <w:right w:val="none" w:sz="0" w:space="0" w:color="auto"/>
                          </w:divBdr>
                        </w:div>
                        <w:div w:id="874931784">
                          <w:marLeft w:val="0"/>
                          <w:marRight w:val="0"/>
                          <w:marTop w:val="0"/>
                          <w:marBottom w:val="0"/>
                          <w:divBdr>
                            <w:top w:val="none" w:sz="0" w:space="0" w:color="auto"/>
                            <w:left w:val="none" w:sz="0" w:space="0" w:color="auto"/>
                            <w:bottom w:val="none" w:sz="0" w:space="0" w:color="auto"/>
                            <w:right w:val="none" w:sz="0" w:space="0" w:color="auto"/>
                          </w:divBdr>
                        </w:div>
                        <w:div w:id="277179346">
                          <w:marLeft w:val="0"/>
                          <w:marRight w:val="0"/>
                          <w:marTop w:val="0"/>
                          <w:marBottom w:val="0"/>
                          <w:divBdr>
                            <w:top w:val="none" w:sz="0" w:space="0" w:color="auto"/>
                            <w:left w:val="none" w:sz="0" w:space="0" w:color="auto"/>
                            <w:bottom w:val="none" w:sz="0" w:space="0" w:color="auto"/>
                            <w:right w:val="none" w:sz="0" w:space="0" w:color="auto"/>
                          </w:divBdr>
                        </w:div>
                        <w:div w:id="198007743">
                          <w:marLeft w:val="0"/>
                          <w:marRight w:val="0"/>
                          <w:marTop w:val="0"/>
                          <w:marBottom w:val="0"/>
                          <w:divBdr>
                            <w:top w:val="none" w:sz="0" w:space="0" w:color="auto"/>
                            <w:left w:val="none" w:sz="0" w:space="0" w:color="auto"/>
                            <w:bottom w:val="none" w:sz="0" w:space="0" w:color="auto"/>
                            <w:right w:val="none" w:sz="0" w:space="0" w:color="auto"/>
                          </w:divBdr>
                        </w:div>
                        <w:div w:id="1657224438">
                          <w:marLeft w:val="0"/>
                          <w:marRight w:val="0"/>
                          <w:marTop w:val="0"/>
                          <w:marBottom w:val="0"/>
                          <w:divBdr>
                            <w:top w:val="none" w:sz="0" w:space="0" w:color="auto"/>
                            <w:left w:val="none" w:sz="0" w:space="0" w:color="auto"/>
                            <w:bottom w:val="none" w:sz="0" w:space="0" w:color="auto"/>
                            <w:right w:val="none" w:sz="0" w:space="0" w:color="auto"/>
                          </w:divBdr>
                        </w:div>
                        <w:div w:id="1337029817">
                          <w:marLeft w:val="0"/>
                          <w:marRight w:val="0"/>
                          <w:marTop w:val="0"/>
                          <w:marBottom w:val="0"/>
                          <w:divBdr>
                            <w:top w:val="none" w:sz="0" w:space="0" w:color="auto"/>
                            <w:left w:val="none" w:sz="0" w:space="0" w:color="auto"/>
                            <w:bottom w:val="none" w:sz="0" w:space="0" w:color="auto"/>
                            <w:right w:val="none" w:sz="0" w:space="0" w:color="auto"/>
                          </w:divBdr>
                        </w:div>
                        <w:div w:id="68963088">
                          <w:marLeft w:val="0"/>
                          <w:marRight w:val="0"/>
                          <w:marTop w:val="0"/>
                          <w:marBottom w:val="0"/>
                          <w:divBdr>
                            <w:top w:val="none" w:sz="0" w:space="0" w:color="auto"/>
                            <w:left w:val="none" w:sz="0" w:space="0" w:color="auto"/>
                            <w:bottom w:val="none" w:sz="0" w:space="0" w:color="auto"/>
                            <w:right w:val="none" w:sz="0" w:space="0" w:color="auto"/>
                          </w:divBdr>
                        </w:div>
                        <w:div w:id="830751301">
                          <w:marLeft w:val="0"/>
                          <w:marRight w:val="0"/>
                          <w:marTop w:val="0"/>
                          <w:marBottom w:val="0"/>
                          <w:divBdr>
                            <w:top w:val="none" w:sz="0" w:space="0" w:color="auto"/>
                            <w:left w:val="none" w:sz="0" w:space="0" w:color="auto"/>
                            <w:bottom w:val="none" w:sz="0" w:space="0" w:color="auto"/>
                            <w:right w:val="none" w:sz="0" w:space="0" w:color="auto"/>
                          </w:divBdr>
                        </w:div>
                        <w:div w:id="1811826751">
                          <w:marLeft w:val="0"/>
                          <w:marRight w:val="0"/>
                          <w:marTop w:val="0"/>
                          <w:marBottom w:val="0"/>
                          <w:divBdr>
                            <w:top w:val="none" w:sz="0" w:space="0" w:color="auto"/>
                            <w:left w:val="none" w:sz="0" w:space="0" w:color="auto"/>
                            <w:bottom w:val="none" w:sz="0" w:space="0" w:color="auto"/>
                            <w:right w:val="none" w:sz="0" w:space="0" w:color="auto"/>
                          </w:divBdr>
                        </w:div>
                        <w:div w:id="1150515321">
                          <w:marLeft w:val="0"/>
                          <w:marRight w:val="0"/>
                          <w:marTop w:val="0"/>
                          <w:marBottom w:val="0"/>
                          <w:divBdr>
                            <w:top w:val="none" w:sz="0" w:space="0" w:color="auto"/>
                            <w:left w:val="none" w:sz="0" w:space="0" w:color="auto"/>
                            <w:bottom w:val="none" w:sz="0" w:space="0" w:color="auto"/>
                            <w:right w:val="none" w:sz="0" w:space="0" w:color="auto"/>
                          </w:divBdr>
                        </w:div>
                        <w:div w:id="1470054541">
                          <w:marLeft w:val="0"/>
                          <w:marRight w:val="0"/>
                          <w:marTop w:val="0"/>
                          <w:marBottom w:val="0"/>
                          <w:divBdr>
                            <w:top w:val="none" w:sz="0" w:space="0" w:color="auto"/>
                            <w:left w:val="none" w:sz="0" w:space="0" w:color="auto"/>
                            <w:bottom w:val="none" w:sz="0" w:space="0" w:color="auto"/>
                            <w:right w:val="none" w:sz="0" w:space="0" w:color="auto"/>
                          </w:divBdr>
                        </w:div>
                        <w:div w:id="72356111">
                          <w:marLeft w:val="0"/>
                          <w:marRight w:val="0"/>
                          <w:marTop w:val="0"/>
                          <w:marBottom w:val="0"/>
                          <w:divBdr>
                            <w:top w:val="none" w:sz="0" w:space="0" w:color="auto"/>
                            <w:left w:val="none" w:sz="0" w:space="0" w:color="auto"/>
                            <w:bottom w:val="none" w:sz="0" w:space="0" w:color="auto"/>
                            <w:right w:val="none" w:sz="0" w:space="0" w:color="auto"/>
                          </w:divBdr>
                        </w:div>
                        <w:div w:id="1737237755">
                          <w:marLeft w:val="0"/>
                          <w:marRight w:val="0"/>
                          <w:marTop w:val="0"/>
                          <w:marBottom w:val="0"/>
                          <w:divBdr>
                            <w:top w:val="none" w:sz="0" w:space="0" w:color="auto"/>
                            <w:left w:val="none" w:sz="0" w:space="0" w:color="auto"/>
                            <w:bottom w:val="none" w:sz="0" w:space="0" w:color="auto"/>
                            <w:right w:val="none" w:sz="0" w:space="0" w:color="auto"/>
                          </w:divBdr>
                        </w:div>
                        <w:div w:id="1444151735">
                          <w:marLeft w:val="0"/>
                          <w:marRight w:val="0"/>
                          <w:marTop w:val="0"/>
                          <w:marBottom w:val="0"/>
                          <w:divBdr>
                            <w:top w:val="none" w:sz="0" w:space="0" w:color="auto"/>
                            <w:left w:val="none" w:sz="0" w:space="0" w:color="auto"/>
                            <w:bottom w:val="none" w:sz="0" w:space="0" w:color="auto"/>
                            <w:right w:val="none" w:sz="0" w:space="0" w:color="auto"/>
                          </w:divBdr>
                        </w:div>
                        <w:div w:id="1440248940">
                          <w:marLeft w:val="0"/>
                          <w:marRight w:val="0"/>
                          <w:marTop w:val="0"/>
                          <w:marBottom w:val="0"/>
                          <w:divBdr>
                            <w:top w:val="none" w:sz="0" w:space="0" w:color="auto"/>
                            <w:left w:val="none" w:sz="0" w:space="0" w:color="auto"/>
                            <w:bottom w:val="none" w:sz="0" w:space="0" w:color="auto"/>
                            <w:right w:val="none" w:sz="0" w:space="0" w:color="auto"/>
                          </w:divBdr>
                        </w:div>
                        <w:div w:id="2052876713">
                          <w:marLeft w:val="0"/>
                          <w:marRight w:val="0"/>
                          <w:marTop w:val="0"/>
                          <w:marBottom w:val="0"/>
                          <w:divBdr>
                            <w:top w:val="none" w:sz="0" w:space="0" w:color="auto"/>
                            <w:left w:val="none" w:sz="0" w:space="0" w:color="auto"/>
                            <w:bottom w:val="none" w:sz="0" w:space="0" w:color="auto"/>
                            <w:right w:val="none" w:sz="0" w:space="0" w:color="auto"/>
                          </w:divBdr>
                        </w:div>
                      </w:divsChild>
                    </w:div>
                    <w:div w:id="588006695">
                      <w:marLeft w:val="0"/>
                      <w:marRight w:val="0"/>
                      <w:marTop w:val="0"/>
                      <w:marBottom w:val="0"/>
                      <w:divBdr>
                        <w:top w:val="none" w:sz="0" w:space="0" w:color="auto"/>
                        <w:left w:val="none" w:sz="0" w:space="0" w:color="auto"/>
                        <w:bottom w:val="none" w:sz="0" w:space="0" w:color="auto"/>
                        <w:right w:val="none" w:sz="0" w:space="0" w:color="auto"/>
                      </w:divBdr>
                      <w:divsChild>
                        <w:div w:id="803698056">
                          <w:marLeft w:val="0"/>
                          <w:marRight w:val="0"/>
                          <w:marTop w:val="0"/>
                          <w:marBottom w:val="0"/>
                          <w:divBdr>
                            <w:top w:val="none" w:sz="0" w:space="0" w:color="auto"/>
                            <w:left w:val="none" w:sz="0" w:space="0" w:color="auto"/>
                            <w:bottom w:val="none" w:sz="0" w:space="0" w:color="auto"/>
                            <w:right w:val="none" w:sz="0" w:space="0" w:color="auto"/>
                          </w:divBdr>
                        </w:div>
                        <w:div w:id="2089686106">
                          <w:marLeft w:val="0"/>
                          <w:marRight w:val="0"/>
                          <w:marTop w:val="0"/>
                          <w:marBottom w:val="0"/>
                          <w:divBdr>
                            <w:top w:val="none" w:sz="0" w:space="0" w:color="auto"/>
                            <w:left w:val="none" w:sz="0" w:space="0" w:color="auto"/>
                            <w:bottom w:val="none" w:sz="0" w:space="0" w:color="auto"/>
                            <w:right w:val="none" w:sz="0" w:space="0" w:color="auto"/>
                          </w:divBdr>
                        </w:div>
                        <w:div w:id="1496649976">
                          <w:marLeft w:val="0"/>
                          <w:marRight w:val="0"/>
                          <w:marTop w:val="0"/>
                          <w:marBottom w:val="0"/>
                          <w:divBdr>
                            <w:top w:val="none" w:sz="0" w:space="0" w:color="auto"/>
                            <w:left w:val="none" w:sz="0" w:space="0" w:color="auto"/>
                            <w:bottom w:val="none" w:sz="0" w:space="0" w:color="auto"/>
                            <w:right w:val="none" w:sz="0" w:space="0" w:color="auto"/>
                          </w:divBdr>
                        </w:div>
                        <w:div w:id="268122530">
                          <w:marLeft w:val="0"/>
                          <w:marRight w:val="0"/>
                          <w:marTop w:val="0"/>
                          <w:marBottom w:val="0"/>
                          <w:divBdr>
                            <w:top w:val="none" w:sz="0" w:space="0" w:color="auto"/>
                            <w:left w:val="none" w:sz="0" w:space="0" w:color="auto"/>
                            <w:bottom w:val="none" w:sz="0" w:space="0" w:color="auto"/>
                            <w:right w:val="none" w:sz="0" w:space="0" w:color="auto"/>
                          </w:divBdr>
                        </w:div>
                        <w:div w:id="371924463">
                          <w:marLeft w:val="0"/>
                          <w:marRight w:val="0"/>
                          <w:marTop w:val="0"/>
                          <w:marBottom w:val="0"/>
                          <w:divBdr>
                            <w:top w:val="none" w:sz="0" w:space="0" w:color="auto"/>
                            <w:left w:val="none" w:sz="0" w:space="0" w:color="auto"/>
                            <w:bottom w:val="none" w:sz="0" w:space="0" w:color="auto"/>
                            <w:right w:val="none" w:sz="0" w:space="0" w:color="auto"/>
                          </w:divBdr>
                        </w:div>
                        <w:div w:id="2110932795">
                          <w:marLeft w:val="0"/>
                          <w:marRight w:val="0"/>
                          <w:marTop w:val="0"/>
                          <w:marBottom w:val="0"/>
                          <w:divBdr>
                            <w:top w:val="none" w:sz="0" w:space="0" w:color="auto"/>
                            <w:left w:val="none" w:sz="0" w:space="0" w:color="auto"/>
                            <w:bottom w:val="none" w:sz="0" w:space="0" w:color="auto"/>
                            <w:right w:val="none" w:sz="0" w:space="0" w:color="auto"/>
                          </w:divBdr>
                        </w:div>
                        <w:div w:id="1330214004">
                          <w:marLeft w:val="0"/>
                          <w:marRight w:val="0"/>
                          <w:marTop w:val="0"/>
                          <w:marBottom w:val="0"/>
                          <w:divBdr>
                            <w:top w:val="none" w:sz="0" w:space="0" w:color="auto"/>
                            <w:left w:val="none" w:sz="0" w:space="0" w:color="auto"/>
                            <w:bottom w:val="none" w:sz="0" w:space="0" w:color="auto"/>
                            <w:right w:val="none" w:sz="0" w:space="0" w:color="auto"/>
                          </w:divBdr>
                        </w:div>
                        <w:div w:id="767891461">
                          <w:marLeft w:val="0"/>
                          <w:marRight w:val="0"/>
                          <w:marTop w:val="0"/>
                          <w:marBottom w:val="0"/>
                          <w:divBdr>
                            <w:top w:val="none" w:sz="0" w:space="0" w:color="auto"/>
                            <w:left w:val="none" w:sz="0" w:space="0" w:color="auto"/>
                            <w:bottom w:val="none" w:sz="0" w:space="0" w:color="auto"/>
                            <w:right w:val="none" w:sz="0" w:space="0" w:color="auto"/>
                          </w:divBdr>
                        </w:div>
                        <w:div w:id="181669297">
                          <w:marLeft w:val="0"/>
                          <w:marRight w:val="0"/>
                          <w:marTop w:val="0"/>
                          <w:marBottom w:val="0"/>
                          <w:divBdr>
                            <w:top w:val="none" w:sz="0" w:space="0" w:color="auto"/>
                            <w:left w:val="none" w:sz="0" w:space="0" w:color="auto"/>
                            <w:bottom w:val="none" w:sz="0" w:space="0" w:color="auto"/>
                            <w:right w:val="none" w:sz="0" w:space="0" w:color="auto"/>
                          </w:divBdr>
                        </w:div>
                        <w:div w:id="1234704721">
                          <w:marLeft w:val="0"/>
                          <w:marRight w:val="0"/>
                          <w:marTop w:val="0"/>
                          <w:marBottom w:val="0"/>
                          <w:divBdr>
                            <w:top w:val="none" w:sz="0" w:space="0" w:color="auto"/>
                            <w:left w:val="none" w:sz="0" w:space="0" w:color="auto"/>
                            <w:bottom w:val="none" w:sz="0" w:space="0" w:color="auto"/>
                            <w:right w:val="none" w:sz="0" w:space="0" w:color="auto"/>
                          </w:divBdr>
                        </w:div>
                        <w:div w:id="1404376967">
                          <w:marLeft w:val="0"/>
                          <w:marRight w:val="0"/>
                          <w:marTop w:val="0"/>
                          <w:marBottom w:val="0"/>
                          <w:divBdr>
                            <w:top w:val="none" w:sz="0" w:space="0" w:color="auto"/>
                            <w:left w:val="none" w:sz="0" w:space="0" w:color="auto"/>
                            <w:bottom w:val="none" w:sz="0" w:space="0" w:color="auto"/>
                            <w:right w:val="none" w:sz="0" w:space="0" w:color="auto"/>
                          </w:divBdr>
                        </w:div>
                        <w:div w:id="332757387">
                          <w:marLeft w:val="0"/>
                          <w:marRight w:val="0"/>
                          <w:marTop w:val="0"/>
                          <w:marBottom w:val="0"/>
                          <w:divBdr>
                            <w:top w:val="none" w:sz="0" w:space="0" w:color="auto"/>
                            <w:left w:val="none" w:sz="0" w:space="0" w:color="auto"/>
                            <w:bottom w:val="none" w:sz="0" w:space="0" w:color="auto"/>
                            <w:right w:val="none" w:sz="0" w:space="0" w:color="auto"/>
                          </w:divBdr>
                        </w:div>
                        <w:div w:id="1766530416">
                          <w:marLeft w:val="0"/>
                          <w:marRight w:val="0"/>
                          <w:marTop w:val="0"/>
                          <w:marBottom w:val="0"/>
                          <w:divBdr>
                            <w:top w:val="none" w:sz="0" w:space="0" w:color="auto"/>
                            <w:left w:val="none" w:sz="0" w:space="0" w:color="auto"/>
                            <w:bottom w:val="none" w:sz="0" w:space="0" w:color="auto"/>
                            <w:right w:val="none" w:sz="0" w:space="0" w:color="auto"/>
                          </w:divBdr>
                        </w:div>
                        <w:div w:id="1475180026">
                          <w:marLeft w:val="0"/>
                          <w:marRight w:val="0"/>
                          <w:marTop w:val="0"/>
                          <w:marBottom w:val="0"/>
                          <w:divBdr>
                            <w:top w:val="none" w:sz="0" w:space="0" w:color="auto"/>
                            <w:left w:val="none" w:sz="0" w:space="0" w:color="auto"/>
                            <w:bottom w:val="none" w:sz="0" w:space="0" w:color="auto"/>
                            <w:right w:val="none" w:sz="0" w:space="0" w:color="auto"/>
                          </w:divBdr>
                        </w:div>
                        <w:div w:id="412623946">
                          <w:marLeft w:val="0"/>
                          <w:marRight w:val="0"/>
                          <w:marTop w:val="0"/>
                          <w:marBottom w:val="0"/>
                          <w:divBdr>
                            <w:top w:val="none" w:sz="0" w:space="0" w:color="auto"/>
                            <w:left w:val="none" w:sz="0" w:space="0" w:color="auto"/>
                            <w:bottom w:val="none" w:sz="0" w:space="0" w:color="auto"/>
                            <w:right w:val="none" w:sz="0" w:space="0" w:color="auto"/>
                          </w:divBdr>
                        </w:div>
                        <w:div w:id="821822319">
                          <w:marLeft w:val="0"/>
                          <w:marRight w:val="0"/>
                          <w:marTop w:val="0"/>
                          <w:marBottom w:val="0"/>
                          <w:divBdr>
                            <w:top w:val="none" w:sz="0" w:space="0" w:color="auto"/>
                            <w:left w:val="none" w:sz="0" w:space="0" w:color="auto"/>
                            <w:bottom w:val="none" w:sz="0" w:space="0" w:color="auto"/>
                            <w:right w:val="none" w:sz="0" w:space="0" w:color="auto"/>
                          </w:divBdr>
                        </w:div>
                        <w:div w:id="1012487576">
                          <w:marLeft w:val="0"/>
                          <w:marRight w:val="0"/>
                          <w:marTop w:val="0"/>
                          <w:marBottom w:val="0"/>
                          <w:divBdr>
                            <w:top w:val="none" w:sz="0" w:space="0" w:color="auto"/>
                            <w:left w:val="none" w:sz="0" w:space="0" w:color="auto"/>
                            <w:bottom w:val="none" w:sz="0" w:space="0" w:color="auto"/>
                            <w:right w:val="none" w:sz="0" w:space="0" w:color="auto"/>
                          </w:divBdr>
                        </w:div>
                        <w:div w:id="1447583288">
                          <w:marLeft w:val="0"/>
                          <w:marRight w:val="0"/>
                          <w:marTop w:val="0"/>
                          <w:marBottom w:val="0"/>
                          <w:divBdr>
                            <w:top w:val="none" w:sz="0" w:space="0" w:color="auto"/>
                            <w:left w:val="none" w:sz="0" w:space="0" w:color="auto"/>
                            <w:bottom w:val="none" w:sz="0" w:space="0" w:color="auto"/>
                            <w:right w:val="none" w:sz="0" w:space="0" w:color="auto"/>
                          </w:divBdr>
                        </w:div>
                        <w:div w:id="1054429267">
                          <w:marLeft w:val="0"/>
                          <w:marRight w:val="0"/>
                          <w:marTop w:val="0"/>
                          <w:marBottom w:val="0"/>
                          <w:divBdr>
                            <w:top w:val="none" w:sz="0" w:space="0" w:color="auto"/>
                            <w:left w:val="none" w:sz="0" w:space="0" w:color="auto"/>
                            <w:bottom w:val="none" w:sz="0" w:space="0" w:color="auto"/>
                            <w:right w:val="none" w:sz="0" w:space="0" w:color="auto"/>
                          </w:divBdr>
                        </w:div>
                        <w:div w:id="451826132">
                          <w:marLeft w:val="0"/>
                          <w:marRight w:val="0"/>
                          <w:marTop w:val="0"/>
                          <w:marBottom w:val="0"/>
                          <w:divBdr>
                            <w:top w:val="none" w:sz="0" w:space="0" w:color="auto"/>
                            <w:left w:val="none" w:sz="0" w:space="0" w:color="auto"/>
                            <w:bottom w:val="none" w:sz="0" w:space="0" w:color="auto"/>
                            <w:right w:val="none" w:sz="0" w:space="0" w:color="auto"/>
                          </w:divBdr>
                        </w:div>
                        <w:div w:id="1211504168">
                          <w:marLeft w:val="0"/>
                          <w:marRight w:val="0"/>
                          <w:marTop w:val="0"/>
                          <w:marBottom w:val="0"/>
                          <w:divBdr>
                            <w:top w:val="none" w:sz="0" w:space="0" w:color="auto"/>
                            <w:left w:val="none" w:sz="0" w:space="0" w:color="auto"/>
                            <w:bottom w:val="none" w:sz="0" w:space="0" w:color="auto"/>
                            <w:right w:val="none" w:sz="0" w:space="0" w:color="auto"/>
                          </w:divBdr>
                        </w:div>
                        <w:div w:id="217785307">
                          <w:marLeft w:val="0"/>
                          <w:marRight w:val="0"/>
                          <w:marTop w:val="0"/>
                          <w:marBottom w:val="0"/>
                          <w:divBdr>
                            <w:top w:val="none" w:sz="0" w:space="0" w:color="auto"/>
                            <w:left w:val="none" w:sz="0" w:space="0" w:color="auto"/>
                            <w:bottom w:val="none" w:sz="0" w:space="0" w:color="auto"/>
                            <w:right w:val="none" w:sz="0" w:space="0" w:color="auto"/>
                          </w:divBdr>
                        </w:div>
                        <w:div w:id="202523433">
                          <w:marLeft w:val="0"/>
                          <w:marRight w:val="0"/>
                          <w:marTop w:val="0"/>
                          <w:marBottom w:val="0"/>
                          <w:divBdr>
                            <w:top w:val="none" w:sz="0" w:space="0" w:color="auto"/>
                            <w:left w:val="none" w:sz="0" w:space="0" w:color="auto"/>
                            <w:bottom w:val="none" w:sz="0" w:space="0" w:color="auto"/>
                            <w:right w:val="none" w:sz="0" w:space="0" w:color="auto"/>
                          </w:divBdr>
                        </w:div>
                        <w:div w:id="504131841">
                          <w:marLeft w:val="0"/>
                          <w:marRight w:val="0"/>
                          <w:marTop w:val="0"/>
                          <w:marBottom w:val="0"/>
                          <w:divBdr>
                            <w:top w:val="none" w:sz="0" w:space="0" w:color="auto"/>
                            <w:left w:val="none" w:sz="0" w:space="0" w:color="auto"/>
                            <w:bottom w:val="none" w:sz="0" w:space="0" w:color="auto"/>
                            <w:right w:val="none" w:sz="0" w:space="0" w:color="auto"/>
                          </w:divBdr>
                        </w:div>
                        <w:div w:id="1815491048">
                          <w:marLeft w:val="0"/>
                          <w:marRight w:val="0"/>
                          <w:marTop w:val="0"/>
                          <w:marBottom w:val="0"/>
                          <w:divBdr>
                            <w:top w:val="none" w:sz="0" w:space="0" w:color="auto"/>
                            <w:left w:val="none" w:sz="0" w:space="0" w:color="auto"/>
                            <w:bottom w:val="none" w:sz="0" w:space="0" w:color="auto"/>
                            <w:right w:val="none" w:sz="0" w:space="0" w:color="auto"/>
                          </w:divBdr>
                        </w:div>
                        <w:div w:id="789125114">
                          <w:marLeft w:val="0"/>
                          <w:marRight w:val="0"/>
                          <w:marTop w:val="0"/>
                          <w:marBottom w:val="0"/>
                          <w:divBdr>
                            <w:top w:val="none" w:sz="0" w:space="0" w:color="auto"/>
                            <w:left w:val="none" w:sz="0" w:space="0" w:color="auto"/>
                            <w:bottom w:val="none" w:sz="0" w:space="0" w:color="auto"/>
                            <w:right w:val="none" w:sz="0" w:space="0" w:color="auto"/>
                          </w:divBdr>
                        </w:div>
                        <w:div w:id="1488478067">
                          <w:marLeft w:val="0"/>
                          <w:marRight w:val="0"/>
                          <w:marTop w:val="0"/>
                          <w:marBottom w:val="0"/>
                          <w:divBdr>
                            <w:top w:val="none" w:sz="0" w:space="0" w:color="auto"/>
                            <w:left w:val="none" w:sz="0" w:space="0" w:color="auto"/>
                            <w:bottom w:val="none" w:sz="0" w:space="0" w:color="auto"/>
                            <w:right w:val="none" w:sz="0" w:space="0" w:color="auto"/>
                          </w:divBdr>
                        </w:div>
                        <w:div w:id="1624993144">
                          <w:marLeft w:val="0"/>
                          <w:marRight w:val="0"/>
                          <w:marTop w:val="0"/>
                          <w:marBottom w:val="0"/>
                          <w:divBdr>
                            <w:top w:val="none" w:sz="0" w:space="0" w:color="auto"/>
                            <w:left w:val="none" w:sz="0" w:space="0" w:color="auto"/>
                            <w:bottom w:val="none" w:sz="0" w:space="0" w:color="auto"/>
                            <w:right w:val="none" w:sz="0" w:space="0" w:color="auto"/>
                          </w:divBdr>
                        </w:div>
                        <w:div w:id="1165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05567">
      <w:bodyDiv w:val="1"/>
      <w:marLeft w:val="0"/>
      <w:marRight w:val="0"/>
      <w:marTop w:val="0"/>
      <w:marBottom w:val="0"/>
      <w:divBdr>
        <w:top w:val="none" w:sz="0" w:space="0" w:color="auto"/>
        <w:left w:val="none" w:sz="0" w:space="0" w:color="auto"/>
        <w:bottom w:val="none" w:sz="0" w:space="0" w:color="auto"/>
        <w:right w:val="none" w:sz="0" w:space="0" w:color="auto"/>
      </w:divBdr>
      <w:divsChild>
        <w:div w:id="385106492">
          <w:marLeft w:val="0"/>
          <w:marRight w:val="0"/>
          <w:marTop w:val="0"/>
          <w:marBottom w:val="0"/>
          <w:divBdr>
            <w:top w:val="none" w:sz="0" w:space="0" w:color="auto"/>
            <w:left w:val="none" w:sz="0" w:space="0" w:color="auto"/>
            <w:bottom w:val="none" w:sz="0" w:space="0" w:color="auto"/>
            <w:right w:val="none" w:sz="0" w:space="0" w:color="auto"/>
          </w:divBdr>
          <w:divsChild>
            <w:div w:id="1039014754">
              <w:marLeft w:val="0"/>
              <w:marRight w:val="0"/>
              <w:marTop w:val="0"/>
              <w:marBottom w:val="0"/>
              <w:divBdr>
                <w:top w:val="none" w:sz="0" w:space="0" w:color="auto"/>
                <w:left w:val="none" w:sz="0" w:space="0" w:color="auto"/>
                <w:bottom w:val="none" w:sz="0" w:space="0" w:color="auto"/>
                <w:right w:val="none" w:sz="0" w:space="0" w:color="auto"/>
              </w:divBdr>
            </w:div>
            <w:div w:id="76289429">
              <w:marLeft w:val="0"/>
              <w:marRight w:val="0"/>
              <w:marTop w:val="0"/>
              <w:marBottom w:val="0"/>
              <w:divBdr>
                <w:top w:val="none" w:sz="0" w:space="0" w:color="auto"/>
                <w:left w:val="none" w:sz="0" w:space="0" w:color="auto"/>
                <w:bottom w:val="none" w:sz="0" w:space="0" w:color="auto"/>
                <w:right w:val="none" w:sz="0" w:space="0" w:color="auto"/>
              </w:divBdr>
            </w:div>
            <w:div w:id="2107068924">
              <w:marLeft w:val="0"/>
              <w:marRight w:val="0"/>
              <w:marTop w:val="0"/>
              <w:marBottom w:val="0"/>
              <w:divBdr>
                <w:top w:val="none" w:sz="0" w:space="0" w:color="auto"/>
                <w:left w:val="none" w:sz="0" w:space="0" w:color="auto"/>
                <w:bottom w:val="none" w:sz="0" w:space="0" w:color="auto"/>
                <w:right w:val="none" w:sz="0" w:space="0" w:color="auto"/>
              </w:divBdr>
            </w:div>
            <w:div w:id="1410807700">
              <w:marLeft w:val="0"/>
              <w:marRight w:val="0"/>
              <w:marTop w:val="0"/>
              <w:marBottom w:val="0"/>
              <w:divBdr>
                <w:top w:val="none" w:sz="0" w:space="0" w:color="auto"/>
                <w:left w:val="none" w:sz="0" w:space="0" w:color="auto"/>
                <w:bottom w:val="none" w:sz="0" w:space="0" w:color="auto"/>
                <w:right w:val="none" w:sz="0" w:space="0" w:color="auto"/>
              </w:divBdr>
            </w:div>
            <w:div w:id="1029380859">
              <w:marLeft w:val="0"/>
              <w:marRight w:val="0"/>
              <w:marTop w:val="0"/>
              <w:marBottom w:val="0"/>
              <w:divBdr>
                <w:top w:val="none" w:sz="0" w:space="0" w:color="auto"/>
                <w:left w:val="none" w:sz="0" w:space="0" w:color="auto"/>
                <w:bottom w:val="none" w:sz="0" w:space="0" w:color="auto"/>
                <w:right w:val="none" w:sz="0" w:space="0" w:color="auto"/>
              </w:divBdr>
            </w:div>
            <w:div w:id="757094222">
              <w:marLeft w:val="0"/>
              <w:marRight w:val="0"/>
              <w:marTop w:val="0"/>
              <w:marBottom w:val="0"/>
              <w:divBdr>
                <w:top w:val="none" w:sz="0" w:space="0" w:color="auto"/>
                <w:left w:val="none" w:sz="0" w:space="0" w:color="auto"/>
                <w:bottom w:val="none" w:sz="0" w:space="0" w:color="auto"/>
                <w:right w:val="none" w:sz="0" w:space="0" w:color="auto"/>
              </w:divBdr>
            </w:div>
            <w:div w:id="1758403428">
              <w:marLeft w:val="0"/>
              <w:marRight w:val="0"/>
              <w:marTop w:val="0"/>
              <w:marBottom w:val="0"/>
              <w:divBdr>
                <w:top w:val="none" w:sz="0" w:space="0" w:color="auto"/>
                <w:left w:val="none" w:sz="0" w:space="0" w:color="auto"/>
                <w:bottom w:val="none" w:sz="0" w:space="0" w:color="auto"/>
                <w:right w:val="none" w:sz="0" w:space="0" w:color="auto"/>
              </w:divBdr>
            </w:div>
            <w:div w:id="1521241695">
              <w:marLeft w:val="0"/>
              <w:marRight w:val="0"/>
              <w:marTop w:val="0"/>
              <w:marBottom w:val="0"/>
              <w:divBdr>
                <w:top w:val="none" w:sz="0" w:space="0" w:color="auto"/>
                <w:left w:val="none" w:sz="0" w:space="0" w:color="auto"/>
                <w:bottom w:val="none" w:sz="0" w:space="0" w:color="auto"/>
                <w:right w:val="none" w:sz="0" w:space="0" w:color="auto"/>
              </w:divBdr>
            </w:div>
            <w:div w:id="779683430">
              <w:marLeft w:val="0"/>
              <w:marRight w:val="0"/>
              <w:marTop w:val="0"/>
              <w:marBottom w:val="0"/>
              <w:divBdr>
                <w:top w:val="none" w:sz="0" w:space="0" w:color="auto"/>
                <w:left w:val="none" w:sz="0" w:space="0" w:color="auto"/>
                <w:bottom w:val="none" w:sz="0" w:space="0" w:color="auto"/>
                <w:right w:val="none" w:sz="0" w:space="0" w:color="auto"/>
              </w:divBdr>
            </w:div>
            <w:div w:id="35811799">
              <w:marLeft w:val="0"/>
              <w:marRight w:val="0"/>
              <w:marTop w:val="0"/>
              <w:marBottom w:val="0"/>
              <w:divBdr>
                <w:top w:val="none" w:sz="0" w:space="0" w:color="auto"/>
                <w:left w:val="none" w:sz="0" w:space="0" w:color="auto"/>
                <w:bottom w:val="none" w:sz="0" w:space="0" w:color="auto"/>
                <w:right w:val="none" w:sz="0" w:space="0" w:color="auto"/>
              </w:divBdr>
            </w:div>
            <w:div w:id="2100985827">
              <w:marLeft w:val="0"/>
              <w:marRight w:val="0"/>
              <w:marTop w:val="0"/>
              <w:marBottom w:val="0"/>
              <w:divBdr>
                <w:top w:val="none" w:sz="0" w:space="0" w:color="auto"/>
                <w:left w:val="none" w:sz="0" w:space="0" w:color="auto"/>
                <w:bottom w:val="none" w:sz="0" w:space="0" w:color="auto"/>
                <w:right w:val="none" w:sz="0" w:space="0" w:color="auto"/>
              </w:divBdr>
            </w:div>
            <w:div w:id="1747723762">
              <w:marLeft w:val="0"/>
              <w:marRight w:val="0"/>
              <w:marTop w:val="0"/>
              <w:marBottom w:val="0"/>
              <w:divBdr>
                <w:top w:val="none" w:sz="0" w:space="0" w:color="auto"/>
                <w:left w:val="none" w:sz="0" w:space="0" w:color="auto"/>
                <w:bottom w:val="none" w:sz="0" w:space="0" w:color="auto"/>
                <w:right w:val="none" w:sz="0" w:space="0" w:color="auto"/>
              </w:divBdr>
            </w:div>
            <w:div w:id="915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1944">
      <w:bodyDiv w:val="1"/>
      <w:marLeft w:val="0"/>
      <w:marRight w:val="0"/>
      <w:marTop w:val="0"/>
      <w:marBottom w:val="0"/>
      <w:divBdr>
        <w:top w:val="none" w:sz="0" w:space="0" w:color="auto"/>
        <w:left w:val="none" w:sz="0" w:space="0" w:color="auto"/>
        <w:bottom w:val="none" w:sz="0" w:space="0" w:color="auto"/>
        <w:right w:val="none" w:sz="0" w:space="0" w:color="auto"/>
      </w:divBdr>
      <w:divsChild>
        <w:div w:id="1796679720">
          <w:marLeft w:val="0"/>
          <w:marRight w:val="0"/>
          <w:marTop w:val="0"/>
          <w:marBottom w:val="0"/>
          <w:divBdr>
            <w:top w:val="none" w:sz="0" w:space="0" w:color="auto"/>
            <w:left w:val="none" w:sz="0" w:space="0" w:color="auto"/>
            <w:bottom w:val="none" w:sz="0" w:space="0" w:color="auto"/>
            <w:right w:val="none" w:sz="0" w:space="0" w:color="auto"/>
          </w:divBdr>
          <w:divsChild>
            <w:div w:id="490223190">
              <w:marLeft w:val="0"/>
              <w:marRight w:val="0"/>
              <w:marTop w:val="0"/>
              <w:marBottom w:val="0"/>
              <w:divBdr>
                <w:top w:val="none" w:sz="0" w:space="0" w:color="auto"/>
                <w:left w:val="none" w:sz="0" w:space="0" w:color="auto"/>
                <w:bottom w:val="none" w:sz="0" w:space="0" w:color="auto"/>
                <w:right w:val="none" w:sz="0" w:space="0" w:color="auto"/>
              </w:divBdr>
            </w:div>
            <w:div w:id="290596598">
              <w:marLeft w:val="0"/>
              <w:marRight w:val="0"/>
              <w:marTop w:val="0"/>
              <w:marBottom w:val="0"/>
              <w:divBdr>
                <w:top w:val="none" w:sz="0" w:space="0" w:color="auto"/>
                <w:left w:val="none" w:sz="0" w:space="0" w:color="auto"/>
                <w:bottom w:val="none" w:sz="0" w:space="0" w:color="auto"/>
                <w:right w:val="none" w:sz="0" w:space="0" w:color="auto"/>
              </w:divBdr>
            </w:div>
            <w:div w:id="1170752453">
              <w:marLeft w:val="0"/>
              <w:marRight w:val="0"/>
              <w:marTop w:val="0"/>
              <w:marBottom w:val="0"/>
              <w:divBdr>
                <w:top w:val="none" w:sz="0" w:space="0" w:color="auto"/>
                <w:left w:val="none" w:sz="0" w:space="0" w:color="auto"/>
                <w:bottom w:val="none" w:sz="0" w:space="0" w:color="auto"/>
                <w:right w:val="none" w:sz="0" w:space="0" w:color="auto"/>
              </w:divBdr>
            </w:div>
            <w:div w:id="54086200">
              <w:marLeft w:val="0"/>
              <w:marRight w:val="0"/>
              <w:marTop w:val="0"/>
              <w:marBottom w:val="0"/>
              <w:divBdr>
                <w:top w:val="none" w:sz="0" w:space="0" w:color="auto"/>
                <w:left w:val="none" w:sz="0" w:space="0" w:color="auto"/>
                <w:bottom w:val="none" w:sz="0" w:space="0" w:color="auto"/>
                <w:right w:val="none" w:sz="0" w:space="0" w:color="auto"/>
              </w:divBdr>
            </w:div>
            <w:div w:id="2004114746">
              <w:marLeft w:val="0"/>
              <w:marRight w:val="0"/>
              <w:marTop w:val="0"/>
              <w:marBottom w:val="0"/>
              <w:divBdr>
                <w:top w:val="none" w:sz="0" w:space="0" w:color="auto"/>
                <w:left w:val="none" w:sz="0" w:space="0" w:color="auto"/>
                <w:bottom w:val="none" w:sz="0" w:space="0" w:color="auto"/>
                <w:right w:val="none" w:sz="0" w:space="0" w:color="auto"/>
              </w:divBdr>
            </w:div>
            <w:div w:id="734624976">
              <w:marLeft w:val="0"/>
              <w:marRight w:val="0"/>
              <w:marTop w:val="0"/>
              <w:marBottom w:val="0"/>
              <w:divBdr>
                <w:top w:val="none" w:sz="0" w:space="0" w:color="auto"/>
                <w:left w:val="none" w:sz="0" w:space="0" w:color="auto"/>
                <w:bottom w:val="none" w:sz="0" w:space="0" w:color="auto"/>
                <w:right w:val="none" w:sz="0" w:space="0" w:color="auto"/>
              </w:divBdr>
            </w:div>
            <w:div w:id="1887907274">
              <w:marLeft w:val="0"/>
              <w:marRight w:val="0"/>
              <w:marTop w:val="0"/>
              <w:marBottom w:val="0"/>
              <w:divBdr>
                <w:top w:val="none" w:sz="0" w:space="0" w:color="auto"/>
                <w:left w:val="none" w:sz="0" w:space="0" w:color="auto"/>
                <w:bottom w:val="none" w:sz="0" w:space="0" w:color="auto"/>
                <w:right w:val="none" w:sz="0" w:space="0" w:color="auto"/>
              </w:divBdr>
            </w:div>
            <w:div w:id="902519178">
              <w:marLeft w:val="0"/>
              <w:marRight w:val="0"/>
              <w:marTop w:val="0"/>
              <w:marBottom w:val="0"/>
              <w:divBdr>
                <w:top w:val="none" w:sz="0" w:space="0" w:color="auto"/>
                <w:left w:val="none" w:sz="0" w:space="0" w:color="auto"/>
                <w:bottom w:val="none" w:sz="0" w:space="0" w:color="auto"/>
                <w:right w:val="none" w:sz="0" w:space="0" w:color="auto"/>
              </w:divBdr>
            </w:div>
            <w:div w:id="630063389">
              <w:marLeft w:val="0"/>
              <w:marRight w:val="0"/>
              <w:marTop w:val="0"/>
              <w:marBottom w:val="0"/>
              <w:divBdr>
                <w:top w:val="none" w:sz="0" w:space="0" w:color="auto"/>
                <w:left w:val="none" w:sz="0" w:space="0" w:color="auto"/>
                <w:bottom w:val="none" w:sz="0" w:space="0" w:color="auto"/>
                <w:right w:val="none" w:sz="0" w:space="0" w:color="auto"/>
              </w:divBdr>
            </w:div>
            <w:div w:id="781613753">
              <w:marLeft w:val="0"/>
              <w:marRight w:val="0"/>
              <w:marTop w:val="0"/>
              <w:marBottom w:val="0"/>
              <w:divBdr>
                <w:top w:val="none" w:sz="0" w:space="0" w:color="auto"/>
                <w:left w:val="none" w:sz="0" w:space="0" w:color="auto"/>
                <w:bottom w:val="none" w:sz="0" w:space="0" w:color="auto"/>
                <w:right w:val="none" w:sz="0" w:space="0" w:color="auto"/>
              </w:divBdr>
            </w:div>
            <w:div w:id="1158880002">
              <w:marLeft w:val="0"/>
              <w:marRight w:val="0"/>
              <w:marTop w:val="0"/>
              <w:marBottom w:val="0"/>
              <w:divBdr>
                <w:top w:val="none" w:sz="0" w:space="0" w:color="auto"/>
                <w:left w:val="none" w:sz="0" w:space="0" w:color="auto"/>
                <w:bottom w:val="none" w:sz="0" w:space="0" w:color="auto"/>
                <w:right w:val="none" w:sz="0" w:space="0" w:color="auto"/>
              </w:divBdr>
            </w:div>
            <w:div w:id="633633518">
              <w:marLeft w:val="0"/>
              <w:marRight w:val="0"/>
              <w:marTop w:val="0"/>
              <w:marBottom w:val="0"/>
              <w:divBdr>
                <w:top w:val="none" w:sz="0" w:space="0" w:color="auto"/>
                <w:left w:val="none" w:sz="0" w:space="0" w:color="auto"/>
                <w:bottom w:val="none" w:sz="0" w:space="0" w:color="auto"/>
                <w:right w:val="none" w:sz="0" w:space="0" w:color="auto"/>
              </w:divBdr>
            </w:div>
            <w:div w:id="550307761">
              <w:marLeft w:val="0"/>
              <w:marRight w:val="0"/>
              <w:marTop w:val="0"/>
              <w:marBottom w:val="0"/>
              <w:divBdr>
                <w:top w:val="none" w:sz="0" w:space="0" w:color="auto"/>
                <w:left w:val="none" w:sz="0" w:space="0" w:color="auto"/>
                <w:bottom w:val="none" w:sz="0" w:space="0" w:color="auto"/>
                <w:right w:val="none" w:sz="0" w:space="0" w:color="auto"/>
              </w:divBdr>
            </w:div>
            <w:div w:id="527640675">
              <w:marLeft w:val="0"/>
              <w:marRight w:val="0"/>
              <w:marTop w:val="0"/>
              <w:marBottom w:val="0"/>
              <w:divBdr>
                <w:top w:val="none" w:sz="0" w:space="0" w:color="auto"/>
                <w:left w:val="none" w:sz="0" w:space="0" w:color="auto"/>
                <w:bottom w:val="none" w:sz="0" w:space="0" w:color="auto"/>
                <w:right w:val="none" w:sz="0" w:space="0" w:color="auto"/>
              </w:divBdr>
            </w:div>
            <w:div w:id="2059501446">
              <w:marLeft w:val="0"/>
              <w:marRight w:val="0"/>
              <w:marTop w:val="0"/>
              <w:marBottom w:val="0"/>
              <w:divBdr>
                <w:top w:val="none" w:sz="0" w:space="0" w:color="auto"/>
                <w:left w:val="none" w:sz="0" w:space="0" w:color="auto"/>
                <w:bottom w:val="none" w:sz="0" w:space="0" w:color="auto"/>
                <w:right w:val="none" w:sz="0" w:space="0" w:color="auto"/>
              </w:divBdr>
            </w:div>
            <w:div w:id="1834638471">
              <w:marLeft w:val="0"/>
              <w:marRight w:val="0"/>
              <w:marTop w:val="0"/>
              <w:marBottom w:val="0"/>
              <w:divBdr>
                <w:top w:val="none" w:sz="0" w:space="0" w:color="auto"/>
                <w:left w:val="none" w:sz="0" w:space="0" w:color="auto"/>
                <w:bottom w:val="none" w:sz="0" w:space="0" w:color="auto"/>
                <w:right w:val="none" w:sz="0" w:space="0" w:color="auto"/>
              </w:divBdr>
            </w:div>
            <w:div w:id="1421172292">
              <w:marLeft w:val="0"/>
              <w:marRight w:val="0"/>
              <w:marTop w:val="0"/>
              <w:marBottom w:val="0"/>
              <w:divBdr>
                <w:top w:val="none" w:sz="0" w:space="0" w:color="auto"/>
                <w:left w:val="none" w:sz="0" w:space="0" w:color="auto"/>
                <w:bottom w:val="none" w:sz="0" w:space="0" w:color="auto"/>
                <w:right w:val="none" w:sz="0" w:space="0" w:color="auto"/>
              </w:divBdr>
            </w:div>
            <w:div w:id="2120634513">
              <w:marLeft w:val="0"/>
              <w:marRight w:val="0"/>
              <w:marTop w:val="0"/>
              <w:marBottom w:val="0"/>
              <w:divBdr>
                <w:top w:val="none" w:sz="0" w:space="0" w:color="auto"/>
                <w:left w:val="none" w:sz="0" w:space="0" w:color="auto"/>
                <w:bottom w:val="none" w:sz="0" w:space="0" w:color="auto"/>
                <w:right w:val="none" w:sz="0" w:space="0" w:color="auto"/>
              </w:divBdr>
            </w:div>
            <w:div w:id="17617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1802">
      <w:bodyDiv w:val="1"/>
      <w:marLeft w:val="0"/>
      <w:marRight w:val="0"/>
      <w:marTop w:val="0"/>
      <w:marBottom w:val="0"/>
      <w:divBdr>
        <w:top w:val="none" w:sz="0" w:space="0" w:color="auto"/>
        <w:left w:val="none" w:sz="0" w:space="0" w:color="auto"/>
        <w:bottom w:val="none" w:sz="0" w:space="0" w:color="auto"/>
        <w:right w:val="none" w:sz="0" w:space="0" w:color="auto"/>
      </w:divBdr>
    </w:div>
    <w:div w:id="463547715">
      <w:bodyDiv w:val="1"/>
      <w:marLeft w:val="0"/>
      <w:marRight w:val="0"/>
      <w:marTop w:val="0"/>
      <w:marBottom w:val="0"/>
      <w:divBdr>
        <w:top w:val="none" w:sz="0" w:space="0" w:color="auto"/>
        <w:left w:val="none" w:sz="0" w:space="0" w:color="auto"/>
        <w:bottom w:val="none" w:sz="0" w:space="0" w:color="auto"/>
        <w:right w:val="none" w:sz="0" w:space="0" w:color="auto"/>
      </w:divBdr>
      <w:divsChild>
        <w:div w:id="860318948">
          <w:marLeft w:val="0"/>
          <w:marRight w:val="0"/>
          <w:marTop w:val="0"/>
          <w:marBottom w:val="0"/>
          <w:divBdr>
            <w:top w:val="none" w:sz="0" w:space="0" w:color="auto"/>
            <w:left w:val="none" w:sz="0" w:space="0" w:color="auto"/>
            <w:bottom w:val="none" w:sz="0" w:space="0" w:color="auto"/>
            <w:right w:val="none" w:sz="0" w:space="0" w:color="auto"/>
          </w:divBdr>
        </w:div>
      </w:divsChild>
    </w:div>
    <w:div w:id="468591429">
      <w:bodyDiv w:val="1"/>
      <w:marLeft w:val="0"/>
      <w:marRight w:val="0"/>
      <w:marTop w:val="0"/>
      <w:marBottom w:val="0"/>
      <w:divBdr>
        <w:top w:val="none" w:sz="0" w:space="0" w:color="auto"/>
        <w:left w:val="none" w:sz="0" w:space="0" w:color="auto"/>
        <w:bottom w:val="none" w:sz="0" w:space="0" w:color="auto"/>
        <w:right w:val="none" w:sz="0" w:space="0" w:color="auto"/>
      </w:divBdr>
      <w:divsChild>
        <w:div w:id="1702510090">
          <w:marLeft w:val="0"/>
          <w:marRight w:val="0"/>
          <w:marTop w:val="0"/>
          <w:marBottom w:val="0"/>
          <w:divBdr>
            <w:top w:val="none" w:sz="0" w:space="0" w:color="auto"/>
            <w:left w:val="none" w:sz="0" w:space="0" w:color="auto"/>
            <w:bottom w:val="none" w:sz="0" w:space="0" w:color="auto"/>
            <w:right w:val="none" w:sz="0" w:space="0" w:color="auto"/>
          </w:divBdr>
          <w:divsChild>
            <w:div w:id="675812770">
              <w:marLeft w:val="0"/>
              <w:marRight w:val="0"/>
              <w:marTop w:val="0"/>
              <w:marBottom w:val="0"/>
              <w:divBdr>
                <w:top w:val="none" w:sz="0" w:space="0" w:color="auto"/>
                <w:left w:val="none" w:sz="0" w:space="0" w:color="auto"/>
                <w:bottom w:val="none" w:sz="0" w:space="0" w:color="auto"/>
                <w:right w:val="none" w:sz="0" w:space="0" w:color="auto"/>
              </w:divBdr>
            </w:div>
            <w:div w:id="1882588252">
              <w:marLeft w:val="0"/>
              <w:marRight w:val="0"/>
              <w:marTop w:val="0"/>
              <w:marBottom w:val="0"/>
              <w:divBdr>
                <w:top w:val="none" w:sz="0" w:space="0" w:color="auto"/>
                <w:left w:val="none" w:sz="0" w:space="0" w:color="auto"/>
                <w:bottom w:val="none" w:sz="0" w:space="0" w:color="auto"/>
                <w:right w:val="none" w:sz="0" w:space="0" w:color="auto"/>
              </w:divBdr>
            </w:div>
            <w:div w:id="1072266292">
              <w:marLeft w:val="0"/>
              <w:marRight w:val="0"/>
              <w:marTop w:val="0"/>
              <w:marBottom w:val="0"/>
              <w:divBdr>
                <w:top w:val="none" w:sz="0" w:space="0" w:color="auto"/>
                <w:left w:val="none" w:sz="0" w:space="0" w:color="auto"/>
                <w:bottom w:val="none" w:sz="0" w:space="0" w:color="auto"/>
                <w:right w:val="none" w:sz="0" w:space="0" w:color="auto"/>
              </w:divBdr>
            </w:div>
            <w:div w:id="274942594">
              <w:marLeft w:val="0"/>
              <w:marRight w:val="0"/>
              <w:marTop w:val="0"/>
              <w:marBottom w:val="0"/>
              <w:divBdr>
                <w:top w:val="none" w:sz="0" w:space="0" w:color="auto"/>
                <w:left w:val="none" w:sz="0" w:space="0" w:color="auto"/>
                <w:bottom w:val="none" w:sz="0" w:space="0" w:color="auto"/>
                <w:right w:val="none" w:sz="0" w:space="0" w:color="auto"/>
              </w:divBdr>
            </w:div>
            <w:div w:id="210581062">
              <w:marLeft w:val="0"/>
              <w:marRight w:val="0"/>
              <w:marTop w:val="0"/>
              <w:marBottom w:val="0"/>
              <w:divBdr>
                <w:top w:val="none" w:sz="0" w:space="0" w:color="auto"/>
                <w:left w:val="none" w:sz="0" w:space="0" w:color="auto"/>
                <w:bottom w:val="none" w:sz="0" w:space="0" w:color="auto"/>
                <w:right w:val="none" w:sz="0" w:space="0" w:color="auto"/>
              </w:divBdr>
            </w:div>
            <w:div w:id="1057163157">
              <w:marLeft w:val="0"/>
              <w:marRight w:val="0"/>
              <w:marTop w:val="0"/>
              <w:marBottom w:val="0"/>
              <w:divBdr>
                <w:top w:val="none" w:sz="0" w:space="0" w:color="auto"/>
                <w:left w:val="none" w:sz="0" w:space="0" w:color="auto"/>
                <w:bottom w:val="none" w:sz="0" w:space="0" w:color="auto"/>
                <w:right w:val="none" w:sz="0" w:space="0" w:color="auto"/>
              </w:divBdr>
            </w:div>
            <w:div w:id="1827430298">
              <w:marLeft w:val="0"/>
              <w:marRight w:val="0"/>
              <w:marTop w:val="0"/>
              <w:marBottom w:val="0"/>
              <w:divBdr>
                <w:top w:val="none" w:sz="0" w:space="0" w:color="auto"/>
                <w:left w:val="none" w:sz="0" w:space="0" w:color="auto"/>
                <w:bottom w:val="none" w:sz="0" w:space="0" w:color="auto"/>
                <w:right w:val="none" w:sz="0" w:space="0" w:color="auto"/>
              </w:divBdr>
            </w:div>
            <w:div w:id="896404173">
              <w:marLeft w:val="0"/>
              <w:marRight w:val="0"/>
              <w:marTop w:val="0"/>
              <w:marBottom w:val="0"/>
              <w:divBdr>
                <w:top w:val="none" w:sz="0" w:space="0" w:color="auto"/>
                <w:left w:val="none" w:sz="0" w:space="0" w:color="auto"/>
                <w:bottom w:val="none" w:sz="0" w:space="0" w:color="auto"/>
                <w:right w:val="none" w:sz="0" w:space="0" w:color="auto"/>
              </w:divBdr>
            </w:div>
            <w:div w:id="1442649729">
              <w:marLeft w:val="0"/>
              <w:marRight w:val="0"/>
              <w:marTop w:val="0"/>
              <w:marBottom w:val="0"/>
              <w:divBdr>
                <w:top w:val="none" w:sz="0" w:space="0" w:color="auto"/>
                <w:left w:val="none" w:sz="0" w:space="0" w:color="auto"/>
                <w:bottom w:val="none" w:sz="0" w:space="0" w:color="auto"/>
                <w:right w:val="none" w:sz="0" w:space="0" w:color="auto"/>
              </w:divBdr>
            </w:div>
            <w:div w:id="1933472200">
              <w:marLeft w:val="0"/>
              <w:marRight w:val="0"/>
              <w:marTop w:val="0"/>
              <w:marBottom w:val="0"/>
              <w:divBdr>
                <w:top w:val="none" w:sz="0" w:space="0" w:color="auto"/>
                <w:left w:val="none" w:sz="0" w:space="0" w:color="auto"/>
                <w:bottom w:val="none" w:sz="0" w:space="0" w:color="auto"/>
                <w:right w:val="none" w:sz="0" w:space="0" w:color="auto"/>
              </w:divBdr>
            </w:div>
            <w:div w:id="1025907765">
              <w:marLeft w:val="0"/>
              <w:marRight w:val="0"/>
              <w:marTop w:val="0"/>
              <w:marBottom w:val="0"/>
              <w:divBdr>
                <w:top w:val="none" w:sz="0" w:space="0" w:color="auto"/>
                <w:left w:val="none" w:sz="0" w:space="0" w:color="auto"/>
                <w:bottom w:val="none" w:sz="0" w:space="0" w:color="auto"/>
                <w:right w:val="none" w:sz="0" w:space="0" w:color="auto"/>
              </w:divBdr>
            </w:div>
            <w:div w:id="890455471">
              <w:marLeft w:val="0"/>
              <w:marRight w:val="0"/>
              <w:marTop w:val="0"/>
              <w:marBottom w:val="0"/>
              <w:divBdr>
                <w:top w:val="none" w:sz="0" w:space="0" w:color="auto"/>
                <w:left w:val="none" w:sz="0" w:space="0" w:color="auto"/>
                <w:bottom w:val="none" w:sz="0" w:space="0" w:color="auto"/>
                <w:right w:val="none" w:sz="0" w:space="0" w:color="auto"/>
              </w:divBdr>
            </w:div>
            <w:div w:id="1951550590">
              <w:marLeft w:val="0"/>
              <w:marRight w:val="0"/>
              <w:marTop w:val="0"/>
              <w:marBottom w:val="0"/>
              <w:divBdr>
                <w:top w:val="none" w:sz="0" w:space="0" w:color="auto"/>
                <w:left w:val="none" w:sz="0" w:space="0" w:color="auto"/>
                <w:bottom w:val="none" w:sz="0" w:space="0" w:color="auto"/>
                <w:right w:val="none" w:sz="0" w:space="0" w:color="auto"/>
              </w:divBdr>
            </w:div>
            <w:div w:id="5772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4289">
      <w:bodyDiv w:val="1"/>
      <w:marLeft w:val="0"/>
      <w:marRight w:val="0"/>
      <w:marTop w:val="0"/>
      <w:marBottom w:val="0"/>
      <w:divBdr>
        <w:top w:val="none" w:sz="0" w:space="0" w:color="auto"/>
        <w:left w:val="none" w:sz="0" w:space="0" w:color="auto"/>
        <w:bottom w:val="none" w:sz="0" w:space="0" w:color="auto"/>
        <w:right w:val="none" w:sz="0" w:space="0" w:color="auto"/>
      </w:divBdr>
    </w:div>
    <w:div w:id="487133267">
      <w:bodyDiv w:val="1"/>
      <w:marLeft w:val="0"/>
      <w:marRight w:val="0"/>
      <w:marTop w:val="0"/>
      <w:marBottom w:val="0"/>
      <w:divBdr>
        <w:top w:val="none" w:sz="0" w:space="0" w:color="auto"/>
        <w:left w:val="none" w:sz="0" w:space="0" w:color="auto"/>
        <w:bottom w:val="none" w:sz="0" w:space="0" w:color="auto"/>
        <w:right w:val="none" w:sz="0" w:space="0" w:color="auto"/>
      </w:divBdr>
      <w:divsChild>
        <w:div w:id="566305675">
          <w:marLeft w:val="0"/>
          <w:marRight w:val="0"/>
          <w:marTop w:val="0"/>
          <w:marBottom w:val="0"/>
          <w:divBdr>
            <w:top w:val="none" w:sz="0" w:space="0" w:color="auto"/>
            <w:left w:val="none" w:sz="0" w:space="0" w:color="auto"/>
            <w:bottom w:val="none" w:sz="0" w:space="0" w:color="auto"/>
            <w:right w:val="none" w:sz="0" w:space="0" w:color="auto"/>
          </w:divBdr>
          <w:divsChild>
            <w:div w:id="406809961">
              <w:marLeft w:val="0"/>
              <w:marRight w:val="0"/>
              <w:marTop w:val="0"/>
              <w:marBottom w:val="0"/>
              <w:divBdr>
                <w:top w:val="none" w:sz="0" w:space="0" w:color="auto"/>
                <w:left w:val="none" w:sz="0" w:space="0" w:color="auto"/>
                <w:bottom w:val="none" w:sz="0" w:space="0" w:color="auto"/>
                <w:right w:val="none" w:sz="0" w:space="0" w:color="auto"/>
              </w:divBdr>
            </w:div>
            <w:div w:id="93861982">
              <w:marLeft w:val="0"/>
              <w:marRight w:val="0"/>
              <w:marTop w:val="0"/>
              <w:marBottom w:val="0"/>
              <w:divBdr>
                <w:top w:val="none" w:sz="0" w:space="0" w:color="auto"/>
                <w:left w:val="none" w:sz="0" w:space="0" w:color="auto"/>
                <w:bottom w:val="none" w:sz="0" w:space="0" w:color="auto"/>
                <w:right w:val="none" w:sz="0" w:space="0" w:color="auto"/>
              </w:divBdr>
            </w:div>
            <w:div w:id="78062801">
              <w:marLeft w:val="0"/>
              <w:marRight w:val="0"/>
              <w:marTop w:val="0"/>
              <w:marBottom w:val="0"/>
              <w:divBdr>
                <w:top w:val="none" w:sz="0" w:space="0" w:color="auto"/>
                <w:left w:val="none" w:sz="0" w:space="0" w:color="auto"/>
                <w:bottom w:val="none" w:sz="0" w:space="0" w:color="auto"/>
                <w:right w:val="none" w:sz="0" w:space="0" w:color="auto"/>
              </w:divBdr>
            </w:div>
            <w:div w:id="1917469767">
              <w:marLeft w:val="0"/>
              <w:marRight w:val="0"/>
              <w:marTop w:val="0"/>
              <w:marBottom w:val="0"/>
              <w:divBdr>
                <w:top w:val="none" w:sz="0" w:space="0" w:color="auto"/>
                <w:left w:val="none" w:sz="0" w:space="0" w:color="auto"/>
                <w:bottom w:val="none" w:sz="0" w:space="0" w:color="auto"/>
                <w:right w:val="none" w:sz="0" w:space="0" w:color="auto"/>
              </w:divBdr>
            </w:div>
            <w:div w:id="1872106959">
              <w:marLeft w:val="0"/>
              <w:marRight w:val="0"/>
              <w:marTop w:val="0"/>
              <w:marBottom w:val="0"/>
              <w:divBdr>
                <w:top w:val="none" w:sz="0" w:space="0" w:color="auto"/>
                <w:left w:val="none" w:sz="0" w:space="0" w:color="auto"/>
                <w:bottom w:val="none" w:sz="0" w:space="0" w:color="auto"/>
                <w:right w:val="none" w:sz="0" w:space="0" w:color="auto"/>
              </w:divBdr>
            </w:div>
            <w:div w:id="1130979417">
              <w:marLeft w:val="0"/>
              <w:marRight w:val="0"/>
              <w:marTop w:val="0"/>
              <w:marBottom w:val="0"/>
              <w:divBdr>
                <w:top w:val="none" w:sz="0" w:space="0" w:color="auto"/>
                <w:left w:val="none" w:sz="0" w:space="0" w:color="auto"/>
                <w:bottom w:val="none" w:sz="0" w:space="0" w:color="auto"/>
                <w:right w:val="none" w:sz="0" w:space="0" w:color="auto"/>
              </w:divBdr>
            </w:div>
            <w:div w:id="1610578960">
              <w:marLeft w:val="0"/>
              <w:marRight w:val="0"/>
              <w:marTop w:val="0"/>
              <w:marBottom w:val="0"/>
              <w:divBdr>
                <w:top w:val="none" w:sz="0" w:space="0" w:color="auto"/>
                <w:left w:val="none" w:sz="0" w:space="0" w:color="auto"/>
                <w:bottom w:val="none" w:sz="0" w:space="0" w:color="auto"/>
                <w:right w:val="none" w:sz="0" w:space="0" w:color="auto"/>
              </w:divBdr>
            </w:div>
            <w:div w:id="307780868">
              <w:marLeft w:val="0"/>
              <w:marRight w:val="0"/>
              <w:marTop w:val="0"/>
              <w:marBottom w:val="0"/>
              <w:divBdr>
                <w:top w:val="none" w:sz="0" w:space="0" w:color="auto"/>
                <w:left w:val="none" w:sz="0" w:space="0" w:color="auto"/>
                <w:bottom w:val="none" w:sz="0" w:space="0" w:color="auto"/>
                <w:right w:val="none" w:sz="0" w:space="0" w:color="auto"/>
              </w:divBdr>
            </w:div>
            <w:div w:id="396978442">
              <w:marLeft w:val="0"/>
              <w:marRight w:val="0"/>
              <w:marTop w:val="0"/>
              <w:marBottom w:val="0"/>
              <w:divBdr>
                <w:top w:val="none" w:sz="0" w:space="0" w:color="auto"/>
                <w:left w:val="none" w:sz="0" w:space="0" w:color="auto"/>
                <w:bottom w:val="none" w:sz="0" w:space="0" w:color="auto"/>
                <w:right w:val="none" w:sz="0" w:space="0" w:color="auto"/>
              </w:divBdr>
            </w:div>
            <w:div w:id="1101757336">
              <w:marLeft w:val="0"/>
              <w:marRight w:val="0"/>
              <w:marTop w:val="0"/>
              <w:marBottom w:val="0"/>
              <w:divBdr>
                <w:top w:val="none" w:sz="0" w:space="0" w:color="auto"/>
                <w:left w:val="none" w:sz="0" w:space="0" w:color="auto"/>
                <w:bottom w:val="none" w:sz="0" w:space="0" w:color="auto"/>
                <w:right w:val="none" w:sz="0" w:space="0" w:color="auto"/>
              </w:divBdr>
            </w:div>
            <w:div w:id="346686549">
              <w:marLeft w:val="0"/>
              <w:marRight w:val="0"/>
              <w:marTop w:val="0"/>
              <w:marBottom w:val="0"/>
              <w:divBdr>
                <w:top w:val="none" w:sz="0" w:space="0" w:color="auto"/>
                <w:left w:val="none" w:sz="0" w:space="0" w:color="auto"/>
                <w:bottom w:val="none" w:sz="0" w:space="0" w:color="auto"/>
                <w:right w:val="none" w:sz="0" w:space="0" w:color="auto"/>
              </w:divBdr>
            </w:div>
            <w:div w:id="881557173">
              <w:marLeft w:val="0"/>
              <w:marRight w:val="0"/>
              <w:marTop w:val="0"/>
              <w:marBottom w:val="0"/>
              <w:divBdr>
                <w:top w:val="none" w:sz="0" w:space="0" w:color="auto"/>
                <w:left w:val="none" w:sz="0" w:space="0" w:color="auto"/>
                <w:bottom w:val="none" w:sz="0" w:space="0" w:color="auto"/>
                <w:right w:val="none" w:sz="0" w:space="0" w:color="auto"/>
              </w:divBdr>
            </w:div>
            <w:div w:id="225845376">
              <w:marLeft w:val="0"/>
              <w:marRight w:val="0"/>
              <w:marTop w:val="0"/>
              <w:marBottom w:val="0"/>
              <w:divBdr>
                <w:top w:val="none" w:sz="0" w:space="0" w:color="auto"/>
                <w:left w:val="none" w:sz="0" w:space="0" w:color="auto"/>
                <w:bottom w:val="none" w:sz="0" w:space="0" w:color="auto"/>
                <w:right w:val="none" w:sz="0" w:space="0" w:color="auto"/>
              </w:divBdr>
            </w:div>
            <w:div w:id="1727072873">
              <w:marLeft w:val="0"/>
              <w:marRight w:val="0"/>
              <w:marTop w:val="0"/>
              <w:marBottom w:val="0"/>
              <w:divBdr>
                <w:top w:val="none" w:sz="0" w:space="0" w:color="auto"/>
                <w:left w:val="none" w:sz="0" w:space="0" w:color="auto"/>
                <w:bottom w:val="none" w:sz="0" w:space="0" w:color="auto"/>
                <w:right w:val="none" w:sz="0" w:space="0" w:color="auto"/>
              </w:divBdr>
            </w:div>
            <w:div w:id="1487551915">
              <w:marLeft w:val="0"/>
              <w:marRight w:val="0"/>
              <w:marTop w:val="0"/>
              <w:marBottom w:val="0"/>
              <w:divBdr>
                <w:top w:val="none" w:sz="0" w:space="0" w:color="auto"/>
                <w:left w:val="none" w:sz="0" w:space="0" w:color="auto"/>
                <w:bottom w:val="none" w:sz="0" w:space="0" w:color="auto"/>
                <w:right w:val="none" w:sz="0" w:space="0" w:color="auto"/>
              </w:divBdr>
            </w:div>
            <w:div w:id="1602452475">
              <w:marLeft w:val="0"/>
              <w:marRight w:val="0"/>
              <w:marTop w:val="0"/>
              <w:marBottom w:val="0"/>
              <w:divBdr>
                <w:top w:val="none" w:sz="0" w:space="0" w:color="auto"/>
                <w:left w:val="none" w:sz="0" w:space="0" w:color="auto"/>
                <w:bottom w:val="none" w:sz="0" w:space="0" w:color="auto"/>
                <w:right w:val="none" w:sz="0" w:space="0" w:color="auto"/>
              </w:divBdr>
            </w:div>
            <w:div w:id="1819148353">
              <w:marLeft w:val="0"/>
              <w:marRight w:val="0"/>
              <w:marTop w:val="0"/>
              <w:marBottom w:val="0"/>
              <w:divBdr>
                <w:top w:val="none" w:sz="0" w:space="0" w:color="auto"/>
                <w:left w:val="none" w:sz="0" w:space="0" w:color="auto"/>
                <w:bottom w:val="none" w:sz="0" w:space="0" w:color="auto"/>
                <w:right w:val="none" w:sz="0" w:space="0" w:color="auto"/>
              </w:divBdr>
            </w:div>
            <w:div w:id="1409382657">
              <w:marLeft w:val="0"/>
              <w:marRight w:val="0"/>
              <w:marTop w:val="0"/>
              <w:marBottom w:val="0"/>
              <w:divBdr>
                <w:top w:val="none" w:sz="0" w:space="0" w:color="auto"/>
                <w:left w:val="none" w:sz="0" w:space="0" w:color="auto"/>
                <w:bottom w:val="none" w:sz="0" w:space="0" w:color="auto"/>
                <w:right w:val="none" w:sz="0" w:space="0" w:color="auto"/>
              </w:divBdr>
            </w:div>
            <w:div w:id="1494757287">
              <w:marLeft w:val="0"/>
              <w:marRight w:val="0"/>
              <w:marTop w:val="0"/>
              <w:marBottom w:val="0"/>
              <w:divBdr>
                <w:top w:val="none" w:sz="0" w:space="0" w:color="auto"/>
                <w:left w:val="none" w:sz="0" w:space="0" w:color="auto"/>
                <w:bottom w:val="none" w:sz="0" w:space="0" w:color="auto"/>
                <w:right w:val="none" w:sz="0" w:space="0" w:color="auto"/>
              </w:divBdr>
            </w:div>
            <w:div w:id="708997626">
              <w:marLeft w:val="0"/>
              <w:marRight w:val="0"/>
              <w:marTop w:val="0"/>
              <w:marBottom w:val="0"/>
              <w:divBdr>
                <w:top w:val="none" w:sz="0" w:space="0" w:color="auto"/>
                <w:left w:val="none" w:sz="0" w:space="0" w:color="auto"/>
                <w:bottom w:val="none" w:sz="0" w:space="0" w:color="auto"/>
                <w:right w:val="none" w:sz="0" w:space="0" w:color="auto"/>
              </w:divBdr>
            </w:div>
            <w:div w:id="518587689">
              <w:marLeft w:val="0"/>
              <w:marRight w:val="0"/>
              <w:marTop w:val="0"/>
              <w:marBottom w:val="0"/>
              <w:divBdr>
                <w:top w:val="none" w:sz="0" w:space="0" w:color="auto"/>
                <w:left w:val="none" w:sz="0" w:space="0" w:color="auto"/>
                <w:bottom w:val="none" w:sz="0" w:space="0" w:color="auto"/>
                <w:right w:val="none" w:sz="0" w:space="0" w:color="auto"/>
              </w:divBdr>
            </w:div>
            <w:div w:id="2002417955">
              <w:marLeft w:val="0"/>
              <w:marRight w:val="0"/>
              <w:marTop w:val="0"/>
              <w:marBottom w:val="0"/>
              <w:divBdr>
                <w:top w:val="none" w:sz="0" w:space="0" w:color="auto"/>
                <w:left w:val="none" w:sz="0" w:space="0" w:color="auto"/>
                <w:bottom w:val="none" w:sz="0" w:space="0" w:color="auto"/>
                <w:right w:val="none" w:sz="0" w:space="0" w:color="auto"/>
              </w:divBdr>
            </w:div>
            <w:div w:id="1470704445">
              <w:marLeft w:val="0"/>
              <w:marRight w:val="0"/>
              <w:marTop w:val="0"/>
              <w:marBottom w:val="0"/>
              <w:divBdr>
                <w:top w:val="none" w:sz="0" w:space="0" w:color="auto"/>
                <w:left w:val="none" w:sz="0" w:space="0" w:color="auto"/>
                <w:bottom w:val="none" w:sz="0" w:space="0" w:color="auto"/>
                <w:right w:val="none" w:sz="0" w:space="0" w:color="auto"/>
              </w:divBdr>
            </w:div>
            <w:div w:id="1742365897">
              <w:marLeft w:val="0"/>
              <w:marRight w:val="0"/>
              <w:marTop w:val="0"/>
              <w:marBottom w:val="0"/>
              <w:divBdr>
                <w:top w:val="none" w:sz="0" w:space="0" w:color="auto"/>
                <w:left w:val="none" w:sz="0" w:space="0" w:color="auto"/>
                <w:bottom w:val="none" w:sz="0" w:space="0" w:color="auto"/>
                <w:right w:val="none" w:sz="0" w:space="0" w:color="auto"/>
              </w:divBdr>
            </w:div>
            <w:div w:id="179855965">
              <w:marLeft w:val="0"/>
              <w:marRight w:val="0"/>
              <w:marTop w:val="0"/>
              <w:marBottom w:val="0"/>
              <w:divBdr>
                <w:top w:val="none" w:sz="0" w:space="0" w:color="auto"/>
                <w:left w:val="none" w:sz="0" w:space="0" w:color="auto"/>
                <w:bottom w:val="none" w:sz="0" w:space="0" w:color="auto"/>
                <w:right w:val="none" w:sz="0" w:space="0" w:color="auto"/>
              </w:divBdr>
            </w:div>
            <w:div w:id="496308837">
              <w:marLeft w:val="0"/>
              <w:marRight w:val="0"/>
              <w:marTop w:val="0"/>
              <w:marBottom w:val="0"/>
              <w:divBdr>
                <w:top w:val="none" w:sz="0" w:space="0" w:color="auto"/>
                <w:left w:val="none" w:sz="0" w:space="0" w:color="auto"/>
                <w:bottom w:val="none" w:sz="0" w:space="0" w:color="auto"/>
                <w:right w:val="none" w:sz="0" w:space="0" w:color="auto"/>
              </w:divBdr>
            </w:div>
            <w:div w:id="870075869">
              <w:marLeft w:val="0"/>
              <w:marRight w:val="0"/>
              <w:marTop w:val="0"/>
              <w:marBottom w:val="0"/>
              <w:divBdr>
                <w:top w:val="none" w:sz="0" w:space="0" w:color="auto"/>
                <w:left w:val="none" w:sz="0" w:space="0" w:color="auto"/>
                <w:bottom w:val="none" w:sz="0" w:space="0" w:color="auto"/>
                <w:right w:val="none" w:sz="0" w:space="0" w:color="auto"/>
              </w:divBdr>
            </w:div>
            <w:div w:id="985666531">
              <w:marLeft w:val="0"/>
              <w:marRight w:val="0"/>
              <w:marTop w:val="0"/>
              <w:marBottom w:val="0"/>
              <w:divBdr>
                <w:top w:val="none" w:sz="0" w:space="0" w:color="auto"/>
                <w:left w:val="none" w:sz="0" w:space="0" w:color="auto"/>
                <w:bottom w:val="none" w:sz="0" w:space="0" w:color="auto"/>
                <w:right w:val="none" w:sz="0" w:space="0" w:color="auto"/>
              </w:divBdr>
            </w:div>
            <w:div w:id="206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9440">
      <w:bodyDiv w:val="1"/>
      <w:marLeft w:val="0"/>
      <w:marRight w:val="0"/>
      <w:marTop w:val="0"/>
      <w:marBottom w:val="0"/>
      <w:divBdr>
        <w:top w:val="none" w:sz="0" w:space="0" w:color="auto"/>
        <w:left w:val="none" w:sz="0" w:space="0" w:color="auto"/>
        <w:bottom w:val="none" w:sz="0" w:space="0" w:color="auto"/>
        <w:right w:val="none" w:sz="0" w:space="0" w:color="auto"/>
      </w:divBdr>
    </w:div>
    <w:div w:id="500973587">
      <w:bodyDiv w:val="1"/>
      <w:marLeft w:val="0"/>
      <w:marRight w:val="0"/>
      <w:marTop w:val="0"/>
      <w:marBottom w:val="0"/>
      <w:divBdr>
        <w:top w:val="none" w:sz="0" w:space="0" w:color="auto"/>
        <w:left w:val="none" w:sz="0" w:space="0" w:color="auto"/>
        <w:bottom w:val="none" w:sz="0" w:space="0" w:color="auto"/>
        <w:right w:val="none" w:sz="0" w:space="0" w:color="auto"/>
      </w:divBdr>
    </w:div>
    <w:div w:id="521557342">
      <w:bodyDiv w:val="1"/>
      <w:marLeft w:val="0"/>
      <w:marRight w:val="0"/>
      <w:marTop w:val="0"/>
      <w:marBottom w:val="0"/>
      <w:divBdr>
        <w:top w:val="none" w:sz="0" w:space="0" w:color="auto"/>
        <w:left w:val="none" w:sz="0" w:space="0" w:color="auto"/>
        <w:bottom w:val="none" w:sz="0" w:space="0" w:color="auto"/>
        <w:right w:val="none" w:sz="0" w:space="0" w:color="auto"/>
      </w:divBdr>
    </w:div>
    <w:div w:id="539174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7920">
          <w:marLeft w:val="0"/>
          <w:marRight w:val="0"/>
          <w:marTop w:val="0"/>
          <w:marBottom w:val="0"/>
          <w:divBdr>
            <w:top w:val="none" w:sz="0" w:space="0" w:color="auto"/>
            <w:left w:val="none" w:sz="0" w:space="0" w:color="auto"/>
            <w:bottom w:val="none" w:sz="0" w:space="0" w:color="auto"/>
            <w:right w:val="none" w:sz="0" w:space="0" w:color="auto"/>
          </w:divBdr>
          <w:divsChild>
            <w:div w:id="826288337">
              <w:marLeft w:val="0"/>
              <w:marRight w:val="0"/>
              <w:marTop w:val="0"/>
              <w:marBottom w:val="0"/>
              <w:divBdr>
                <w:top w:val="none" w:sz="0" w:space="0" w:color="auto"/>
                <w:left w:val="none" w:sz="0" w:space="0" w:color="auto"/>
                <w:bottom w:val="none" w:sz="0" w:space="0" w:color="auto"/>
                <w:right w:val="none" w:sz="0" w:space="0" w:color="auto"/>
              </w:divBdr>
            </w:div>
            <w:div w:id="1772238504">
              <w:marLeft w:val="0"/>
              <w:marRight w:val="0"/>
              <w:marTop w:val="0"/>
              <w:marBottom w:val="0"/>
              <w:divBdr>
                <w:top w:val="none" w:sz="0" w:space="0" w:color="auto"/>
                <w:left w:val="none" w:sz="0" w:space="0" w:color="auto"/>
                <w:bottom w:val="none" w:sz="0" w:space="0" w:color="auto"/>
                <w:right w:val="none" w:sz="0" w:space="0" w:color="auto"/>
              </w:divBdr>
            </w:div>
            <w:div w:id="1956982596">
              <w:marLeft w:val="0"/>
              <w:marRight w:val="0"/>
              <w:marTop w:val="0"/>
              <w:marBottom w:val="0"/>
              <w:divBdr>
                <w:top w:val="none" w:sz="0" w:space="0" w:color="auto"/>
                <w:left w:val="none" w:sz="0" w:space="0" w:color="auto"/>
                <w:bottom w:val="none" w:sz="0" w:space="0" w:color="auto"/>
                <w:right w:val="none" w:sz="0" w:space="0" w:color="auto"/>
              </w:divBdr>
            </w:div>
            <w:div w:id="1612545215">
              <w:marLeft w:val="0"/>
              <w:marRight w:val="0"/>
              <w:marTop w:val="0"/>
              <w:marBottom w:val="0"/>
              <w:divBdr>
                <w:top w:val="none" w:sz="0" w:space="0" w:color="auto"/>
                <w:left w:val="none" w:sz="0" w:space="0" w:color="auto"/>
                <w:bottom w:val="none" w:sz="0" w:space="0" w:color="auto"/>
                <w:right w:val="none" w:sz="0" w:space="0" w:color="auto"/>
              </w:divBdr>
            </w:div>
            <w:div w:id="1255479172">
              <w:marLeft w:val="0"/>
              <w:marRight w:val="0"/>
              <w:marTop w:val="0"/>
              <w:marBottom w:val="0"/>
              <w:divBdr>
                <w:top w:val="none" w:sz="0" w:space="0" w:color="auto"/>
                <w:left w:val="none" w:sz="0" w:space="0" w:color="auto"/>
                <w:bottom w:val="none" w:sz="0" w:space="0" w:color="auto"/>
                <w:right w:val="none" w:sz="0" w:space="0" w:color="auto"/>
              </w:divBdr>
            </w:div>
            <w:div w:id="718475746">
              <w:marLeft w:val="0"/>
              <w:marRight w:val="0"/>
              <w:marTop w:val="0"/>
              <w:marBottom w:val="0"/>
              <w:divBdr>
                <w:top w:val="none" w:sz="0" w:space="0" w:color="auto"/>
                <w:left w:val="none" w:sz="0" w:space="0" w:color="auto"/>
                <w:bottom w:val="none" w:sz="0" w:space="0" w:color="auto"/>
                <w:right w:val="none" w:sz="0" w:space="0" w:color="auto"/>
              </w:divBdr>
            </w:div>
            <w:div w:id="721758108">
              <w:marLeft w:val="0"/>
              <w:marRight w:val="0"/>
              <w:marTop w:val="0"/>
              <w:marBottom w:val="0"/>
              <w:divBdr>
                <w:top w:val="none" w:sz="0" w:space="0" w:color="auto"/>
                <w:left w:val="none" w:sz="0" w:space="0" w:color="auto"/>
                <w:bottom w:val="none" w:sz="0" w:space="0" w:color="auto"/>
                <w:right w:val="none" w:sz="0" w:space="0" w:color="auto"/>
              </w:divBdr>
            </w:div>
            <w:div w:id="385644066">
              <w:marLeft w:val="0"/>
              <w:marRight w:val="0"/>
              <w:marTop w:val="0"/>
              <w:marBottom w:val="0"/>
              <w:divBdr>
                <w:top w:val="none" w:sz="0" w:space="0" w:color="auto"/>
                <w:left w:val="none" w:sz="0" w:space="0" w:color="auto"/>
                <w:bottom w:val="none" w:sz="0" w:space="0" w:color="auto"/>
                <w:right w:val="none" w:sz="0" w:space="0" w:color="auto"/>
              </w:divBdr>
            </w:div>
            <w:div w:id="854461739">
              <w:marLeft w:val="0"/>
              <w:marRight w:val="0"/>
              <w:marTop w:val="0"/>
              <w:marBottom w:val="0"/>
              <w:divBdr>
                <w:top w:val="none" w:sz="0" w:space="0" w:color="auto"/>
                <w:left w:val="none" w:sz="0" w:space="0" w:color="auto"/>
                <w:bottom w:val="none" w:sz="0" w:space="0" w:color="auto"/>
                <w:right w:val="none" w:sz="0" w:space="0" w:color="auto"/>
              </w:divBdr>
            </w:div>
            <w:div w:id="645285958">
              <w:marLeft w:val="0"/>
              <w:marRight w:val="0"/>
              <w:marTop w:val="0"/>
              <w:marBottom w:val="0"/>
              <w:divBdr>
                <w:top w:val="none" w:sz="0" w:space="0" w:color="auto"/>
                <w:left w:val="none" w:sz="0" w:space="0" w:color="auto"/>
                <w:bottom w:val="none" w:sz="0" w:space="0" w:color="auto"/>
                <w:right w:val="none" w:sz="0" w:space="0" w:color="auto"/>
              </w:divBdr>
            </w:div>
            <w:div w:id="930504376">
              <w:marLeft w:val="0"/>
              <w:marRight w:val="0"/>
              <w:marTop w:val="0"/>
              <w:marBottom w:val="0"/>
              <w:divBdr>
                <w:top w:val="none" w:sz="0" w:space="0" w:color="auto"/>
                <w:left w:val="none" w:sz="0" w:space="0" w:color="auto"/>
                <w:bottom w:val="none" w:sz="0" w:space="0" w:color="auto"/>
                <w:right w:val="none" w:sz="0" w:space="0" w:color="auto"/>
              </w:divBdr>
            </w:div>
            <w:div w:id="1504130609">
              <w:marLeft w:val="0"/>
              <w:marRight w:val="0"/>
              <w:marTop w:val="0"/>
              <w:marBottom w:val="0"/>
              <w:divBdr>
                <w:top w:val="none" w:sz="0" w:space="0" w:color="auto"/>
                <w:left w:val="none" w:sz="0" w:space="0" w:color="auto"/>
                <w:bottom w:val="none" w:sz="0" w:space="0" w:color="auto"/>
                <w:right w:val="none" w:sz="0" w:space="0" w:color="auto"/>
              </w:divBdr>
            </w:div>
            <w:div w:id="131560457">
              <w:marLeft w:val="0"/>
              <w:marRight w:val="0"/>
              <w:marTop w:val="0"/>
              <w:marBottom w:val="0"/>
              <w:divBdr>
                <w:top w:val="none" w:sz="0" w:space="0" w:color="auto"/>
                <w:left w:val="none" w:sz="0" w:space="0" w:color="auto"/>
                <w:bottom w:val="none" w:sz="0" w:space="0" w:color="auto"/>
                <w:right w:val="none" w:sz="0" w:space="0" w:color="auto"/>
              </w:divBdr>
            </w:div>
            <w:div w:id="6491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300">
      <w:bodyDiv w:val="1"/>
      <w:marLeft w:val="0"/>
      <w:marRight w:val="0"/>
      <w:marTop w:val="0"/>
      <w:marBottom w:val="0"/>
      <w:divBdr>
        <w:top w:val="none" w:sz="0" w:space="0" w:color="auto"/>
        <w:left w:val="none" w:sz="0" w:space="0" w:color="auto"/>
        <w:bottom w:val="none" w:sz="0" w:space="0" w:color="auto"/>
        <w:right w:val="none" w:sz="0" w:space="0" w:color="auto"/>
      </w:divBdr>
    </w:div>
    <w:div w:id="554777280">
      <w:bodyDiv w:val="1"/>
      <w:marLeft w:val="0"/>
      <w:marRight w:val="0"/>
      <w:marTop w:val="0"/>
      <w:marBottom w:val="0"/>
      <w:divBdr>
        <w:top w:val="none" w:sz="0" w:space="0" w:color="auto"/>
        <w:left w:val="none" w:sz="0" w:space="0" w:color="auto"/>
        <w:bottom w:val="none" w:sz="0" w:space="0" w:color="auto"/>
        <w:right w:val="none" w:sz="0" w:space="0" w:color="auto"/>
      </w:divBdr>
    </w:div>
    <w:div w:id="563417322">
      <w:bodyDiv w:val="1"/>
      <w:marLeft w:val="0"/>
      <w:marRight w:val="0"/>
      <w:marTop w:val="0"/>
      <w:marBottom w:val="0"/>
      <w:divBdr>
        <w:top w:val="none" w:sz="0" w:space="0" w:color="auto"/>
        <w:left w:val="none" w:sz="0" w:space="0" w:color="auto"/>
        <w:bottom w:val="none" w:sz="0" w:space="0" w:color="auto"/>
        <w:right w:val="none" w:sz="0" w:space="0" w:color="auto"/>
      </w:divBdr>
    </w:div>
    <w:div w:id="576323821">
      <w:bodyDiv w:val="1"/>
      <w:marLeft w:val="0"/>
      <w:marRight w:val="0"/>
      <w:marTop w:val="0"/>
      <w:marBottom w:val="0"/>
      <w:divBdr>
        <w:top w:val="none" w:sz="0" w:space="0" w:color="auto"/>
        <w:left w:val="none" w:sz="0" w:space="0" w:color="auto"/>
        <w:bottom w:val="none" w:sz="0" w:space="0" w:color="auto"/>
        <w:right w:val="none" w:sz="0" w:space="0" w:color="auto"/>
      </w:divBdr>
    </w:div>
    <w:div w:id="584190029">
      <w:bodyDiv w:val="1"/>
      <w:marLeft w:val="0"/>
      <w:marRight w:val="0"/>
      <w:marTop w:val="0"/>
      <w:marBottom w:val="0"/>
      <w:divBdr>
        <w:top w:val="none" w:sz="0" w:space="0" w:color="auto"/>
        <w:left w:val="none" w:sz="0" w:space="0" w:color="auto"/>
        <w:bottom w:val="none" w:sz="0" w:space="0" w:color="auto"/>
        <w:right w:val="none" w:sz="0" w:space="0" w:color="auto"/>
      </w:divBdr>
    </w:div>
    <w:div w:id="597954220">
      <w:bodyDiv w:val="1"/>
      <w:marLeft w:val="0"/>
      <w:marRight w:val="0"/>
      <w:marTop w:val="0"/>
      <w:marBottom w:val="0"/>
      <w:divBdr>
        <w:top w:val="none" w:sz="0" w:space="0" w:color="auto"/>
        <w:left w:val="none" w:sz="0" w:space="0" w:color="auto"/>
        <w:bottom w:val="none" w:sz="0" w:space="0" w:color="auto"/>
        <w:right w:val="none" w:sz="0" w:space="0" w:color="auto"/>
      </w:divBdr>
    </w:div>
    <w:div w:id="610208508">
      <w:bodyDiv w:val="1"/>
      <w:marLeft w:val="0"/>
      <w:marRight w:val="0"/>
      <w:marTop w:val="0"/>
      <w:marBottom w:val="0"/>
      <w:divBdr>
        <w:top w:val="none" w:sz="0" w:space="0" w:color="auto"/>
        <w:left w:val="none" w:sz="0" w:space="0" w:color="auto"/>
        <w:bottom w:val="none" w:sz="0" w:space="0" w:color="auto"/>
        <w:right w:val="none" w:sz="0" w:space="0" w:color="auto"/>
      </w:divBdr>
      <w:divsChild>
        <w:div w:id="145636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458407">
      <w:bodyDiv w:val="1"/>
      <w:marLeft w:val="0"/>
      <w:marRight w:val="0"/>
      <w:marTop w:val="0"/>
      <w:marBottom w:val="0"/>
      <w:divBdr>
        <w:top w:val="none" w:sz="0" w:space="0" w:color="auto"/>
        <w:left w:val="none" w:sz="0" w:space="0" w:color="auto"/>
        <w:bottom w:val="none" w:sz="0" w:space="0" w:color="auto"/>
        <w:right w:val="none" w:sz="0" w:space="0" w:color="auto"/>
      </w:divBdr>
      <w:divsChild>
        <w:div w:id="1808234418">
          <w:marLeft w:val="0"/>
          <w:marRight w:val="0"/>
          <w:marTop w:val="0"/>
          <w:marBottom w:val="0"/>
          <w:divBdr>
            <w:top w:val="none" w:sz="0" w:space="0" w:color="auto"/>
            <w:left w:val="none" w:sz="0" w:space="0" w:color="auto"/>
            <w:bottom w:val="none" w:sz="0" w:space="0" w:color="auto"/>
            <w:right w:val="none" w:sz="0" w:space="0" w:color="auto"/>
          </w:divBdr>
          <w:divsChild>
            <w:div w:id="868179891">
              <w:marLeft w:val="0"/>
              <w:marRight w:val="0"/>
              <w:marTop w:val="0"/>
              <w:marBottom w:val="0"/>
              <w:divBdr>
                <w:top w:val="none" w:sz="0" w:space="0" w:color="auto"/>
                <w:left w:val="none" w:sz="0" w:space="0" w:color="auto"/>
                <w:bottom w:val="none" w:sz="0" w:space="0" w:color="auto"/>
                <w:right w:val="none" w:sz="0" w:space="0" w:color="auto"/>
              </w:divBdr>
            </w:div>
            <w:div w:id="142356735">
              <w:marLeft w:val="0"/>
              <w:marRight w:val="0"/>
              <w:marTop w:val="0"/>
              <w:marBottom w:val="0"/>
              <w:divBdr>
                <w:top w:val="none" w:sz="0" w:space="0" w:color="auto"/>
                <w:left w:val="none" w:sz="0" w:space="0" w:color="auto"/>
                <w:bottom w:val="none" w:sz="0" w:space="0" w:color="auto"/>
                <w:right w:val="none" w:sz="0" w:space="0" w:color="auto"/>
              </w:divBdr>
            </w:div>
            <w:div w:id="991829411">
              <w:marLeft w:val="0"/>
              <w:marRight w:val="0"/>
              <w:marTop w:val="0"/>
              <w:marBottom w:val="0"/>
              <w:divBdr>
                <w:top w:val="none" w:sz="0" w:space="0" w:color="auto"/>
                <w:left w:val="none" w:sz="0" w:space="0" w:color="auto"/>
                <w:bottom w:val="none" w:sz="0" w:space="0" w:color="auto"/>
                <w:right w:val="none" w:sz="0" w:space="0" w:color="auto"/>
              </w:divBdr>
            </w:div>
            <w:div w:id="325862712">
              <w:marLeft w:val="0"/>
              <w:marRight w:val="0"/>
              <w:marTop w:val="0"/>
              <w:marBottom w:val="0"/>
              <w:divBdr>
                <w:top w:val="none" w:sz="0" w:space="0" w:color="auto"/>
                <w:left w:val="none" w:sz="0" w:space="0" w:color="auto"/>
                <w:bottom w:val="none" w:sz="0" w:space="0" w:color="auto"/>
                <w:right w:val="none" w:sz="0" w:space="0" w:color="auto"/>
              </w:divBdr>
            </w:div>
            <w:div w:id="253590362">
              <w:marLeft w:val="0"/>
              <w:marRight w:val="0"/>
              <w:marTop w:val="0"/>
              <w:marBottom w:val="0"/>
              <w:divBdr>
                <w:top w:val="none" w:sz="0" w:space="0" w:color="auto"/>
                <w:left w:val="none" w:sz="0" w:space="0" w:color="auto"/>
                <w:bottom w:val="none" w:sz="0" w:space="0" w:color="auto"/>
                <w:right w:val="none" w:sz="0" w:space="0" w:color="auto"/>
              </w:divBdr>
            </w:div>
            <w:div w:id="1544059092">
              <w:marLeft w:val="0"/>
              <w:marRight w:val="0"/>
              <w:marTop w:val="0"/>
              <w:marBottom w:val="0"/>
              <w:divBdr>
                <w:top w:val="none" w:sz="0" w:space="0" w:color="auto"/>
                <w:left w:val="none" w:sz="0" w:space="0" w:color="auto"/>
                <w:bottom w:val="none" w:sz="0" w:space="0" w:color="auto"/>
                <w:right w:val="none" w:sz="0" w:space="0" w:color="auto"/>
              </w:divBdr>
            </w:div>
            <w:div w:id="83184476">
              <w:marLeft w:val="0"/>
              <w:marRight w:val="0"/>
              <w:marTop w:val="0"/>
              <w:marBottom w:val="0"/>
              <w:divBdr>
                <w:top w:val="none" w:sz="0" w:space="0" w:color="auto"/>
                <w:left w:val="none" w:sz="0" w:space="0" w:color="auto"/>
                <w:bottom w:val="none" w:sz="0" w:space="0" w:color="auto"/>
                <w:right w:val="none" w:sz="0" w:space="0" w:color="auto"/>
              </w:divBdr>
            </w:div>
            <w:div w:id="7336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0901">
      <w:bodyDiv w:val="1"/>
      <w:marLeft w:val="0"/>
      <w:marRight w:val="0"/>
      <w:marTop w:val="0"/>
      <w:marBottom w:val="0"/>
      <w:divBdr>
        <w:top w:val="none" w:sz="0" w:space="0" w:color="auto"/>
        <w:left w:val="none" w:sz="0" w:space="0" w:color="auto"/>
        <w:bottom w:val="none" w:sz="0" w:space="0" w:color="auto"/>
        <w:right w:val="none" w:sz="0" w:space="0" w:color="auto"/>
      </w:divBdr>
      <w:divsChild>
        <w:div w:id="1726836858">
          <w:marLeft w:val="0"/>
          <w:marRight w:val="0"/>
          <w:marTop w:val="0"/>
          <w:marBottom w:val="0"/>
          <w:divBdr>
            <w:top w:val="none" w:sz="0" w:space="0" w:color="auto"/>
            <w:left w:val="none" w:sz="0" w:space="0" w:color="auto"/>
            <w:bottom w:val="none" w:sz="0" w:space="0" w:color="auto"/>
            <w:right w:val="none" w:sz="0" w:space="0" w:color="auto"/>
          </w:divBdr>
          <w:divsChild>
            <w:div w:id="1731269215">
              <w:marLeft w:val="0"/>
              <w:marRight w:val="0"/>
              <w:marTop w:val="0"/>
              <w:marBottom w:val="0"/>
              <w:divBdr>
                <w:top w:val="none" w:sz="0" w:space="0" w:color="auto"/>
                <w:left w:val="none" w:sz="0" w:space="0" w:color="auto"/>
                <w:bottom w:val="none" w:sz="0" w:space="0" w:color="auto"/>
                <w:right w:val="none" w:sz="0" w:space="0" w:color="auto"/>
              </w:divBdr>
            </w:div>
            <w:div w:id="1393385538">
              <w:marLeft w:val="0"/>
              <w:marRight w:val="0"/>
              <w:marTop w:val="0"/>
              <w:marBottom w:val="0"/>
              <w:divBdr>
                <w:top w:val="none" w:sz="0" w:space="0" w:color="auto"/>
                <w:left w:val="none" w:sz="0" w:space="0" w:color="auto"/>
                <w:bottom w:val="none" w:sz="0" w:space="0" w:color="auto"/>
                <w:right w:val="none" w:sz="0" w:space="0" w:color="auto"/>
              </w:divBdr>
            </w:div>
            <w:div w:id="2063402238">
              <w:marLeft w:val="0"/>
              <w:marRight w:val="0"/>
              <w:marTop w:val="0"/>
              <w:marBottom w:val="0"/>
              <w:divBdr>
                <w:top w:val="none" w:sz="0" w:space="0" w:color="auto"/>
                <w:left w:val="none" w:sz="0" w:space="0" w:color="auto"/>
                <w:bottom w:val="none" w:sz="0" w:space="0" w:color="auto"/>
                <w:right w:val="none" w:sz="0" w:space="0" w:color="auto"/>
              </w:divBdr>
            </w:div>
            <w:div w:id="279338823">
              <w:marLeft w:val="0"/>
              <w:marRight w:val="0"/>
              <w:marTop w:val="0"/>
              <w:marBottom w:val="0"/>
              <w:divBdr>
                <w:top w:val="none" w:sz="0" w:space="0" w:color="auto"/>
                <w:left w:val="none" w:sz="0" w:space="0" w:color="auto"/>
                <w:bottom w:val="none" w:sz="0" w:space="0" w:color="auto"/>
                <w:right w:val="none" w:sz="0" w:space="0" w:color="auto"/>
              </w:divBdr>
            </w:div>
            <w:div w:id="963728334">
              <w:marLeft w:val="0"/>
              <w:marRight w:val="0"/>
              <w:marTop w:val="0"/>
              <w:marBottom w:val="0"/>
              <w:divBdr>
                <w:top w:val="none" w:sz="0" w:space="0" w:color="auto"/>
                <w:left w:val="none" w:sz="0" w:space="0" w:color="auto"/>
                <w:bottom w:val="none" w:sz="0" w:space="0" w:color="auto"/>
                <w:right w:val="none" w:sz="0" w:space="0" w:color="auto"/>
              </w:divBdr>
            </w:div>
            <w:div w:id="903950658">
              <w:marLeft w:val="0"/>
              <w:marRight w:val="0"/>
              <w:marTop w:val="0"/>
              <w:marBottom w:val="0"/>
              <w:divBdr>
                <w:top w:val="none" w:sz="0" w:space="0" w:color="auto"/>
                <w:left w:val="none" w:sz="0" w:space="0" w:color="auto"/>
                <w:bottom w:val="none" w:sz="0" w:space="0" w:color="auto"/>
                <w:right w:val="none" w:sz="0" w:space="0" w:color="auto"/>
              </w:divBdr>
            </w:div>
            <w:div w:id="1139223198">
              <w:marLeft w:val="0"/>
              <w:marRight w:val="0"/>
              <w:marTop w:val="0"/>
              <w:marBottom w:val="0"/>
              <w:divBdr>
                <w:top w:val="none" w:sz="0" w:space="0" w:color="auto"/>
                <w:left w:val="none" w:sz="0" w:space="0" w:color="auto"/>
                <w:bottom w:val="none" w:sz="0" w:space="0" w:color="auto"/>
                <w:right w:val="none" w:sz="0" w:space="0" w:color="auto"/>
              </w:divBdr>
            </w:div>
            <w:div w:id="325983841">
              <w:marLeft w:val="0"/>
              <w:marRight w:val="0"/>
              <w:marTop w:val="0"/>
              <w:marBottom w:val="0"/>
              <w:divBdr>
                <w:top w:val="none" w:sz="0" w:space="0" w:color="auto"/>
                <w:left w:val="none" w:sz="0" w:space="0" w:color="auto"/>
                <w:bottom w:val="none" w:sz="0" w:space="0" w:color="auto"/>
                <w:right w:val="none" w:sz="0" w:space="0" w:color="auto"/>
              </w:divBdr>
            </w:div>
            <w:div w:id="2058359723">
              <w:marLeft w:val="0"/>
              <w:marRight w:val="0"/>
              <w:marTop w:val="0"/>
              <w:marBottom w:val="0"/>
              <w:divBdr>
                <w:top w:val="none" w:sz="0" w:space="0" w:color="auto"/>
                <w:left w:val="none" w:sz="0" w:space="0" w:color="auto"/>
                <w:bottom w:val="none" w:sz="0" w:space="0" w:color="auto"/>
                <w:right w:val="none" w:sz="0" w:space="0" w:color="auto"/>
              </w:divBdr>
            </w:div>
            <w:div w:id="128132943">
              <w:marLeft w:val="0"/>
              <w:marRight w:val="0"/>
              <w:marTop w:val="0"/>
              <w:marBottom w:val="0"/>
              <w:divBdr>
                <w:top w:val="none" w:sz="0" w:space="0" w:color="auto"/>
                <w:left w:val="none" w:sz="0" w:space="0" w:color="auto"/>
                <w:bottom w:val="none" w:sz="0" w:space="0" w:color="auto"/>
                <w:right w:val="none" w:sz="0" w:space="0" w:color="auto"/>
              </w:divBdr>
            </w:div>
            <w:div w:id="94517868">
              <w:marLeft w:val="0"/>
              <w:marRight w:val="0"/>
              <w:marTop w:val="0"/>
              <w:marBottom w:val="0"/>
              <w:divBdr>
                <w:top w:val="none" w:sz="0" w:space="0" w:color="auto"/>
                <w:left w:val="none" w:sz="0" w:space="0" w:color="auto"/>
                <w:bottom w:val="none" w:sz="0" w:space="0" w:color="auto"/>
                <w:right w:val="none" w:sz="0" w:space="0" w:color="auto"/>
              </w:divBdr>
            </w:div>
            <w:div w:id="1203832509">
              <w:marLeft w:val="0"/>
              <w:marRight w:val="0"/>
              <w:marTop w:val="0"/>
              <w:marBottom w:val="0"/>
              <w:divBdr>
                <w:top w:val="none" w:sz="0" w:space="0" w:color="auto"/>
                <w:left w:val="none" w:sz="0" w:space="0" w:color="auto"/>
                <w:bottom w:val="none" w:sz="0" w:space="0" w:color="auto"/>
                <w:right w:val="none" w:sz="0" w:space="0" w:color="auto"/>
              </w:divBdr>
            </w:div>
            <w:div w:id="193925956">
              <w:marLeft w:val="0"/>
              <w:marRight w:val="0"/>
              <w:marTop w:val="0"/>
              <w:marBottom w:val="0"/>
              <w:divBdr>
                <w:top w:val="none" w:sz="0" w:space="0" w:color="auto"/>
                <w:left w:val="none" w:sz="0" w:space="0" w:color="auto"/>
                <w:bottom w:val="none" w:sz="0" w:space="0" w:color="auto"/>
                <w:right w:val="none" w:sz="0" w:space="0" w:color="auto"/>
              </w:divBdr>
            </w:div>
            <w:div w:id="431052483">
              <w:marLeft w:val="0"/>
              <w:marRight w:val="0"/>
              <w:marTop w:val="0"/>
              <w:marBottom w:val="0"/>
              <w:divBdr>
                <w:top w:val="none" w:sz="0" w:space="0" w:color="auto"/>
                <w:left w:val="none" w:sz="0" w:space="0" w:color="auto"/>
                <w:bottom w:val="none" w:sz="0" w:space="0" w:color="auto"/>
                <w:right w:val="none" w:sz="0" w:space="0" w:color="auto"/>
              </w:divBdr>
            </w:div>
            <w:div w:id="390690400">
              <w:marLeft w:val="0"/>
              <w:marRight w:val="0"/>
              <w:marTop w:val="0"/>
              <w:marBottom w:val="0"/>
              <w:divBdr>
                <w:top w:val="none" w:sz="0" w:space="0" w:color="auto"/>
                <w:left w:val="none" w:sz="0" w:space="0" w:color="auto"/>
                <w:bottom w:val="none" w:sz="0" w:space="0" w:color="auto"/>
                <w:right w:val="none" w:sz="0" w:space="0" w:color="auto"/>
              </w:divBdr>
            </w:div>
            <w:div w:id="1575821948">
              <w:marLeft w:val="0"/>
              <w:marRight w:val="0"/>
              <w:marTop w:val="0"/>
              <w:marBottom w:val="0"/>
              <w:divBdr>
                <w:top w:val="none" w:sz="0" w:space="0" w:color="auto"/>
                <w:left w:val="none" w:sz="0" w:space="0" w:color="auto"/>
                <w:bottom w:val="none" w:sz="0" w:space="0" w:color="auto"/>
                <w:right w:val="none" w:sz="0" w:space="0" w:color="auto"/>
              </w:divBdr>
            </w:div>
            <w:div w:id="271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5214">
      <w:bodyDiv w:val="1"/>
      <w:marLeft w:val="0"/>
      <w:marRight w:val="0"/>
      <w:marTop w:val="0"/>
      <w:marBottom w:val="0"/>
      <w:divBdr>
        <w:top w:val="none" w:sz="0" w:space="0" w:color="auto"/>
        <w:left w:val="none" w:sz="0" w:space="0" w:color="auto"/>
        <w:bottom w:val="none" w:sz="0" w:space="0" w:color="auto"/>
        <w:right w:val="none" w:sz="0" w:space="0" w:color="auto"/>
      </w:divBdr>
    </w:div>
    <w:div w:id="672996966">
      <w:bodyDiv w:val="1"/>
      <w:marLeft w:val="0"/>
      <w:marRight w:val="0"/>
      <w:marTop w:val="0"/>
      <w:marBottom w:val="0"/>
      <w:divBdr>
        <w:top w:val="none" w:sz="0" w:space="0" w:color="auto"/>
        <w:left w:val="none" w:sz="0" w:space="0" w:color="auto"/>
        <w:bottom w:val="none" w:sz="0" w:space="0" w:color="auto"/>
        <w:right w:val="none" w:sz="0" w:space="0" w:color="auto"/>
      </w:divBdr>
    </w:div>
    <w:div w:id="673608224">
      <w:bodyDiv w:val="1"/>
      <w:marLeft w:val="0"/>
      <w:marRight w:val="0"/>
      <w:marTop w:val="0"/>
      <w:marBottom w:val="0"/>
      <w:divBdr>
        <w:top w:val="none" w:sz="0" w:space="0" w:color="auto"/>
        <w:left w:val="none" w:sz="0" w:space="0" w:color="auto"/>
        <w:bottom w:val="none" w:sz="0" w:space="0" w:color="auto"/>
        <w:right w:val="none" w:sz="0" w:space="0" w:color="auto"/>
      </w:divBdr>
    </w:div>
    <w:div w:id="678233996">
      <w:bodyDiv w:val="1"/>
      <w:marLeft w:val="0"/>
      <w:marRight w:val="0"/>
      <w:marTop w:val="0"/>
      <w:marBottom w:val="0"/>
      <w:divBdr>
        <w:top w:val="none" w:sz="0" w:space="0" w:color="auto"/>
        <w:left w:val="none" w:sz="0" w:space="0" w:color="auto"/>
        <w:bottom w:val="none" w:sz="0" w:space="0" w:color="auto"/>
        <w:right w:val="none" w:sz="0" w:space="0" w:color="auto"/>
      </w:divBdr>
    </w:div>
    <w:div w:id="688794380">
      <w:bodyDiv w:val="1"/>
      <w:marLeft w:val="0"/>
      <w:marRight w:val="0"/>
      <w:marTop w:val="0"/>
      <w:marBottom w:val="0"/>
      <w:divBdr>
        <w:top w:val="none" w:sz="0" w:space="0" w:color="auto"/>
        <w:left w:val="none" w:sz="0" w:space="0" w:color="auto"/>
        <w:bottom w:val="none" w:sz="0" w:space="0" w:color="auto"/>
        <w:right w:val="none" w:sz="0" w:space="0" w:color="auto"/>
      </w:divBdr>
      <w:divsChild>
        <w:div w:id="1845513369">
          <w:marLeft w:val="0"/>
          <w:marRight w:val="0"/>
          <w:marTop w:val="0"/>
          <w:marBottom w:val="0"/>
          <w:divBdr>
            <w:top w:val="none" w:sz="0" w:space="0" w:color="auto"/>
            <w:left w:val="none" w:sz="0" w:space="0" w:color="auto"/>
            <w:bottom w:val="none" w:sz="0" w:space="0" w:color="auto"/>
            <w:right w:val="none" w:sz="0" w:space="0" w:color="auto"/>
          </w:divBdr>
          <w:divsChild>
            <w:div w:id="966812276">
              <w:marLeft w:val="0"/>
              <w:marRight w:val="0"/>
              <w:marTop w:val="0"/>
              <w:marBottom w:val="0"/>
              <w:divBdr>
                <w:top w:val="none" w:sz="0" w:space="0" w:color="auto"/>
                <w:left w:val="none" w:sz="0" w:space="0" w:color="auto"/>
                <w:bottom w:val="none" w:sz="0" w:space="0" w:color="auto"/>
                <w:right w:val="none" w:sz="0" w:space="0" w:color="auto"/>
              </w:divBdr>
            </w:div>
            <w:div w:id="873080115">
              <w:marLeft w:val="0"/>
              <w:marRight w:val="0"/>
              <w:marTop w:val="0"/>
              <w:marBottom w:val="0"/>
              <w:divBdr>
                <w:top w:val="none" w:sz="0" w:space="0" w:color="auto"/>
                <w:left w:val="none" w:sz="0" w:space="0" w:color="auto"/>
                <w:bottom w:val="none" w:sz="0" w:space="0" w:color="auto"/>
                <w:right w:val="none" w:sz="0" w:space="0" w:color="auto"/>
              </w:divBdr>
            </w:div>
            <w:div w:id="673150350">
              <w:marLeft w:val="0"/>
              <w:marRight w:val="0"/>
              <w:marTop w:val="0"/>
              <w:marBottom w:val="0"/>
              <w:divBdr>
                <w:top w:val="none" w:sz="0" w:space="0" w:color="auto"/>
                <w:left w:val="none" w:sz="0" w:space="0" w:color="auto"/>
                <w:bottom w:val="none" w:sz="0" w:space="0" w:color="auto"/>
                <w:right w:val="none" w:sz="0" w:space="0" w:color="auto"/>
              </w:divBdr>
            </w:div>
            <w:div w:id="19818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078">
      <w:bodyDiv w:val="1"/>
      <w:marLeft w:val="0"/>
      <w:marRight w:val="0"/>
      <w:marTop w:val="0"/>
      <w:marBottom w:val="0"/>
      <w:divBdr>
        <w:top w:val="none" w:sz="0" w:space="0" w:color="auto"/>
        <w:left w:val="none" w:sz="0" w:space="0" w:color="auto"/>
        <w:bottom w:val="none" w:sz="0" w:space="0" w:color="auto"/>
        <w:right w:val="none" w:sz="0" w:space="0" w:color="auto"/>
      </w:divBdr>
    </w:div>
    <w:div w:id="698317688">
      <w:bodyDiv w:val="1"/>
      <w:marLeft w:val="0"/>
      <w:marRight w:val="0"/>
      <w:marTop w:val="0"/>
      <w:marBottom w:val="0"/>
      <w:divBdr>
        <w:top w:val="none" w:sz="0" w:space="0" w:color="auto"/>
        <w:left w:val="none" w:sz="0" w:space="0" w:color="auto"/>
        <w:bottom w:val="none" w:sz="0" w:space="0" w:color="auto"/>
        <w:right w:val="none" w:sz="0" w:space="0" w:color="auto"/>
      </w:divBdr>
    </w:div>
    <w:div w:id="704402685">
      <w:bodyDiv w:val="1"/>
      <w:marLeft w:val="0"/>
      <w:marRight w:val="0"/>
      <w:marTop w:val="0"/>
      <w:marBottom w:val="0"/>
      <w:divBdr>
        <w:top w:val="none" w:sz="0" w:space="0" w:color="auto"/>
        <w:left w:val="none" w:sz="0" w:space="0" w:color="auto"/>
        <w:bottom w:val="none" w:sz="0" w:space="0" w:color="auto"/>
        <w:right w:val="none" w:sz="0" w:space="0" w:color="auto"/>
      </w:divBdr>
    </w:div>
    <w:div w:id="706640196">
      <w:bodyDiv w:val="1"/>
      <w:marLeft w:val="0"/>
      <w:marRight w:val="0"/>
      <w:marTop w:val="0"/>
      <w:marBottom w:val="0"/>
      <w:divBdr>
        <w:top w:val="none" w:sz="0" w:space="0" w:color="auto"/>
        <w:left w:val="none" w:sz="0" w:space="0" w:color="auto"/>
        <w:bottom w:val="none" w:sz="0" w:space="0" w:color="auto"/>
        <w:right w:val="none" w:sz="0" w:space="0" w:color="auto"/>
      </w:divBdr>
    </w:div>
    <w:div w:id="711079235">
      <w:bodyDiv w:val="1"/>
      <w:marLeft w:val="0"/>
      <w:marRight w:val="0"/>
      <w:marTop w:val="0"/>
      <w:marBottom w:val="0"/>
      <w:divBdr>
        <w:top w:val="none" w:sz="0" w:space="0" w:color="auto"/>
        <w:left w:val="none" w:sz="0" w:space="0" w:color="auto"/>
        <w:bottom w:val="none" w:sz="0" w:space="0" w:color="auto"/>
        <w:right w:val="none" w:sz="0" w:space="0" w:color="auto"/>
      </w:divBdr>
    </w:div>
    <w:div w:id="738792063">
      <w:bodyDiv w:val="1"/>
      <w:marLeft w:val="0"/>
      <w:marRight w:val="0"/>
      <w:marTop w:val="0"/>
      <w:marBottom w:val="0"/>
      <w:divBdr>
        <w:top w:val="none" w:sz="0" w:space="0" w:color="auto"/>
        <w:left w:val="none" w:sz="0" w:space="0" w:color="auto"/>
        <w:bottom w:val="none" w:sz="0" w:space="0" w:color="auto"/>
        <w:right w:val="none" w:sz="0" w:space="0" w:color="auto"/>
      </w:divBdr>
      <w:divsChild>
        <w:div w:id="759642759">
          <w:marLeft w:val="0"/>
          <w:marRight w:val="0"/>
          <w:marTop w:val="0"/>
          <w:marBottom w:val="0"/>
          <w:divBdr>
            <w:top w:val="none" w:sz="0" w:space="0" w:color="auto"/>
            <w:left w:val="none" w:sz="0" w:space="0" w:color="auto"/>
            <w:bottom w:val="none" w:sz="0" w:space="0" w:color="auto"/>
            <w:right w:val="none" w:sz="0" w:space="0" w:color="auto"/>
          </w:divBdr>
        </w:div>
        <w:div w:id="1454783791">
          <w:marLeft w:val="0"/>
          <w:marRight w:val="0"/>
          <w:marTop w:val="0"/>
          <w:marBottom w:val="0"/>
          <w:divBdr>
            <w:top w:val="none" w:sz="0" w:space="0" w:color="auto"/>
            <w:left w:val="none" w:sz="0" w:space="0" w:color="auto"/>
            <w:bottom w:val="none" w:sz="0" w:space="0" w:color="auto"/>
            <w:right w:val="none" w:sz="0" w:space="0" w:color="auto"/>
          </w:divBdr>
        </w:div>
        <w:div w:id="1370301167">
          <w:marLeft w:val="0"/>
          <w:marRight w:val="0"/>
          <w:marTop w:val="0"/>
          <w:marBottom w:val="0"/>
          <w:divBdr>
            <w:top w:val="none" w:sz="0" w:space="0" w:color="auto"/>
            <w:left w:val="none" w:sz="0" w:space="0" w:color="auto"/>
            <w:bottom w:val="none" w:sz="0" w:space="0" w:color="auto"/>
            <w:right w:val="none" w:sz="0" w:space="0" w:color="auto"/>
          </w:divBdr>
        </w:div>
        <w:div w:id="748696441">
          <w:marLeft w:val="0"/>
          <w:marRight w:val="0"/>
          <w:marTop w:val="0"/>
          <w:marBottom w:val="0"/>
          <w:divBdr>
            <w:top w:val="none" w:sz="0" w:space="0" w:color="auto"/>
            <w:left w:val="none" w:sz="0" w:space="0" w:color="auto"/>
            <w:bottom w:val="none" w:sz="0" w:space="0" w:color="auto"/>
            <w:right w:val="none" w:sz="0" w:space="0" w:color="auto"/>
          </w:divBdr>
        </w:div>
        <w:div w:id="837577152">
          <w:marLeft w:val="0"/>
          <w:marRight w:val="0"/>
          <w:marTop w:val="0"/>
          <w:marBottom w:val="0"/>
          <w:divBdr>
            <w:top w:val="none" w:sz="0" w:space="0" w:color="auto"/>
            <w:left w:val="none" w:sz="0" w:space="0" w:color="auto"/>
            <w:bottom w:val="none" w:sz="0" w:space="0" w:color="auto"/>
            <w:right w:val="none" w:sz="0" w:space="0" w:color="auto"/>
          </w:divBdr>
        </w:div>
        <w:div w:id="565841744">
          <w:marLeft w:val="0"/>
          <w:marRight w:val="0"/>
          <w:marTop w:val="0"/>
          <w:marBottom w:val="0"/>
          <w:divBdr>
            <w:top w:val="none" w:sz="0" w:space="0" w:color="auto"/>
            <w:left w:val="none" w:sz="0" w:space="0" w:color="auto"/>
            <w:bottom w:val="none" w:sz="0" w:space="0" w:color="auto"/>
            <w:right w:val="none" w:sz="0" w:space="0" w:color="auto"/>
          </w:divBdr>
        </w:div>
        <w:div w:id="2032339120">
          <w:marLeft w:val="0"/>
          <w:marRight w:val="0"/>
          <w:marTop w:val="0"/>
          <w:marBottom w:val="0"/>
          <w:divBdr>
            <w:top w:val="none" w:sz="0" w:space="0" w:color="auto"/>
            <w:left w:val="none" w:sz="0" w:space="0" w:color="auto"/>
            <w:bottom w:val="none" w:sz="0" w:space="0" w:color="auto"/>
            <w:right w:val="none" w:sz="0" w:space="0" w:color="auto"/>
          </w:divBdr>
        </w:div>
        <w:div w:id="1604268865">
          <w:marLeft w:val="0"/>
          <w:marRight w:val="0"/>
          <w:marTop w:val="0"/>
          <w:marBottom w:val="0"/>
          <w:divBdr>
            <w:top w:val="none" w:sz="0" w:space="0" w:color="auto"/>
            <w:left w:val="none" w:sz="0" w:space="0" w:color="auto"/>
            <w:bottom w:val="none" w:sz="0" w:space="0" w:color="auto"/>
            <w:right w:val="none" w:sz="0" w:space="0" w:color="auto"/>
          </w:divBdr>
        </w:div>
        <w:div w:id="1589847837">
          <w:marLeft w:val="0"/>
          <w:marRight w:val="0"/>
          <w:marTop w:val="0"/>
          <w:marBottom w:val="0"/>
          <w:divBdr>
            <w:top w:val="none" w:sz="0" w:space="0" w:color="auto"/>
            <w:left w:val="none" w:sz="0" w:space="0" w:color="auto"/>
            <w:bottom w:val="none" w:sz="0" w:space="0" w:color="auto"/>
            <w:right w:val="none" w:sz="0" w:space="0" w:color="auto"/>
          </w:divBdr>
        </w:div>
        <w:div w:id="212736860">
          <w:marLeft w:val="0"/>
          <w:marRight w:val="0"/>
          <w:marTop w:val="0"/>
          <w:marBottom w:val="0"/>
          <w:divBdr>
            <w:top w:val="none" w:sz="0" w:space="0" w:color="auto"/>
            <w:left w:val="none" w:sz="0" w:space="0" w:color="auto"/>
            <w:bottom w:val="none" w:sz="0" w:space="0" w:color="auto"/>
            <w:right w:val="none" w:sz="0" w:space="0" w:color="auto"/>
          </w:divBdr>
        </w:div>
      </w:divsChild>
    </w:div>
    <w:div w:id="783963487">
      <w:bodyDiv w:val="1"/>
      <w:marLeft w:val="0"/>
      <w:marRight w:val="0"/>
      <w:marTop w:val="0"/>
      <w:marBottom w:val="0"/>
      <w:divBdr>
        <w:top w:val="none" w:sz="0" w:space="0" w:color="auto"/>
        <w:left w:val="none" w:sz="0" w:space="0" w:color="auto"/>
        <w:bottom w:val="none" w:sz="0" w:space="0" w:color="auto"/>
        <w:right w:val="none" w:sz="0" w:space="0" w:color="auto"/>
      </w:divBdr>
      <w:divsChild>
        <w:div w:id="755905758">
          <w:marLeft w:val="0"/>
          <w:marRight w:val="0"/>
          <w:marTop w:val="0"/>
          <w:marBottom w:val="0"/>
          <w:divBdr>
            <w:top w:val="none" w:sz="0" w:space="0" w:color="auto"/>
            <w:left w:val="none" w:sz="0" w:space="0" w:color="auto"/>
            <w:bottom w:val="none" w:sz="0" w:space="0" w:color="auto"/>
            <w:right w:val="none" w:sz="0" w:space="0" w:color="auto"/>
          </w:divBdr>
          <w:divsChild>
            <w:div w:id="529951915">
              <w:marLeft w:val="0"/>
              <w:marRight w:val="0"/>
              <w:marTop w:val="0"/>
              <w:marBottom w:val="0"/>
              <w:divBdr>
                <w:top w:val="none" w:sz="0" w:space="0" w:color="auto"/>
                <w:left w:val="none" w:sz="0" w:space="0" w:color="auto"/>
                <w:bottom w:val="none" w:sz="0" w:space="0" w:color="auto"/>
                <w:right w:val="none" w:sz="0" w:space="0" w:color="auto"/>
              </w:divBdr>
            </w:div>
            <w:div w:id="2080052485">
              <w:marLeft w:val="0"/>
              <w:marRight w:val="0"/>
              <w:marTop w:val="0"/>
              <w:marBottom w:val="0"/>
              <w:divBdr>
                <w:top w:val="none" w:sz="0" w:space="0" w:color="auto"/>
                <w:left w:val="none" w:sz="0" w:space="0" w:color="auto"/>
                <w:bottom w:val="none" w:sz="0" w:space="0" w:color="auto"/>
                <w:right w:val="none" w:sz="0" w:space="0" w:color="auto"/>
              </w:divBdr>
            </w:div>
            <w:div w:id="397628757">
              <w:marLeft w:val="0"/>
              <w:marRight w:val="0"/>
              <w:marTop w:val="180"/>
              <w:marBottom w:val="180"/>
              <w:divBdr>
                <w:top w:val="none" w:sz="0" w:space="0" w:color="auto"/>
                <w:left w:val="none" w:sz="0" w:space="0" w:color="auto"/>
                <w:bottom w:val="none" w:sz="0" w:space="0" w:color="auto"/>
                <w:right w:val="none" w:sz="0" w:space="0" w:color="auto"/>
              </w:divBdr>
              <w:divsChild>
                <w:div w:id="372272840">
                  <w:marLeft w:val="0"/>
                  <w:marRight w:val="0"/>
                  <w:marTop w:val="0"/>
                  <w:marBottom w:val="0"/>
                  <w:divBdr>
                    <w:top w:val="none" w:sz="0" w:space="0" w:color="auto"/>
                    <w:left w:val="none" w:sz="0" w:space="0" w:color="auto"/>
                    <w:bottom w:val="none" w:sz="0" w:space="0" w:color="auto"/>
                    <w:right w:val="none" w:sz="0" w:space="0" w:color="auto"/>
                  </w:divBdr>
                </w:div>
                <w:div w:id="1685207642">
                  <w:marLeft w:val="0"/>
                  <w:marRight w:val="0"/>
                  <w:marTop w:val="0"/>
                  <w:marBottom w:val="0"/>
                  <w:divBdr>
                    <w:top w:val="none" w:sz="0" w:space="0" w:color="auto"/>
                    <w:left w:val="none" w:sz="0" w:space="0" w:color="auto"/>
                    <w:bottom w:val="none" w:sz="0" w:space="0" w:color="auto"/>
                    <w:right w:val="none" w:sz="0" w:space="0" w:color="auto"/>
                  </w:divBdr>
                  <w:divsChild>
                    <w:div w:id="1950044978">
                      <w:marLeft w:val="0"/>
                      <w:marRight w:val="0"/>
                      <w:marTop w:val="0"/>
                      <w:marBottom w:val="0"/>
                      <w:divBdr>
                        <w:top w:val="none" w:sz="0" w:space="0" w:color="auto"/>
                        <w:left w:val="none" w:sz="0" w:space="0" w:color="auto"/>
                        <w:bottom w:val="none" w:sz="0" w:space="0" w:color="auto"/>
                        <w:right w:val="none" w:sz="0" w:space="0" w:color="auto"/>
                      </w:divBdr>
                      <w:divsChild>
                        <w:div w:id="601374091">
                          <w:marLeft w:val="0"/>
                          <w:marRight w:val="0"/>
                          <w:marTop w:val="0"/>
                          <w:marBottom w:val="0"/>
                          <w:divBdr>
                            <w:top w:val="none" w:sz="0" w:space="0" w:color="auto"/>
                            <w:left w:val="none" w:sz="0" w:space="0" w:color="auto"/>
                            <w:bottom w:val="none" w:sz="0" w:space="0" w:color="auto"/>
                            <w:right w:val="none" w:sz="0" w:space="0" w:color="auto"/>
                          </w:divBdr>
                        </w:div>
                        <w:div w:id="181822056">
                          <w:marLeft w:val="0"/>
                          <w:marRight w:val="0"/>
                          <w:marTop w:val="0"/>
                          <w:marBottom w:val="0"/>
                          <w:divBdr>
                            <w:top w:val="none" w:sz="0" w:space="0" w:color="auto"/>
                            <w:left w:val="none" w:sz="0" w:space="0" w:color="auto"/>
                            <w:bottom w:val="none" w:sz="0" w:space="0" w:color="auto"/>
                            <w:right w:val="none" w:sz="0" w:space="0" w:color="auto"/>
                          </w:divBdr>
                        </w:div>
                        <w:div w:id="1480000115">
                          <w:marLeft w:val="0"/>
                          <w:marRight w:val="0"/>
                          <w:marTop w:val="0"/>
                          <w:marBottom w:val="0"/>
                          <w:divBdr>
                            <w:top w:val="none" w:sz="0" w:space="0" w:color="auto"/>
                            <w:left w:val="none" w:sz="0" w:space="0" w:color="auto"/>
                            <w:bottom w:val="none" w:sz="0" w:space="0" w:color="auto"/>
                            <w:right w:val="none" w:sz="0" w:space="0" w:color="auto"/>
                          </w:divBdr>
                        </w:div>
                      </w:divsChild>
                    </w:div>
                    <w:div w:id="1438674224">
                      <w:marLeft w:val="0"/>
                      <w:marRight w:val="0"/>
                      <w:marTop w:val="0"/>
                      <w:marBottom w:val="0"/>
                      <w:divBdr>
                        <w:top w:val="none" w:sz="0" w:space="0" w:color="auto"/>
                        <w:left w:val="none" w:sz="0" w:space="0" w:color="auto"/>
                        <w:bottom w:val="none" w:sz="0" w:space="0" w:color="auto"/>
                        <w:right w:val="none" w:sz="0" w:space="0" w:color="auto"/>
                      </w:divBdr>
                      <w:divsChild>
                        <w:div w:id="928152080">
                          <w:marLeft w:val="0"/>
                          <w:marRight w:val="0"/>
                          <w:marTop w:val="0"/>
                          <w:marBottom w:val="0"/>
                          <w:divBdr>
                            <w:top w:val="none" w:sz="0" w:space="0" w:color="auto"/>
                            <w:left w:val="none" w:sz="0" w:space="0" w:color="auto"/>
                            <w:bottom w:val="none" w:sz="0" w:space="0" w:color="auto"/>
                            <w:right w:val="none" w:sz="0" w:space="0" w:color="auto"/>
                          </w:divBdr>
                        </w:div>
                        <w:div w:id="1888492193">
                          <w:marLeft w:val="0"/>
                          <w:marRight w:val="0"/>
                          <w:marTop w:val="0"/>
                          <w:marBottom w:val="0"/>
                          <w:divBdr>
                            <w:top w:val="none" w:sz="0" w:space="0" w:color="auto"/>
                            <w:left w:val="none" w:sz="0" w:space="0" w:color="auto"/>
                            <w:bottom w:val="none" w:sz="0" w:space="0" w:color="auto"/>
                            <w:right w:val="none" w:sz="0" w:space="0" w:color="auto"/>
                          </w:divBdr>
                        </w:div>
                        <w:div w:id="8955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4938">
              <w:marLeft w:val="0"/>
              <w:marRight w:val="0"/>
              <w:marTop w:val="180"/>
              <w:marBottom w:val="180"/>
              <w:divBdr>
                <w:top w:val="none" w:sz="0" w:space="0" w:color="auto"/>
                <w:left w:val="none" w:sz="0" w:space="0" w:color="auto"/>
                <w:bottom w:val="none" w:sz="0" w:space="0" w:color="auto"/>
                <w:right w:val="none" w:sz="0" w:space="0" w:color="auto"/>
              </w:divBdr>
              <w:divsChild>
                <w:div w:id="816654659">
                  <w:marLeft w:val="0"/>
                  <w:marRight w:val="0"/>
                  <w:marTop w:val="0"/>
                  <w:marBottom w:val="0"/>
                  <w:divBdr>
                    <w:top w:val="none" w:sz="0" w:space="0" w:color="auto"/>
                    <w:left w:val="none" w:sz="0" w:space="0" w:color="auto"/>
                    <w:bottom w:val="none" w:sz="0" w:space="0" w:color="auto"/>
                    <w:right w:val="none" w:sz="0" w:space="0" w:color="auto"/>
                  </w:divBdr>
                </w:div>
                <w:div w:id="951665893">
                  <w:marLeft w:val="0"/>
                  <w:marRight w:val="0"/>
                  <w:marTop w:val="0"/>
                  <w:marBottom w:val="0"/>
                  <w:divBdr>
                    <w:top w:val="none" w:sz="0" w:space="0" w:color="auto"/>
                    <w:left w:val="none" w:sz="0" w:space="0" w:color="auto"/>
                    <w:bottom w:val="none" w:sz="0" w:space="0" w:color="auto"/>
                    <w:right w:val="none" w:sz="0" w:space="0" w:color="auto"/>
                  </w:divBdr>
                  <w:divsChild>
                    <w:div w:id="1358920403">
                      <w:marLeft w:val="0"/>
                      <w:marRight w:val="0"/>
                      <w:marTop w:val="0"/>
                      <w:marBottom w:val="0"/>
                      <w:divBdr>
                        <w:top w:val="none" w:sz="0" w:space="0" w:color="auto"/>
                        <w:left w:val="none" w:sz="0" w:space="0" w:color="auto"/>
                        <w:bottom w:val="none" w:sz="0" w:space="0" w:color="auto"/>
                        <w:right w:val="none" w:sz="0" w:space="0" w:color="auto"/>
                      </w:divBdr>
                      <w:divsChild>
                        <w:div w:id="42481894">
                          <w:marLeft w:val="0"/>
                          <w:marRight w:val="0"/>
                          <w:marTop w:val="0"/>
                          <w:marBottom w:val="0"/>
                          <w:divBdr>
                            <w:top w:val="none" w:sz="0" w:space="0" w:color="auto"/>
                            <w:left w:val="none" w:sz="0" w:space="0" w:color="auto"/>
                            <w:bottom w:val="none" w:sz="0" w:space="0" w:color="auto"/>
                            <w:right w:val="none" w:sz="0" w:space="0" w:color="auto"/>
                          </w:divBdr>
                        </w:div>
                        <w:div w:id="2001230717">
                          <w:marLeft w:val="0"/>
                          <w:marRight w:val="0"/>
                          <w:marTop w:val="0"/>
                          <w:marBottom w:val="0"/>
                          <w:divBdr>
                            <w:top w:val="none" w:sz="0" w:space="0" w:color="auto"/>
                            <w:left w:val="none" w:sz="0" w:space="0" w:color="auto"/>
                            <w:bottom w:val="none" w:sz="0" w:space="0" w:color="auto"/>
                            <w:right w:val="none" w:sz="0" w:space="0" w:color="auto"/>
                          </w:divBdr>
                        </w:div>
                        <w:div w:id="1738091205">
                          <w:marLeft w:val="0"/>
                          <w:marRight w:val="0"/>
                          <w:marTop w:val="0"/>
                          <w:marBottom w:val="0"/>
                          <w:divBdr>
                            <w:top w:val="none" w:sz="0" w:space="0" w:color="auto"/>
                            <w:left w:val="none" w:sz="0" w:space="0" w:color="auto"/>
                            <w:bottom w:val="none" w:sz="0" w:space="0" w:color="auto"/>
                            <w:right w:val="none" w:sz="0" w:space="0" w:color="auto"/>
                          </w:divBdr>
                        </w:div>
                        <w:div w:id="1340964466">
                          <w:marLeft w:val="0"/>
                          <w:marRight w:val="0"/>
                          <w:marTop w:val="0"/>
                          <w:marBottom w:val="0"/>
                          <w:divBdr>
                            <w:top w:val="none" w:sz="0" w:space="0" w:color="auto"/>
                            <w:left w:val="none" w:sz="0" w:space="0" w:color="auto"/>
                            <w:bottom w:val="none" w:sz="0" w:space="0" w:color="auto"/>
                            <w:right w:val="none" w:sz="0" w:space="0" w:color="auto"/>
                          </w:divBdr>
                        </w:div>
                        <w:div w:id="327516024">
                          <w:marLeft w:val="0"/>
                          <w:marRight w:val="0"/>
                          <w:marTop w:val="0"/>
                          <w:marBottom w:val="0"/>
                          <w:divBdr>
                            <w:top w:val="none" w:sz="0" w:space="0" w:color="auto"/>
                            <w:left w:val="none" w:sz="0" w:space="0" w:color="auto"/>
                            <w:bottom w:val="none" w:sz="0" w:space="0" w:color="auto"/>
                            <w:right w:val="none" w:sz="0" w:space="0" w:color="auto"/>
                          </w:divBdr>
                        </w:div>
                        <w:div w:id="1598060388">
                          <w:marLeft w:val="0"/>
                          <w:marRight w:val="0"/>
                          <w:marTop w:val="0"/>
                          <w:marBottom w:val="0"/>
                          <w:divBdr>
                            <w:top w:val="none" w:sz="0" w:space="0" w:color="auto"/>
                            <w:left w:val="none" w:sz="0" w:space="0" w:color="auto"/>
                            <w:bottom w:val="none" w:sz="0" w:space="0" w:color="auto"/>
                            <w:right w:val="none" w:sz="0" w:space="0" w:color="auto"/>
                          </w:divBdr>
                        </w:div>
                        <w:div w:id="1773357735">
                          <w:marLeft w:val="0"/>
                          <w:marRight w:val="0"/>
                          <w:marTop w:val="0"/>
                          <w:marBottom w:val="0"/>
                          <w:divBdr>
                            <w:top w:val="none" w:sz="0" w:space="0" w:color="auto"/>
                            <w:left w:val="none" w:sz="0" w:space="0" w:color="auto"/>
                            <w:bottom w:val="none" w:sz="0" w:space="0" w:color="auto"/>
                            <w:right w:val="none" w:sz="0" w:space="0" w:color="auto"/>
                          </w:divBdr>
                        </w:div>
                        <w:div w:id="413818240">
                          <w:marLeft w:val="0"/>
                          <w:marRight w:val="0"/>
                          <w:marTop w:val="0"/>
                          <w:marBottom w:val="0"/>
                          <w:divBdr>
                            <w:top w:val="none" w:sz="0" w:space="0" w:color="auto"/>
                            <w:left w:val="none" w:sz="0" w:space="0" w:color="auto"/>
                            <w:bottom w:val="none" w:sz="0" w:space="0" w:color="auto"/>
                            <w:right w:val="none" w:sz="0" w:space="0" w:color="auto"/>
                          </w:divBdr>
                        </w:div>
                        <w:div w:id="439952586">
                          <w:marLeft w:val="0"/>
                          <w:marRight w:val="0"/>
                          <w:marTop w:val="0"/>
                          <w:marBottom w:val="0"/>
                          <w:divBdr>
                            <w:top w:val="none" w:sz="0" w:space="0" w:color="auto"/>
                            <w:left w:val="none" w:sz="0" w:space="0" w:color="auto"/>
                            <w:bottom w:val="none" w:sz="0" w:space="0" w:color="auto"/>
                            <w:right w:val="none" w:sz="0" w:space="0" w:color="auto"/>
                          </w:divBdr>
                        </w:div>
                        <w:div w:id="1983463831">
                          <w:marLeft w:val="0"/>
                          <w:marRight w:val="0"/>
                          <w:marTop w:val="0"/>
                          <w:marBottom w:val="0"/>
                          <w:divBdr>
                            <w:top w:val="none" w:sz="0" w:space="0" w:color="auto"/>
                            <w:left w:val="none" w:sz="0" w:space="0" w:color="auto"/>
                            <w:bottom w:val="none" w:sz="0" w:space="0" w:color="auto"/>
                            <w:right w:val="none" w:sz="0" w:space="0" w:color="auto"/>
                          </w:divBdr>
                        </w:div>
                        <w:div w:id="1459421953">
                          <w:marLeft w:val="0"/>
                          <w:marRight w:val="0"/>
                          <w:marTop w:val="0"/>
                          <w:marBottom w:val="0"/>
                          <w:divBdr>
                            <w:top w:val="none" w:sz="0" w:space="0" w:color="auto"/>
                            <w:left w:val="none" w:sz="0" w:space="0" w:color="auto"/>
                            <w:bottom w:val="none" w:sz="0" w:space="0" w:color="auto"/>
                            <w:right w:val="none" w:sz="0" w:space="0" w:color="auto"/>
                          </w:divBdr>
                        </w:div>
                        <w:div w:id="1126311745">
                          <w:marLeft w:val="0"/>
                          <w:marRight w:val="0"/>
                          <w:marTop w:val="0"/>
                          <w:marBottom w:val="0"/>
                          <w:divBdr>
                            <w:top w:val="none" w:sz="0" w:space="0" w:color="auto"/>
                            <w:left w:val="none" w:sz="0" w:space="0" w:color="auto"/>
                            <w:bottom w:val="none" w:sz="0" w:space="0" w:color="auto"/>
                            <w:right w:val="none" w:sz="0" w:space="0" w:color="auto"/>
                          </w:divBdr>
                        </w:div>
                        <w:div w:id="1911184521">
                          <w:marLeft w:val="0"/>
                          <w:marRight w:val="0"/>
                          <w:marTop w:val="0"/>
                          <w:marBottom w:val="0"/>
                          <w:divBdr>
                            <w:top w:val="none" w:sz="0" w:space="0" w:color="auto"/>
                            <w:left w:val="none" w:sz="0" w:space="0" w:color="auto"/>
                            <w:bottom w:val="none" w:sz="0" w:space="0" w:color="auto"/>
                            <w:right w:val="none" w:sz="0" w:space="0" w:color="auto"/>
                          </w:divBdr>
                        </w:div>
                        <w:div w:id="450981442">
                          <w:marLeft w:val="0"/>
                          <w:marRight w:val="0"/>
                          <w:marTop w:val="0"/>
                          <w:marBottom w:val="0"/>
                          <w:divBdr>
                            <w:top w:val="none" w:sz="0" w:space="0" w:color="auto"/>
                            <w:left w:val="none" w:sz="0" w:space="0" w:color="auto"/>
                            <w:bottom w:val="none" w:sz="0" w:space="0" w:color="auto"/>
                            <w:right w:val="none" w:sz="0" w:space="0" w:color="auto"/>
                          </w:divBdr>
                        </w:div>
                        <w:div w:id="201721090">
                          <w:marLeft w:val="0"/>
                          <w:marRight w:val="0"/>
                          <w:marTop w:val="0"/>
                          <w:marBottom w:val="0"/>
                          <w:divBdr>
                            <w:top w:val="none" w:sz="0" w:space="0" w:color="auto"/>
                            <w:left w:val="none" w:sz="0" w:space="0" w:color="auto"/>
                            <w:bottom w:val="none" w:sz="0" w:space="0" w:color="auto"/>
                            <w:right w:val="none" w:sz="0" w:space="0" w:color="auto"/>
                          </w:divBdr>
                        </w:div>
                        <w:div w:id="720324552">
                          <w:marLeft w:val="0"/>
                          <w:marRight w:val="0"/>
                          <w:marTop w:val="0"/>
                          <w:marBottom w:val="0"/>
                          <w:divBdr>
                            <w:top w:val="none" w:sz="0" w:space="0" w:color="auto"/>
                            <w:left w:val="none" w:sz="0" w:space="0" w:color="auto"/>
                            <w:bottom w:val="none" w:sz="0" w:space="0" w:color="auto"/>
                            <w:right w:val="none" w:sz="0" w:space="0" w:color="auto"/>
                          </w:divBdr>
                        </w:div>
                        <w:div w:id="1749574191">
                          <w:marLeft w:val="0"/>
                          <w:marRight w:val="0"/>
                          <w:marTop w:val="0"/>
                          <w:marBottom w:val="0"/>
                          <w:divBdr>
                            <w:top w:val="none" w:sz="0" w:space="0" w:color="auto"/>
                            <w:left w:val="none" w:sz="0" w:space="0" w:color="auto"/>
                            <w:bottom w:val="none" w:sz="0" w:space="0" w:color="auto"/>
                            <w:right w:val="none" w:sz="0" w:space="0" w:color="auto"/>
                          </w:divBdr>
                        </w:div>
                      </w:divsChild>
                    </w:div>
                    <w:div w:id="1208687326">
                      <w:marLeft w:val="0"/>
                      <w:marRight w:val="0"/>
                      <w:marTop w:val="0"/>
                      <w:marBottom w:val="0"/>
                      <w:divBdr>
                        <w:top w:val="none" w:sz="0" w:space="0" w:color="auto"/>
                        <w:left w:val="none" w:sz="0" w:space="0" w:color="auto"/>
                        <w:bottom w:val="none" w:sz="0" w:space="0" w:color="auto"/>
                        <w:right w:val="none" w:sz="0" w:space="0" w:color="auto"/>
                      </w:divBdr>
                      <w:divsChild>
                        <w:div w:id="378555841">
                          <w:marLeft w:val="0"/>
                          <w:marRight w:val="0"/>
                          <w:marTop w:val="0"/>
                          <w:marBottom w:val="0"/>
                          <w:divBdr>
                            <w:top w:val="none" w:sz="0" w:space="0" w:color="auto"/>
                            <w:left w:val="none" w:sz="0" w:space="0" w:color="auto"/>
                            <w:bottom w:val="none" w:sz="0" w:space="0" w:color="auto"/>
                            <w:right w:val="none" w:sz="0" w:space="0" w:color="auto"/>
                          </w:divBdr>
                        </w:div>
                        <w:div w:id="11883308">
                          <w:marLeft w:val="0"/>
                          <w:marRight w:val="0"/>
                          <w:marTop w:val="0"/>
                          <w:marBottom w:val="0"/>
                          <w:divBdr>
                            <w:top w:val="none" w:sz="0" w:space="0" w:color="auto"/>
                            <w:left w:val="none" w:sz="0" w:space="0" w:color="auto"/>
                            <w:bottom w:val="none" w:sz="0" w:space="0" w:color="auto"/>
                            <w:right w:val="none" w:sz="0" w:space="0" w:color="auto"/>
                          </w:divBdr>
                        </w:div>
                        <w:div w:id="1657340544">
                          <w:marLeft w:val="0"/>
                          <w:marRight w:val="0"/>
                          <w:marTop w:val="0"/>
                          <w:marBottom w:val="0"/>
                          <w:divBdr>
                            <w:top w:val="none" w:sz="0" w:space="0" w:color="auto"/>
                            <w:left w:val="none" w:sz="0" w:space="0" w:color="auto"/>
                            <w:bottom w:val="none" w:sz="0" w:space="0" w:color="auto"/>
                            <w:right w:val="none" w:sz="0" w:space="0" w:color="auto"/>
                          </w:divBdr>
                        </w:div>
                        <w:div w:id="2023120752">
                          <w:marLeft w:val="0"/>
                          <w:marRight w:val="0"/>
                          <w:marTop w:val="0"/>
                          <w:marBottom w:val="0"/>
                          <w:divBdr>
                            <w:top w:val="none" w:sz="0" w:space="0" w:color="auto"/>
                            <w:left w:val="none" w:sz="0" w:space="0" w:color="auto"/>
                            <w:bottom w:val="none" w:sz="0" w:space="0" w:color="auto"/>
                            <w:right w:val="none" w:sz="0" w:space="0" w:color="auto"/>
                          </w:divBdr>
                        </w:div>
                        <w:div w:id="50423924">
                          <w:marLeft w:val="0"/>
                          <w:marRight w:val="0"/>
                          <w:marTop w:val="0"/>
                          <w:marBottom w:val="0"/>
                          <w:divBdr>
                            <w:top w:val="none" w:sz="0" w:space="0" w:color="auto"/>
                            <w:left w:val="none" w:sz="0" w:space="0" w:color="auto"/>
                            <w:bottom w:val="none" w:sz="0" w:space="0" w:color="auto"/>
                            <w:right w:val="none" w:sz="0" w:space="0" w:color="auto"/>
                          </w:divBdr>
                        </w:div>
                        <w:div w:id="1379015539">
                          <w:marLeft w:val="0"/>
                          <w:marRight w:val="0"/>
                          <w:marTop w:val="0"/>
                          <w:marBottom w:val="0"/>
                          <w:divBdr>
                            <w:top w:val="none" w:sz="0" w:space="0" w:color="auto"/>
                            <w:left w:val="none" w:sz="0" w:space="0" w:color="auto"/>
                            <w:bottom w:val="none" w:sz="0" w:space="0" w:color="auto"/>
                            <w:right w:val="none" w:sz="0" w:space="0" w:color="auto"/>
                          </w:divBdr>
                        </w:div>
                        <w:div w:id="527960181">
                          <w:marLeft w:val="0"/>
                          <w:marRight w:val="0"/>
                          <w:marTop w:val="0"/>
                          <w:marBottom w:val="0"/>
                          <w:divBdr>
                            <w:top w:val="none" w:sz="0" w:space="0" w:color="auto"/>
                            <w:left w:val="none" w:sz="0" w:space="0" w:color="auto"/>
                            <w:bottom w:val="none" w:sz="0" w:space="0" w:color="auto"/>
                            <w:right w:val="none" w:sz="0" w:space="0" w:color="auto"/>
                          </w:divBdr>
                        </w:div>
                        <w:div w:id="66534050">
                          <w:marLeft w:val="0"/>
                          <w:marRight w:val="0"/>
                          <w:marTop w:val="0"/>
                          <w:marBottom w:val="0"/>
                          <w:divBdr>
                            <w:top w:val="none" w:sz="0" w:space="0" w:color="auto"/>
                            <w:left w:val="none" w:sz="0" w:space="0" w:color="auto"/>
                            <w:bottom w:val="none" w:sz="0" w:space="0" w:color="auto"/>
                            <w:right w:val="none" w:sz="0" w:space="0" w:color="auto"/>
                          </w:divBdr>
                        </w:div>
                        <w:div w:id="2027166900">
                          <w:marLeft w:val="0"/>
                          <w:marRight w:val="0"/>
                          <w:marTop w:val="0"/>
                          <w:marBottom w:val="0"/>
                          <w:divBdr>
                            <w:top w:val="none" w:sz="0" w:space="0" w:color="auto"/>
                            <w:left w:val="none" w:sz="0" w:space="0" w:color="auto"/>
                            <w:bottom w:val="none" w:sz="0" w:space="0" w:color="auto"/>
                            <w:right w:val="none" w:sz="0" w:space="0" w:color="auto"/>
                          </w:divBdr>
                        </w:div>
                        <w:div w:id="668944488">
                          <w:marLeft w:val="0"/>
                          <w:marRight w:val="0"/>
                          <w:marTop w:val="0"/>
                          <w:marBottom w:val="0"/>
                          <w:divBdr>
                            <w:top w:val="none" w:sz="0" w:space="0" w:color="auto"/>
                            <w:left w:val="none" w:sz="0" w:space="0" w:color="auto"/>
                            <w:bottom w:val="none" w:sz="0" w:space="0" w:color="auto"/>
                            <w:right w:val="none" w:sz="0" w:space="0" w:color="auto"/>
                          </w:divBdr>
                        </w:div>
                        <w:div w:id="1215655704">
                          <w:marLeft w:val="0"/>
                          <w:marRight w:val="0"/>
                          <w:marTop w:val="0"/>
                          <w:marBottom w:val="0"/>
                          <w:divBdr>
                            <w:top w:val="none" w:sz="0" w:space="0" w:color="auto"/>
                            <w:left w:val="none" w:sz="0" w:space="0" w:color="auto"/>
                            <w:bottom w:val="none" w:sz="0" w:space="0" w:color="auto"/>
                            <w:right w:val="none" w:sz="0" w:space="0" w:color="auto"/>
                          </w:divBdr>
                        </w:div>
                        <w:div w:id="523052879">
                          <w:marLeft w:val="0"/>
                          <w:marRight w:val="0"/>
                          <w:marTop w:val="0"/>
                          <w:marBottom w:val="0"/>
                          <w:divBdr>
                            <w:top w:val="none" w:sz="0" w:space="0" w:color="auto"/>
                            <w:left w:val="none" w:sz="0" w:space="0" w:color="auto"/>
                            <w:bottom w:val="none" w:sz="0" w:space="0" w:color="auto"/>
                            <w:right w:val="none" w:sz="0" w:space="0" w:color="auto"/>
                          </w:divBdr>
                        </w:div>
                        <w:div w:id="548961549">
                          <w:marLeft w:val="0"/>
                          <w:marRight w:val="0"/>
                          <w:marTop w:val="0"/>
                          <w:marBottom w:val="0"/>
                          <w:divBdr>
                            <w:top w:val="none" w:sz="0" w:space="0" w:color="auto"/>
                            <w:left w:val="none" w:sz="0" w:space="0" w:color="auto"/>
                            <w:bottom w:val="none" w:sz="0" w:space="0" w:color="auto"/>
                            <w:right w:val="none" w:sz="0" w:space="0" w:color="auto"/>
                          </w:divBdr>
                        </w:div>
                        <w:div w:id="1995838793">
                          <w:marLeft w:val="0"/>
                          <w:marRight w:val="0"/>
                          <w:marTop w:val="0"/>
                          <w:marBottom w:val="0"/>
                          <w:divBdr>
                            <w:top w:val="none" w:sz="0" w:space="0" w:color="auto"/>
                            <w:left w:val="none" w:sz="0" w:space="0" w:color="auto"/>
                            <w:bottom w:val="none" w:sz="0" w:space="0" w:color="auto"/>
                            <w:right w:val="none" w:sz="0" w:space="0" w:color="auto"/>
                          </w:divBdr>
                        </w:div>
                        <w:div w:id="626547083">
                          <w:marLeft w:val="0"/>
                          <w:marRight w:val="0"/>
                          <w:marTop w:val="0"/>
                          <w:marBottom w:val="0"/>
                          <w:divBdr>
                            <w:top w:val="none" w:sz="0" w:space="0" w:color="auto"/>
                            <w:left w:val="none" w:sz="0" w:space="0" w:color="auto"/>
                            <w:bottom w:val="none" w:sz="0" w:space="0" w:color="auto"/>
                            <w:right w:val="none" w:sz="0" w:space="0" w:color="auto"/>
                          </w:divBdr>
                        </w:div>
                        <w:div w:id="1070153422">
                          <w:marLeft w:val="0"/>
                          <w:marRight w:val="0"/>
                          <w:marTop w:val="0"/>
                          <w:marBottom w:val="0"/>
                          <w:divBdr>
                            <w:top w:val="none" w:sz="0" w:space="0" w:color="auto"/>
                            <w:left w:val="none" w:sz="0" w:space="0" w:color="auto"/>
                            <w:bottom w:val="none" w:sz="0" w:space="0" w:color="auto"/>
                            <w:right w:val="none" w:sz="0" w:space="0" w:color="auto"/>
                          </w:divBdr>
                        </w:div>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3545">
              <w:marLeft w:val="0"/>
              <w:marRight w:val="0"/>
              <w:marTop w:val="180"/>
              <w:marBottom w:val="180"/>
              <w:divBdr>
                <w:top w:val="none" w:sz="0" w:space="0" w:color="auto"/>
                <w:left w:val="none" w:sz="0" w:space="0" w:color="auto"/>
                <w:bottom w:val="none" w:sz="0" w:space="0" w:color="auto"/>
                <w:right w:val="none" w:sz="0" w:space="0" w:color="auto"/>
              </w:divBdr>
              <w:divsChild>
                <w:div w:id="1004354916">
                  <w:marLeft w:val="0"/>
                  <w:marRight w:val="0"/>
                  <w:marTop w:val="0"/>
                  <w:marBottom w:val="0"/>
                  <w:divBdr>
                    <w:top w:val="none" w:sz="0" w:space="0" w:color="auto"/>
                    <w:left w:val="none" w:sz="0" w:space="0" w:color="auto"/>
                    <w:bottom w:val="none" w:sz="0" w:space="0" w:color="auto"/>
                    <w:right w:val="none" w:sz="0" w:space="0" w:color="auto"/>
                  </w:divBdr>
                </w:div>
                <w:div w:id="667758534">
                  <w:marLeft w:val="0"/>
                  <w:marRight w:val="0"/>
                  <w:marTop w:val="0"/>
                  <w:marBottom w:val="0"/>
                  <w:divBdr>
                    <w:top w:val="none" w:sz="0" w:space="0" w:color="auto"/>
                    <w:left w:val="none" w:sz="0" w:space="0" w:color="auto"/>
                    <w:bottom w:val="none" w:sz="0" w:space="0" w:color="auto"/>
                    <w:right w:val="none" w:sz="0" w:space="0" w:color="auto"/>
                  </w:divBdr>
                  <w:divsChild>
                    <w:div w:id="1465468134">
                      <w:marLeft w:val="0"/>
                      <w:marRight w:val="0"/>
                      <w:marTop w:val="0"/>
                      <w:marBottom w:val="0"/>
                      <w:divBdr>
                        <w:top w:val="none" w:sz="0" w:space="0" w:color="auto"/>
                        <w:left w:val="none" w:sz="0" w:space="0" w:color="auto"/>
                        <w:bottom w:val="none" w:sz="0" w:space="0" w:color="auto"/>
                        <w:right w:val="none" w:sz="0" w:space="0" w:color="auto"/>
                      </w:divBdr>
                      <w:divsChild>
                        <w:div w:id="785197002">
                          <w:marLeft w:val="0"/>
                          <w:marRight w:val="0"/>
                          <w:marTop w:val="0"/>
                          <w:marBottom w:val="0"/>
                          <w:divBdr>
                            <w:top w:val="none" w:sz="0" w:space="0" w:color="auto"/>
                            <w:left w:val="none" w:sz="0" w:space="0" w:color="auto"/>
                            <w:bottom w:val="none" w:sz="0" w:space="0" w:color="auto"/>
                            <w:right w:val="none" w:sz="0" w:space="0" w:color="auto"/>
                          </w:divBdr>
                        </w:div>
                        <w:div w:id="1924290226">
                          <w:marLeft w:val="0"/>
                          <w:marRight w:val="0"/>
                          <w:marTop w:val="0"/>
                          <w:marBottom w:val="0"/>
                          <w:divBdr>
                            <w:top w:val="none" w:sz="0" w:space="0" w:color="auto"/>
                            <w:left w:val="none" w:sz="0" w:space="0" w:color="auto"/>
                            <w:bottom w:val="none" w:sz="0" w:space="0" w:color="auto"/>
                            <w:right w:val="none" w:sz="0" w:space="0" w:color="auto"/>
                          </w:divBdr>
                        </w:div>
                        <w:div w:id="451363935">
                          <w:marLeft w:val="0"/>
                          <w:marRight w:val="0"/>
                          <w:marTop w:val="0"/>
                          <w:marBottom w:val="0"/>
                          <w:divBdr>
                            <w:top w:val="none" w:sz="0" w:space="0" w:color="auto"/>
                            <w:left w:val="none" w:sz="0" w:space="0" w:color="auto"/>
                            <w:bottom w:val="none" w:sz="0" w:space="0" w:color="auto"/>
                            <w:right w:val="none" w:sz="0" w:space="0" w:color="auto"/>
                          </w:divBdr>
                        </w:div>
                        <w:div w:id="304312080">
                          <w:marLeft w:val="0"/>
                          <w:marRight w:val="0"/>
                          <w:marTop w:val="0"/>
                          <w:marBottom w:val="0"/>
                          <w:divBdr>
                            <w:top w:val="none" w:sz="0" w:space="0" w:color="auto"/>
                            <w:left w:val="none" w:sz="0" w:space="0" w:color="auto"/>
                            <w:bottom w:val="none" w:sz="0" w:space="0" w:color="auto"/>
                            <w:right w:val="none" w:sz="0" w:space="0" w:color="auto"/>
                          </w:divBdr>
                        </w:div>
                        <w:div w:id="1731609989">
                          <w:marLeft w:val="0"/>
                          <w:marRight w:val="0"/>
                          <w:marTop w:val="0"/>
                          <w:marBottom w:val="0"/>
                          <w:divBdr>
                            <w:top w:val="none" w:sz="0" w:space="0" w:color="auto"/>
                            <w:left w:val="none" w:sz="0" w:space="0" w:color="auto"/>
                            <w:bottom w:val="none" w:sz="0" w:space="0" w:color="auto"/>
                            <w:right w:val="none" w:sz="0" w:space="0" w:color="auto"/>
                          </w:divBdr>
                        </w:div>
                        <w:div w:id="420103549">
                          <w:marLeft w:val="0"/>
                          <w:marRight w:val="0"/>
                          <w:marTop w:val="0"/>
                          <w:marBottom w:val="0"/>
                          <w:divBdr>
                            <w:top w:val="none" w:sz="0" w:space="0" w:color="auto"/>
                            <w:left w:val="none" w:sz="0" w:space="0" w:color="auto"/>
                            <w:bottom w:val="none" w:sz="0" w:space="0" w:color="auto"/>
                            <w:right w:val="none" w:sz="0" w:space="0" w:color="auto"/>
                          </w:divBdr>
                        </w:div>
                        <w:div w:id="1475293022">
                          <w:marLeft w:val="0"/>
                          <w:marRight w:val="0"/>
                          <w:marTop w:val="0"/>
                          <w:marBottom w:val="0"/>
                          <w:divBdr>
                            <w:top w:val="none" w:sz="0" w:space="0" w:color="auto"/>
                            <w:left w:val="none" w:sz="0" w:space="0" w:color="auto"/>
                            <w:bottom w:val="none" w:sz="0" w:space="0" w:color="auto"/>
                            <w:right w:val="none" w:sz="0" w:space="0" w:color="auto"/>
                          </w:divBdr>
                        </w:div>
                        <w:div w:id="820774902">
                          <w:marLeft w:val="0"/>
                          <w:marRight w:val="0"/>
                          <w:marTop w:val="0"/>
                          <w:marBottom w:val="0"/>
                          <w:divBdr>
                            <w:top w:val="none" w:sz="0" w:space="0" w:color="auto"/>
                            <w:left w:val="none" w:sz="0" w:space="0" w:color="auto"/>
                            <w:bottom w:val="none" w:sz="0" w:space="0" w:color="auto"/>
                            <w:right w:val="none" w:sz="0" w:space="0" w:color="auto"/>
                          </w:divBdr>
                        </w:div>
                        <w:div w:id="1961573697">
                          <w:marLeft w:val="0"/>
                          <w:marRight w:val="0"/>
                          <w:marTop w:val="0"/>
                          <w:marBottom w:val="0"/>
                          <w:divBdr>
                            <w:top w:val="none" w:sz="0" w:space="0" w:color="auto"/>
                            <w:left w:val="none" w:sz="0" w:space="0" w:color="auto"/>
                            <w:bottom w:val="none" w:sz="0" w:space="0" w:color="auto"/>
                            <w:right w:val="none" w:sz="0" w:space="0" w:color="auto"/>
                          </w:divBdr>
                        </w:div>
                        <w:div w:id="1979527850">
                          <w:marLeft w:val="0"/>
                          <w:marRight w:val="0"/>
                          <w:marTop w:val="0"/>
                          <w:marBottom w:val="0"/>
                          <w:divBdr>
                            <w:top w:val="none" w:sz="0" w:space="0" w:color="auto"/>
                            <w:left w:val="none" w:sz="0" w:space="0" w:color="auto"/>
                            <w:bottom w:val="none" w:sz="0" w:space="0" w:color="auto"/>
                            <w:right w:val="none" w:sz="0" w:space="0" w:color="auto"/>
                          </w:divBdr>
                        </w:div>
                        <w:div w:id="797376890">
                          <w:marLeft w:val="0"/>
                          <w:marRight w:val="0"/>
                          <w:marTop w:val="0"/>
                          <w:marBottom w:val="0"/>
                          <w:divBdr>
                            <w:top w:val="none" w:sz="0" w:space="0" w:color="auto"/>
                            <w:left w:val="none" w:sz="0" w:space="0" w:color="auto"/>
                            <w:bottom w:val="none" w:sz="0" w:space="0" w:color="auto"/>
                            <w:right w:val="none" w:sz="0" w:space="0" w:color="auto"/>
                          </w:divBdr>
                        </w:div>
                        <w:div w:id="506943104">
                          <w:marLeft w:val="0"/>
                          <w:marRight w:val="0"/>
                          <w:marTop w:val="0"/>
                          <w:marBottom w:val="0"/>
                          <w:divBdr>
                            <w:top w:val="none" w:sz="0" w:space="0" w:color="auto"/>
                            <w:left w:val="none" w:sz="0" w:space="0" w:color="auto"/>
                            <w:bottom w:val="none" w:sz="0" w:space="0" w:color="auto"/>
                            <w:right w:val="none" w:sz="0" w:space="0" w:color="auto"/>
                          </w:divBdr>
                        </w:div>
                        <w:div w:id="68776185">
                          <w:marLeft w:val="0"/>
                          <w:marRight w:val="0"/>
                          <w:marTop w:val="0"/>
                          <w:marBottom w:val="0"/>
                          <w:divBdr>
                            <w:top w:val="none" w:sz="0" w:space="0" w:color="auto"/>
                            <w:left w:val="none" w:sz="0" w:space="0" w:color="auto"/>
                            <w:bottom w:val="none" w:sz="0" w:space="0" w:color="auto"/>
                            <w:right w:val="none" w:sz="0" w:space="0" w:color="auto"/>
                          </w:divBdr>
                        </w:div>
                        <w:div w:id="550263423">
                          <w:marLeft w:val="0"/>
                          <w:marRight w:val="0"/>
                          <w:marTop w:val="0"/>
                          <w:marBottom w:val="0"/>
                          <w:divBdr>
                            <w:top w:val="none" w:sz="0" w:space="0" w:color="auto"/>
                            <w:left w:val="none" w:sz="0" w:space="0" w:color="auto"/>
                            <w:bottom w:val="none" w:sz="0" w:space="0" w:color="auto"/>
                            <w:right w:val="none" w:sz="0" w:space="0" w:color="auto"/>
                          </w:divBdr>
                        </w:div>
                        <w:div w:id="1600022590">
                          <w:marLeft w:val="0"/>
                          <w:marRight w:val="0"/>
                          <w:marTop w:val="0"/>
                          <w:marBottom w:val="0"/>
                          <w:divBdr>
                            <w:top w:val="none" w:sz="0" w:space="0" w:color="auto"/>
                            <w:left w:val="none" w:sz="0" w:space="0" w:color="auto"/>
                            <w:bottom w:val="none" w:sz="0" w:space="0" w:color="auto"/>
                            <w:right w:val="none" w:sz="0" w:space="0" w:color="auto"/>
                          </w:divBdr>
                        </w:div>
                        <w:div w:id="1216702863">
                          <w:marLeft w:val="0"/>
                          <w:marRight w:val="0"/>
                          <w:marTop w:val="0"/>
                          <w:marBottom w:val="0"/>
                          <w:divBdr>
                            <w:top w:val="none" w:sz="0" w:space="0" w:color="auto"/>
                            <w:left w:val="none" w:sz="0" w:space="0" w:color="auto"/>
                            <w:bottom w:val="none" w:sz="0" w:space="0" w:color="auto"/>
                            <w:right w:val="none" w:sz="0" w:space="0" w:color="auto"/>
                          </w:divBdr>
                        </w:div>
                        <w:div w:id="960960220">
                          <w:marLeft w:val="0"/>
                          <w:marRight w:val="0"/>
                          <w:marTop w:val="0"/>
                          <w:marBottom w:val="0"/>
                          <w:divBdr>
                            <w:top w:val="none" w:sz="0" w:space="0" w:color="auto"/>
                            <w:left w:val="none" w:sz="0" w:space="0" w:color="auto"/>
                            <w:bottom w:val="none" w:sz="0" w:space="0" w:color="auto"/>
                            <w:right w:val="none" w:sz="0" w:space="0" w:color="auto"/>
                          </w:divBdr>
                        </w:div>
                        <w:div w:id="261574561">
                          <w:marLeft w:val="0"/>
                          <w:marRight w:val="0"/>
                          <w:marTop w:val="0"/>
                          <w:marBottom w:val="0"/>
                          <w:divBdr>
                            <w:top w:val="none" w:sz="0" w:space="0" w:color="auto"/>
                            <w:left w:val="none" w:sz="0" w:space="0" w:color="auto"/>
                            <w:bottom w:val="none" w:sz="0" w:space="0" w:color="auto"/>
                            <w:right w:val="none" w:sz="0" w:space="0" w:color="auto"/>
                          </w:divBdr>
                        </w:div>
                        <w:div w:id="1705206651">
                          <w:marLeft w:val="0"/>
                          <w:marRight w:val="0"/>
                          <w:marTop w:val="0"/>
                          <w:marBottom w:val="0"/>
                          <w:divBdr>
                            <w:top w:val="none" w:sz="0" w:space="0" w:color="auto"/>
                            <w:left w:val="none" w:sz="0" w:space="0" w:color="auto"/>
                            <w:bottom w:val="none" w:sz="0" w:space="0" w:color="auto"/>
                            <w:right w:val="none" w:sz="0" w:space="0" w:color="auto"/>
                          </w:divBdr>
                        </w:div>
                        <w:div w:id="418917078">
                          <w:marLeft w:val="0"/>
                          <w:marRight w:val="0"/>
                          <w:marTop w:val="0"/>
                          <w:marBottom w:val="0"/>
                          <w:divBdr>
                            <w:top w:val="none" w:sz="0" w:space="0" w:color="auto"/>
                            <w:left w:val="none" w:sz="0" w:space="0" w:color="auto"/>
                            <w:bottom w:val="none" w:sz="0" w:space="0" w:color="auto"/>
                            <w:right w:val="none" w:sz="0" w:space="0" w:color="auto"/>
                          </w:divBdr>
                        </w:div>
                        <w:div w:id="1605964703">
                          <w:marLeft w:val="0"/>
                          <w:marRight w:val="0"/>
                          <w:marTop w:val="0"/>
                          <w:marBottom w:val="0"/>
                          <w:divBdr>
                            <w:top w:val="none" w:sz="0" w:space="0" w:color="auto"/>
                            <w:left w:val="none" w:sz="0" w:space="0" w:color="auto"/>
                            <w:bottom w:val="none" w:sz="0" w:space="0" w:color="auto"/>
                            <w:right w:val="none" w:sz="0" w:space="0" w:color="auto"/>
                          </w:divBdr>
                        </w:div>
                        <w:div w:id="1222137565">
                          <w:marLeft w:val="0"/>
                          <w:marRight w:val="0"/>
                          <w:marTop w:val="0"/>
                          <w:marBottom w:val="0"/>
                          <w:divBdr>
                            <w:top w:val="none" w:sz="0" w:space="0" w:color="auto"/>
                            <w:left w:val="none" w:sz="0" w:space="0" w:color="auto"/>
                            <w:bottom w:val="none" w:sz="0" w:space="0" w:color="auto"/>
                            <w:right w:val="none" w:sz="0" w:space="0" w:color="auto"/>
                          </w:divBdr>
                        </w:div>
                        <w:div w:id="2093626954">
                          <w:marLeft w:val="0"/>
                          <w:marRight w:val="0"/>
                          <w:marTop w:val="0"/>
                          <w:marBottom w:val="0"/>
                          <w:divBdr>
                            <w:top w:val="none" w:sz="0" w:space="0" w:color="auto"/>
                            <w:left w:val="none" w:sz="0" w:space="0" w:color="auto"/>
                            <w:bottom w:val="none" w:sz="0" w:space="0" w:color="auto"/>
                            <w:right w:val="none" w:sz="0" w:space="0" w:color="auto"/>
                          </w:divBdr>
                        </w:div>
                        <w:div w:id="1453984041">
                          <w:marLeft w:val="0"/>
                          <w:marRight w:val="0"/>
                          <w:marTop w:val="0"/>
                          <w:marBottom w:val="0"/>
                          <w:divBdr>
                            <w:top w:val="none" w:sz="0" w:space="0" w:color="auto"/>
                            <w:left w:val="none" w:sz="0" w:space="0" w:color="auto"/>
                            <w:bottom w:val="none" w:sz="0" w:space="0" w:color="auto"/>
                            <w:right w:val="none" w:sz="0" w:space="0" w:color="auto"/>
                          </w:divBdr>
                        </w:div>
                        <w:div w:id="1765565353">
                          <w:marLeft w:val="0"/>
                          <w:marRight w:val="0"/>
                          <w:marTop w:val="0"/>
                          <w:marBottom w:val="0"/>
                          <w:divBdr>
                            <w:top w:val="none" w:sz="0" w:space="0" w:color="auto"/>
                            <w:left w:val="none" w:sz="0" w:space="0" w:color="auto"/>
                            <w:bottom w:val="none" w:sz="0" w:space="0" w:color="auto"/>
                            <w:right w:val="none" w:sz="0" w:space="0" w:color="auto"/>
                          </w:divBdr>
                        </w:div>
                        <w:div w:id="1619800645">
                          <w:marLeft w:val="0"/>
                          <w:marRight w:val="0"/>
                          <w:marTop w:val="0"/>
                          <w:marBottom w:val="0"/>
                          <w:divBdr>
                            <w:top w:val="none" w:sz="0" w:space="0" w:color="auto"/>
                            <w:left w:val="none" w:sz="0" w:space="0" w:color="auto"/>
                            <w:bottom w:val="none" w:sz="0" w:space="0" w:color="auto"/>
                            <w:right w:val="none" w:sz="0" w:space="0" w:color="auto"/>
                          </w:divBdr>
                        </w:div>
                        <w:div w:id="340014733">
                          <w:marLeft w:val="0"/>
                          <w:marRight w:val="0"/>
                          <w:marTop w:val="0"/>
                          <w:marBottom w:val="0"/>
                          <w:divBdr>
                            <w:top w:val="none" w:sz="0" w:space="0" w:color="auto"/>
                            <w:left w:val="none" w:sz="0" w:space="0" w:color="auto"/>
                            <w:bottom w:val="none" w:sz="0" w:space="0" w:color="auto"/>
                            <w:right w:val="none" w:sz="0" w:space="0" w:color="auto"/>
                          </w:divBdr>
                        </w:div>
                        <w:div w:id="1751270214">
                          <w:marLeft w:val="0"/>
                          <w:marRight w:val="0"/>
                          <w:marTop w:val="0"/>
                          <w:marBottom w:val="0"/>
                          <w:divBdr>
                            <w:top w:val="none" w:sz="0" w:space="0" w:color="auto"/>
                            <w:left w:val="none" w:sz="0" w:space="0" w:color="auto"/>
                            <w:bottom w:val="none" w:sz="0" w:space="0" w:color="auto"/>
                            <w:right w:val="none" w:sz="0" w:space="0" w:color="auto"/>
                          </w:divBdr>
                        </w:div>
                        <w:div w:id="1954094194">
                          <w:marLeft w:val="0"/>
                          <w:marRight w:val="0"/>
                          <w:marTop w:val="0"/>
                          <w:marBottom w:val="0"/>
                          <w:divBdr>
                            <w:top w:val="none" w:sz="0" w:space="0" w:color="auto"/>
                            <w:left w:val="none" w:sz="0" w:space="0" w:color="auto"/>
                            <w:bottom w:val="none" w:sz="0" w:space="0" w:color="auto"/>
                            <w:right w:val="none" w:sz="0" w:space="0" w:color="auto"/>
                          </w:divBdr>
                        </w:div>
                      </w:divsChild>
                    </w:div>
                    <w:div w:id="481191667">
                      <w:marLeft w:val="0"/>
                      <w:marRight w:val="0"/>
                      <w:marTop w:val="0"/>
                      <w:marBottom w:val="0"/>
                      <w:divBdr>
                        <w:top w:val="none" w:sz="0" w:space="0" w:color="auto"/>
                        <w:left w:val="none" w:sz="0" w:space="0" w:color="auto"/>
                        <w:bottom w:val="none" w:sz="0" w:space="0" w:color="auto"/>
                        <w:right w:val="none" w:sz="0" w:space="0" w:color="auto"/>
                      </w:divBdr>
                      <w:divsChild>
                        <w:div w:id="942610549">
                          <w:marLeft w:val="0"/>
                          <w:marRight w:val="0"/>
                          <w:marTop w:val="0"/>
                          <w:marBottom w:val="0"/>
                          <w:divBdr>
                            <w:top w:val="none" w:sz="0" w:space="0" w:color="auto"/>
                            <w:left w:val="none" w:sz="0" w:space="0" w:color="auto"/>
                            <w:bottom w:val="none" w:sz="0" w:space="0" w:color="auto"/>
                            <w:right w:val="none" w:sz="0" w:space="0" w:color="auto"/>
                          </w:divBdr>
                        </w:div>
                        <w:div w:id="1569999337">
                          <w:marLeft w:val="0"/>
                          <w:marRight w:val="0"/>
                          <w:marTop w:val="0"/>
                          <w:marBottom w:val="0"/>
                          <w:divBdr>
                            <w:top w:val="none" w:sz="0" w:space="0" w:color="auto"/>
                            <w:left w:val="none" w:sz="0" w:space="0" w:color="auto"/>
                            <w:bottom w:val="none" w:sz="0" w:space="0" w:color="auto"/>
                            <w:right w:val="none" w:sz="0" w:space="0" w:color="auto"/>
                          </w:divBdr>
                        </w:div>
                        <w:div w:id="194587220">
                          <w:marLeft w:val="0"/>
                          <w:marRight w:val="0"/>
                          <w:marTop w:val="0"/>
                          <w:marBottom w:val="0"/>
                          <w:divBdr>
                            <w:top w:val="none" w:sz="0" w:space="0" w:color="auto"/>
                            <w:left w:val="none" w:sz="0" w:space="0" w:color="auto"/>
                            <w:bottom w:val="none" w:sz="0" w:space="0" w:color="auto"/>
                            <w:right w:val="none" w:sz="0" w:space="0" w:color="auto"/>
                          </w:divBdr>
                        </w:div>
                        <w:div w:id="2001230568">
                          <w:marLeft w:val="0"/>
                          <w:marRight w:val="0"/>
                          <w:marTop w:val="0"/>
                          <w:marBottom w:val="0"/>
                          <w:divBdr>
                            <w:top w:val="none" w:sz="0" w:space="0" w:color="auto"/>
                            <w:left w:val="none" w:sz="0" w:space="0" w:color="auto"/>
                            <w:bottom w:val="none" w:sz="0" w:space="0" w:color="auto"/>
                            <w:right w:val="none" w:sz="0" w:space="0" w:color="auto"/>
                          </w:divBdr>
                        </w:div>
                        <w:div w:id="323172186">
                          <w:marLeft w:val="0"/>
                          <w:marRight w:val="0"/>
                          <w:marTop w:val="0"/>
                          <w:marBottom w:val="0"/>
                          <w:divBdr>
                            <w:top w:val="none" w:sz="0" w:space="0" w:color="auto"/>
                            <w:left w:val="none" w:sz="0" w:space="0" w:color="auto"/>
                            <w:bottom w:val="none" w:sz="0" w:space="0" w:color="auto"/>
                            <w:right w:val="none" w:sz="0" w:space="0" w:color="auto"/>
                          </w:divBdr>
                        </w:div>
                        <w:div w:id="339162863">
                          <w:marLeft w:val="0"/>
                          <w:marRight w:val="0"/>
                          <w:marTop w:val="0"/>
                          <w:marBottom w:val="0"/>
                          <w:divBdr>
                            <w:top w:val="none" w:sz="0" w:space="0" w:color="auto"/>
                            <w:left w:val="none" w:sz="0" w:space="0" w:color="auto"/>
                            <w:bottom w:val="none" w:sz="0" w:space="0" w:color="auto"/>
                            <w:right w:val="none" w:sz="0" w:space="0" w:color="auto"/>
                          </w:divBdr>
                        </w:div>
                        <w:div w:id="309330427">
                          <w:marLeft w:val="0"/>
                          <w:marRight w:val="0"/>
                          <w:marTop w:val="0"/>
                          <w:marBottom w:val="0"/>
                          <w:divBdr>
                            <w:top w:val="none" w:sz="0" w:space="0" w:color="auto"/>
                            <w:left w:val="none" w:sz="0" w:space="0" w:color="auto"/>
                            <w:bottom w:val="none" w:sz="0" w:space="0" w:color="auto"/>
                            <w:right w:val="none" w:sz="0" w:space="0" w:color="auto"/>
                          </w:divBdr>
                        </w:div>
                        <w:div w:id="240649493">
                          <w:marLeft w:val="0"/>
                          <w:marRight w:val="0"/>
                          <w:marTop w:val="0"/>
                          <w:marBottom w:val="0"/>
                          <w:divBdr>
                            <w:top w:val="none" w:sz="0" w:space="0" w:color="auto"/>
                            <w:left w:val="none" w:sz="0" w:space="0" w:color="auto"/>
                            <w:bottom w:val="none" w:sz="0" w:space="0" w:color="auto"/>
                            <w:right w:val="none" w:sz="0" w:space="0" w:color="auto"/>
                          </w:divBdr>
                        </w:div>
                        <w:div w:id="229773016">
                          <w:marLeft w:val="0"/>
                          <w:marRight w:val="0"/>
                          <w:marTop w:val="0"/>
                          <w:marBottom w:val="0"/>
                          <w:divBdr>
                            <w:top w:val="none" w:sz="0" w:space="0" w:color="auto"/>
                            <w:left w:val="none" w:sz="0" w:space="0" w:color="auto"/>
                            <w:bottom w:val="none" w:sz="0" w:space="0" w:color="auto"/>
                            <w:right w:val="none" w:sz="0" w:space="0" w:color="auto"/>
                          </w:divBdr>
                        </w:div>
                        <w:div w:id="1839878827">
                          <w:marLeft w:val="0"/>
                          <w:marRight w:val="0"/>
                          <w:marTop w:val="0"/>
                          <w:marBottom w:val="0"/>
                          <w:divBdr>
                            <w:top w:val="none" w:sz="0" w:space="0" w:color="auto"/>
                            <w:left w:val="none" w:sz="0" w:space="0" w:color="auto"/>
                            <w:bottom w:val="none" w:sz="0" w:space="0" w:color="auto"/>
                            <w:right w:val="none" w:sz="0" w:space="0" w:color="auto"/>
                          </w:divBdr>
                        </w:div>
                        <w:div w:id="428430047">
                          <w:marLeft w:val="0"/>
                          <w:marRight w:val="0"/>
                          <w:marTop w:val="0"/>
                          <w:marBottom w:val="0"/>
                          <w:divBdr>
                            <w:top w:val="none" w:sz="0" w:space="0" w:color="auto"/>
                            <w:left w:val="none" w:sz="0" w:space="0" w:color="auto"/>
                            <w:bottom w:val="none" w:sz="0" w:space="0" w:color="auto"/>
                            <w:right w:val="none" w:sz="0" w:space="0" w:color="auto"/>
                          </w:divBdr>
                        </w:div>
                        <w:div w:id="1203056603">
                          <w:marLeft w:val="0"/>
                          <w:marRight w:val="0"/>
                          <w:marTop w:val="0"/>
                          <w:marBottom w:val="0"/>
                          <w:divBdr>
                            <w:top w:val="none" w:sz="0" w:space="0" w:color="auto"/>
                            <w:left w:val="none" w:sz="0" w:space="0" w:color="auto"/>
                            <w:bottom w:val="none" w:sz="0" w:space="0" w:color="auto"/>
                            <w:right w:val="none" w:sz="0" w:space="0" w:color="auto"/>
                          </w:divBdr>
                        </w:div>
                        <w:div w:id="1738631370">
                          <w:marLeft w:val="0"/>
                          <w:marRight w:val="0"/>
                          <w:marTop w:val="0"/>
                          <w:marBottom w:val="0"/>
                          <w:divBdr>
                            <w:top w:val="none" w:sz="0" w:space="0" w:color="auto"/>
                            <w:left w:val="none" w:sz="0" w:space="0" w:color="auto"/>
                            <w:bottom w:val="none" w:sz="0" w:space="0" w:color="auto"/>
                            <w:right w:val="none" w:sz="0" w:space="0" w:color="auto"/>
                          </w:divBdr>
                        </w:div>
                        <w:div w:id="689571131">
                          <w:marLeft w:val="0"/>
                          <w:marRight w:val="0"/>
                          <w:marTop w:val="0"/>
                          <w:marBottom w:val="0"/>
                          <w:divBdr>
                            <w:top w:val="none" w:sz="0" w:space="0" w:color="auto"/>
                            <w:left w:val="none" w:sz="0" w:space="0" w:color="auto"/>
                            <w:bottom w:val="none" w:sz="0" w:space="0" w:color="auto"/>
                            <w:right w:val="none" w:sz="0" w:space="0" w:color="auto"/>
                          </w:divBdr>
                        </w:div>
                        <w:div w:id="675229655">
                          <w:marLeft w:val="0"/>
                          <w:marRight w:val="0"/>
                          <w:marTop w:val="0"/>
                          <w:marBottom w:val="0"/>
                          <w:divBdr>
                            <w:top w:val="none" w:sz="0" w:space="0" w:color="auto"/>
                            <w:left w:val="none" w:sz="0" w:space="0" w:color="auto"/>
                            <w:bottom w:val="none" w:sz="0" w:space="0" w:color="auto"/>
                            <w:right w:val="none" w:sz="0" w:space="0" w:color="auto"/>
                          </w:divBdr>
                        </w:div>
                        <w:div w:id="1535533688">
                          <w:marLeft w:val="0"/>
                          <w:marRight w:val="0"/>
                          <w:marTop w:val="0"/>
                          <w:marBottom w:val="0"/>
                          <w:divBdr>
                            <w:top w:val="none" w:sz="0" w:space="0" w:color="auto"/>
                            <w:left w:val="none" w:sz="0" w:space="0" w:color="auto"/>
                            <w:bottom w:val="none" w:sz="0" w:space="0" w:color="auto"/>
                            <w:right w:val="none" w:sz="0" w:space="0" w:color="auto"/>
                          </w:divBdr>
                        </w:div>
                        <w:div w:id="760878923">
                          <w:marLeft w:val="0"/>
                          <w:marRight w:val="0"/>
                          <w:marTop w:val="0"/>
                          <w:marBottom w:val="0"/>
                          <w:divBdr>
                            <w:top w:val="none" w:sz="0" w:space="0" w:color="auto"/>
                            <w:left w:val="none" w:sz="0" w:space="0" w:color="auto"/>
                            <w:bottom w:val="none" w:sz="0" w:space="0" w:color="auto"/>
                            <w:right w:val="none" w:sz="0" w:space="0" w:color="auto"/>
                          </w:divBdr>
                        </w:div>
                        <w:div w:id="469786759">
                          <w:marLeft w:val="0"/>
                          <w:marRight w:val="0"/>
                          <w:marTop w:val="0"/>
                          <w:marBottom w:val="0"/>
                          <w:divBdr>
                            <w:top w:val="none" w:sz="0" w:space="0" w:color="auto"/>
                            <w:left w:val="none" w:sz="0" w:space="0" w:color="auto"/>
                            <w:bottom w:val="none" w:sz="0" w:space="0" w:color="auto"/>
                            <w:right w:val="none" w:sz="0" w:space="0" w:color="auto"/>
                          </w:divBdr>
                        </w:div>
                        <w:div w:id="1263218184">
                          <w:marLeft w:val="0"/>
                          <w:marRight w:val="0"/>
                          <w:marTop w:val="0"/>
                          <w:marBottom w:val="0"/>
                          <w:divBdr>
                            <w:top w:val="none" w:sz="0" w:space="0" w:color="auto"/>
                            <w:left w:val="none" w:sz="0" w:space="0" w:color="auto"/>
                            <w:bottom w:val="none" w:sz="0" w:space="0" w:color="auto"/>
                            <w:right w:val="none" w:sz="0" w:space="0" w:color="auto"/>
                          </w:divBdr>
                        </w:div>
                        <w:div w:id="1965041030">
                          <w:marLeft w:val="0"/>
                          <w:marRight w:val="0"/>
                          <w:marTop w:val="0"/>
                          <w:marBottom w:val="0"/>
                          <w:divBdr>
                            <w:top w:val="none" w:sz="0" w:space="0" w:color="auto"/>
                            <w:left w:val="none" w:sz="0" w:space="0" w:color="auto"/>
                            <w:bottom w:val="none" w:sz="0" w:space="0" w:color="auto"/>
                            <w:right w:val="none" w:sz="0" w:space="0" w:color="auto"/>
                          </w:divBdr>
                        </w:div>
                        <w:div w:id="667830963">
                          <w:marLeft w:val="0"/>
                          <w:marRight w:val="0"/>
                          <w:marTop w:val="0"/>
                          <w:marBottom w:val="0"/>
                          <w:divBdr>
                            <w:top w:val="none" w:sz="0" w:space="0" w:color="auto"/>
                            <w:left w:val="none" w:sz="0" w:space="0" w:color="auto"/>
                            <w:bottom w:val="none" w:sz="0" w:space="0" w:color="auto"/>
                            <w:right w:val="none" w:sz="0" w:space="0" w:color="auto"/>
                          </w:divBdr>
                        </w:div>
                        <w:div w:id="1108039482">
                          <w:marLeft w:val="0"/>
                          <w:marRight w:val="0"/>
                          <w:marTop w:val="0"/>
                          <w:marBottom w:val="0"/>
                          <w:divBdr>
                            <w:top w:val="none" w:sz="0" w:space="0" w:color="auto"/>
                            <w:left w:val="none" w:sz="0" w:space="0" w:color="auto"/>
                            <w:bottom w:val="none" w:sz="0" w:space="0" w:color="auto"/>
                            <w:right w:val="none" w:sz="0" w:space="0" w:color="auto"/>
                          </w:divBdr>
                        </w:div>
                        <w:div w:id="1791969354">
                          <w:marLeft w:val="0"/>
                          <w:marRight w:val="0"/>
                          <w:marTop w:val="0"/>
                          <w:marBottom w:val="0"/>
                          <w:divBdr>
                            <w:top w:val="none" w:sz="0" w:space="0" w:color="auto"/>
                            <w:left w:val="none" w:sz="0" w:space="0" w:color="auto"/>
                            <w:bottom w:val="none" w:sz="0" w:space="0" w:color="auto"/>
                            <w:right w:val="none" w:sz="0" w:space="0" w:color="auto"/>
                          </w:divBdr>
                        </w:div>
                        <w:div w:id="1870337867">
                          <w:marLeft w:val="0"/>
                          <w:marRight w:val="0"/>
                          <w:marTop w:val="0"/>
                          <w:marBottom w:val="0"/>
                          <w:divBdr>
                            <w:top w:val="none" w:sz="0" w:space="0" w:color="auto"/>
                            <w:left w:val="none" w:sz="0" w:space="0" w:color="auto"/>
                            <w:bottom w:val="none" w:sz="0" w:space="0" w:color="auto"/>
                            <w:right w:val="none" w:sz="0" w:space="0" w:color="auto"/>
                          </w:divBdr>
                        </w:div>
                        <w:div w:id="788621559">
                          <w:marLeft w:val="0"/>
                          <w:marRight w:val="0"/>
                          <w:marTop w:val="0"/>
                          <w:marBottom w:val="0"/>
                          <w:divBdr>
                            <w:top w:val="none" w:sz="0" w:space="0" w:color="auto"/>
                            <w:left w:val="none" w:sz="0" w:space="0" w:color="auto"/>
                            <w:bottom w:val="none" w:sz="0" w:space="0" w:color="auto"/>
                            <w:right w:val="none" w:sz="0" w:space="0" w:color="auto"/>
                          </w:divBdr>
                        </w:div>
                        <w:div w:id="2082830367">
                          <w:marLeft w:val="0"/>
                          <w:marRight w:val="0"/>
                          <w:marTop w:val="0"/>
                          <w:marBottom w:val="0"/>
                          <w:divBdr>
                            <w:top w:val="none" w:sz="0" w:space="0" w:color="auto"/>
                            <w:left w:val="none" w:sz="0" w:space="0" w:color="auto"/>
                            <w:bottom w:val="none" w:sz="0" w:space="0" w:color="auto"/>
                            <w:right w:val="none" w:sz="0" w:space="0" w:color="auto"/>
                          </w:divBdr>
                        </w:div>
                        <w:div w:id="1971788904">
                          <w:marLeft w:val="0"/>
                          <w:marRight w:val="0"/>
                          <w:marTop w:val="0"/>
                          <w:marBottom w:val="0"/>
                          <w:divBdr>
                            <w:top w:val="none" w:sz="0" w:space="0" w:color="auto"/>
                            <w:left w:val="none" w:sz="0" w:space="0" w:color="auto"/>
                            <w:bottom w:val="none" w:sz="0" w:space="0" w:color="auto"/>
                            <w:right w:val="none" w:sz="0" w:space="0" w:color="auto"/>
                          </w:divBdr>
                        </w:div>
                        <w:div w:id="1091389835">
                          <w:marLeft w:val="0"/>
                          <w:marRight w:val="0"/>
                          <w:marTop w:val="0"/>
                          <w:marBottom w:val="0"/>
                          <w:divBdr>
                            <w:top w:val="none" w:sz="0" w:space="0" w:color="auto"/>
                            <w:left w:val="none" w:sz="0" w:space="0" w:color="auto"/>
                            <w:bottom w:val="none" w:sz="0" w:space="0" w:color="auto"/>
                            <w:right w:val="none" w:sz="0" w:space="0" w:color="auto"/>
                          </w:divBdr>
                        </w:div>
                        <w:div w:id="19599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4087">
              <w:marLeft w:val="0"/>
              <w:marRight w:val="0"/>
              <w:marTop w:val="180"/>
              <w:marBottom w:val="180"/>
              <w:divBdr>
                <w:top w:val="none" w:sz="0" w:space="0" w:color="auto"/>
                <w:left w:val="none" w:sz="0" w:space="0" w:color="auto"/>
                <w:bottom w:val="none" w:sz="0" w:space="0" w:color="auto"/>
                <w:right w:val="none" w:sz="0" w:space="0" w:color="auto"/>
              </w:divBdr>
              <w:divsChild>
                <w:div w:id="761991101">
                  <w:marLeft w:val="0"/>
                  <w:marRight w:val="0"/>
                  <w:marTop w:val="0"/>
                  <w:marBottom w:val="0"/>
                  <w:divBdr>
                    <w:top w:val="none" w:sz="0" w:space="0" w:color="auto"/>
                    <w:left w:val="none" w:sz="0" w:space="0" w:color="auto"/>
                    <w:bottom w:val="none" w:sz="0" w:space="0" w:color="auto"/>
                    <w:right w:val="none" w:sz="0" w:space="0" w:color="auto"/>
                  </w:divBdr>
                </w:div>
                <w:div w:id="1230653465">
                  <w:marLeft w:val="0"/>
                  <w:marRight w:val="0"/>
                  <w:marTop w:val="0"/>
                  <w:marBottom w:val="0"/>
                  <w:divBdr>
                    <w:top w:val="none" w:sz="0" w:space="0" w:color="auto"/>
                    <w:left w:val="none" w:sz="0" w:space="0" w:color="auto"/>
                    <w:bottom w:val="none" w:sz="0" w:space="0" w:color="auto"/>
                    <w:right w:val="none" w:sz="0" w:space="0" w:color="auto"/>
                  </w:divBdr>
                  <w:divsChild>
                    <w:div w:id="812871231">
                      <w:marLeft w:val="0"/>
                      <w:marRight w:val="0"/>
                      <w:marTop w:val="0"/>
                      <w:marBottom w:val="0"/>
                      <w:divBdr>
                        <w:top w:val="none" w:sz="0" w:space="0" w:color="auto"/>
                        <w:left w:val="none" w:sz="0" w:space="0" w:color="auto"/>
                        <w:bottom w:val="none" w:sz="0" w:space="0" w:color="auto"/>
                        <w:right w:val="none" w:sz="0" w:space="0" w:color="auto"/>
                      </w:divBdr>
                      <w:divsChild>
                        <w:div w:id="1670672219">
                          <w:marLeft w:val="0"/>
                          <w:marRight w:val="0"/>
                          <w:marTop w:val="0"/>
                          <w:marBottom w:val="0"/>
                          <w:divBdr>
                            <w:top w:val="none" w:sz="0" w:space="0" w:color="auto"/>
                            <w:left w:val="none" w:sz="0" w:space="0" w:color="auto"/>
                            <w:bottom w:val="none" w:sz="0" w:space="0" w:color="auto"/>
                            <w:right w:val="none" w:sz="0" w:space="0" w:color="auto"/>
                          </w:divBdr>
                        </w:div>
                        <w:div w:id="668946866">
                          <w:marLeft w:val="0"/>
                          <w:marRight w:val="0"/>
                          <w:marTop w:val="0"/>
                          <w:marBottom w:val="0"/>
                          <w:divBdr>
                            <w:top w:val="none" w:sz="0" w:space="0" w:color="auto"/>
                            <w:left w:val="none" w:sz="0" w:space="0" w:color="auto"/>
                            <w:bottom w:val="none" w:sz="0" w:space="0" w:color="auto"/>
                            <w:right w:val="none" w:sz="0" w:space="0" w:color="auto"/>
                          </w:divBdr>
                        </w:div>
                        <w:div w:id="1219168651">
                          <w:marLeft w:val="0"/>
                          <w:marRight w:val="0"/>
                          <w:marTop w:val="0"/>
                          <w:marBottom w:val="0"/>
                          <w:divBdr>
                            <w:top w:val="none" w:sz="0" w:space="0" w:color="auto"/>
                            <w:left w:val="none" w:sz="0" w:space="0" w:color="auto"/>
                            <w:bottom w:val="none" w:sz="0" w:space="0" w:color="auto"/>
                            <w:right w:val="none" w:sz="0" w:space="0" w:color="auto"/>
                          </w:divBdr>
                        </w:div>
                        <w:div w:id="480997425">
                          <w:marLeft w:val="0"/>
                          <w:marRight w:val="0"/>
                          <w:marTop w:val="0"/>
                          <w:marBottom w:val="0"/>
                          <w:divBdr>
                            <w:top w:val="none" w:sz="0" w:space="0" w:color="auto"/>
                            <w:left w:val="none" w:sz="0" w:space="0" w:color="auto"/>
                            <w:bottom w:val="none" w:sz="0" w:space="0" w:color="auto"/>
                            <w:right w:val="none" w:sz="0" w:space="0" w:color="auto"/>
                          </w:divBdr>
                        </w:div>
                        <w:div w:id="1126192184">
                          <w:marLeft w:val="0"/>
                          <w:marRight w:val="0"/>
                          <w:marTop w:val="0"/>
                          <w:marBottom w:val="0"/>
                          <w:divBdr>
                            <w:top w:val="none" w:sz="0" w:space="0" w:color="auto"/>
                            <w:left w:val="none" w:sz="0" w:space="0" w:color="auto"/>
                            <w:bottom w:val="none" w:sz="0" w:space="0" w:color="auto"/>
                            <w:right w:val="none" w:sz="0" w:space="0" w:color="auto"/>
                          </w:divBdr>
                        </w:div>
                        <w:div w:id="2075857581">
                          <w:marLeft w:val="0"/>
                          <w:marRight w:val="0"/>
                          <w:marTop w:val="0"/>
                          <w:marBottom w:val="0"/>
                          <w:divBdr>
                            <w:top w:val="none" w:sz="0" w:space="0" w:color="auto"/>
                            <w:left w:val="none" w:sz="0" w:space="0" w:color="auto"/>
                            <w:bottom w:val="none" w:sz="0" w:space="0" w:color="auto"/>
                            <w:right w:val="none" w:sz="0" w:space="0" w:color="auto"/>
                          </w:divBdr>
                        </w:div>
                        <w:div w:id="390467190">
                          <w:marLeft w:val="0"/>
                          <w:marRight w:val="0"/>
                          <w:marTop w:val="0"/>
                          <w:marBottom w:val="0"/>
                          <w:divBdr>
                            <w:top w:val="none" w:sz="0" w:space="0" w:color="auto"/>
                            <w:left w:val="none" w:sz="0" w:space="0" w:color="auto"/>
                            <w:bottom w:val="none" w:sz="0" w:space="0" w:color="auto"/>
                            <w:right w:val="none" w:sz="0" w:space="0" w:color="auto"/>
                          </w:divBdr>
                        </w:div>
                        <w:div w:id="1081175733">
                          <w:marLeft w:val="0"/>
                          <w:marRight w:val="0"/>
                          <w:marTop w:val="0"/>
                          <w:marBottom w:val="0"/>
                          <w:divBdr>
                            <w:top w:val="none" w:sz="0" w:space="0" w:color="auto"/>
                            <w:left w:val="none" w:sz="0" w:space="0" w:color="auto"/>
                            <w:bottom w:val="none" w:sz="0" w:space="0" w:color="auto"/>
                            <w:right w:val="none" w:sz="0" w:space="0" w:color="auto"/>
                          </w:divBdr>
                        </w:div>
                        <w:div w:id="1163820068">
                          <w:marLeft w:val="0"/>
                          <w:marRight w:val="0"/>
                          <w:marTop w:val="0"/>
                          <w:marBottom w:val="0"/>
                          <w:divBdr>
                            <w:top w:val="none" w:sz="0" w:space="0" w:color="auto"/>
                            <w:left w:val="none" w:sz="0" w:space="0" w:color="auto"/>
                            <w:bottom w:val="none" w:sz="0" w:space="0" w:color="auto"/>
                            <w:right w:val="none" w:sz="0" w:space="0" w:color="auto"/>
                          </w:divBdr>
                        </w:div>
                        <w:div w:id="600528175">
                          <w:marLeft w:val="0"/>
                          <w:marRight w:val="0"/>
                          <w:marTop w:val="0"/>
                          <w:marBottom w:val="0"/>
                          <w:divBdr>
                            <w:top w:val="none" w:sz="0" w:space="0" w:color="auto"/>
                            <w:left w:val="none" w:sz="0" w:space="0" w:color="auto"/>
                            <w:bottom w:val="none" w:sz="0" w:space="0" w:color="auto"/>
                            <w:right w:val="none" w:sz="0" w:space="0" w:color="auto"/>
                          </w:divBdr>
                        </w:div>
                        <w:div w:id="26880956">
                          <w:marLeft w:val="0"/>
                          <w:marRight w:val="0"/>
                          <w:marTop w:val="0"/>
                          <w:marBottom w:val="0"/>
                          <w:divBdr>
                            <w:top w:val="none" w:sz="0" w:space="0" w:color="auto"/>
                            <w:left w:val="none" w:sz="0" w:space="0" w:color="auto"/>
                            <w:bottom w:val="none" w:sz="0" w:space="0" w:color="auto"/>
                            <w:right w:val="none" w:sz="0" w:space="0" w:color="auto"/>
                          </w:divBdr>
                        </w:div>
                        <w:div w:id="1631668890">
                          <w:marLeft w:val="0"/>
                          <w:marRight w:val="0"/>
                          <w:marTop w:val="0"/>
                          <w:marBottom w:val="0"/>
                          <w:divBdr>
                            <w:top w:val="none" w:sz="0" w:space="0" w:color="auto"/>
                            <w:left w:val="none" w:sz="0" w:space="0" w:color="auto"/>
                            <w:bottom w:val="none" w:sz="0" w:space="0" w:color="auto"/>
                            <w:right w:val="none" w:sz="0" w:space="0" w:color="auto"/>
                          </w:divBdr>
                        </w:div>
                        <w:div w:id="187987975">
                          <w:marLeft w:val="0"/>
                          <w:marRight w:val="0"/>
                          <w:marTop w:val="0"/>
                          <w:marBottom w:val="0"/>
                          <w:divBdr>
                            <w:top w:val="none" w:sz="0" w:space="0" w:color="auto"/>
                            <w:left w:val="none" w:sz="0" w:space="0" w:color="auto"/>
                            <w:bottom w:val="none" w:sz="0" w:space="0" w:color="auto"/>
                            <w:right w:val="none" w:sz="0" w:space="0" w:color="auto"/>
                          </w:divBdr>
                        </w:div>
                        <w:div w:id="1408108723">
                          <w:marLeft w:val="0"/>
                          <w:marRight w:val="0"/>
                          <w:marTop w:val="0"/>
                          <w:marBottom w:val="0"/>
                          <w:divBdr>
                            <w:top w:val="none" w:sz="0" w:space="0" w:color="auto"/>
                            <w:left w:val="none" w:sz="0" w:space="0" w:color="auto"/>
                            <w:bottom w:val="none" w:sz="0" w:space="0" w:color="auto"/>
                            <w:right w:val="none" w:sz="0" w:space="0" w:color="auto"/>
                          </w:divBdr>
                        </w:div>
                        <w:div w:id="1243374525">
                          <w:marLeft w:val="0"/>
                          <w:marRight w:val="0"/>
                          <w:marTop w:val="0"/>
                          <w:marBottom w:val="0"/>
                          <w:divBdr>
                            <w:top w:val="none" w:sz="0" w:space="0" w:color="auto"/>
                            <w:left w:val="none" w:sz="0" w:space="0" w:color="auto"/>
                            <w:bottom w:val="none" w:sz="0" w:space="0" w:color="auto"/>
                            <w:right w:val="none" w:sz="0" w:space="0" w:color="auto"/>
                          </w:divBdr>
                        </w:div>
                        <w:div w:id="1898589612">
                          <w:marLeft w:val="0"/>
                          <w:marRight w:val="0"/>
                          <w:marTop w:val="0"/>
                          <w:marBottom w:val="0"/>
                          <w:divBdr>
                            <w:top w:val="none" w:sz="0" w:space="0" w:color="auto"/>
                            <w:left w:val="none" w:sz="0" w:space="0" w:color="auto"/>
                            <w:bottom w:val="none" w:sz="0" w:space="0" w:color="auto"/>
                            <w:right w:val="none" w:sz="0" w:space="0" w:color="auto"/>
                          </w:divBdr>
                        </w:div>
                        <w:div w:id="910583001">
                          <w:marLeft w:val="0"/>
                          <w:marRight w:val="0"/>
                          <w:marTop w:val="0"/>
                          <w:marBottom w:val="0"/>
                          <w:divBdr>
                            <w:top w:val="none" w:sz="0" w:space="0" w:color="auto"/>
                            <w:left w:val="none" w:sz="0" w:space="0" w:color="auto"/>
                            <w:bottom w:val="none" w:sz="0" w:space="0" w:color="auto"/>
                            <w:right w:val="none" w:sz="0" w:space="0" w:color="auto"/>
                          </w:divBdr>
                        </w:div>
                        <w:div w:id="174851477">
                          <w:marLeft w:val="0"/>
                          <w:marRight w:val="0"/>
                          <w:marTop w:val="0"/>
                          <w:marBottom w:val="0"/>
                          <w:divBdr>
                            <w:top w:val="none" w:sz="0" w:space="0" w:color="auto"/>
                            <w:left w:val="none" w:sz="0" w:space="0" w:color="auto"/>
                            <w:bottom w:val="none" w:sz="0" w:space="0" w:color="auto"/>
                            <w:right w:val="none" w:sz="0" w:space="0" w:color="auto"/>
                          </w:divBdr>
                        </w:div>
                        <w:div w:id="582375585">
                          <w:marLeft w:val="0"/>
                          <w:marRight w:val="0"/>
                          <w:marTop w:val="0"/>
                          <w:marBottom w:val="0"/>
                          <w:divBdr>
                            <w:top w:val="none" w:sz="0" w:space="0" w:color="auto"/>
                            <w:left w:val="none" w:sz="0" w:space="0" w:color="auto"/>
                            <w:bottom w:val="none" w:sz="0" w:space="0" w:color="auto"/>
                            <w:right w:val="none" w:sz="0" w:space="0" w:color="auto"/>
                          </w:divBdr>
                        </w:div>
                        <w:div w:id="669064371">
                          <w:marLeft w:val="0"/>
                          <w:marRight w:val="0"/>
                          <w:marTop w:val="0"/>
                          <w:marBottom w:val="0"/>
                          <w:divBdr>
                            <w:top w:val="none" w:sz="0" w:space="0" w:color="auto"/>
                            <w:left w:val="none" w:sz="0" w:space="0" w:color="auto"/>
                            <w:bottom w:val="none" w:sz="0" w:space="0" w:color="auto"/>
                            <w:right w:val="none" w:sz="0" w:space="0" w:color="auto"/>
                          </w:divBdr>
                        </w:div>
                        <w:div w:id="159660180">
                          <w:marLeft w:val="0"/>
                          <w:marRight w:val="0"/>
                          <w:marTop w:val="0"/>
                          <w:marBottom w:val="0"/>
                          <w:divBdr>
                            <w:top w:val="none" w:sz="0" w:space="0" w:color="auto"/>
                            <w:left w:val="none" w:sz="0" w:space="0" w:color="auto"/>
                            <w:bottom w:val="none" w:sz="0" w:space="0" w:color="auto"/>
                            <w:right w:val="none" w:sz="0" w:space="0" w:color="auto"/>
                          </w:divBdr>
                        </w:div>
                        <w:div w:id="606737598">
                          <w:marLeft w:val="0"/>
                          <w:marRight w:val="0"/>
                          <w:marTop w:val="0"/>
                          <w:marBottom w:val="0"/>
                          <w:divBdr>
                            <w:top w:val="none" w:sz="0" w:space="0" w:color="auto"/>
                            <w:left w:val="none" w:sz="0" w:space="0" w:color="auto"/>
                            <w:bottom w:val="none" w:sz="0" w:space="0" w:color="auto"/>
                            <w:right w:val="none" w:sz="0" w:space="0" w:color="auto"/>
                          </w:divBdr>
                        </w:div>
                        <w:div w:id="1474756976">
                          <w:marLeft w:val="0"/>
                          <w:marRight w:val="0"/>
                          <w:marTop w:val="0"/>
                          <w:marBottom w:val="0"/>
                          <w:divBdr>
                            <w:top w:val="none" w:sz="0" w:space="0" w:color="auto"/>
                            <w:left w:val="none" w:sz="0" w:space="0" w:color="auto"/>
                            <w:bottom w:val="none" w:sz="0" w:space="0" w:color="auto"/>
                            <w:right w:val="none" w:sz="0" w:space="0" w:color="auto"/>
                          </w:divBdr>
                        </w:div>
                        <w:div w:id="449668731">
                          <w:marLeft w:val="0"/>
                          <w:marRight w:val="0"/>
                          <w:marTop w:val="0"/>
                          <w:marBottom w:val="0"/>
                          <w:divBdr>
                            <w:top w:val="none" w:sz="0" w:space="0" w:color="auto"/>
                            <w:left w:val="none" w:sz="0" w:space="0" w:color="auto"/>
                            <w:bottom w:val="none" w:sz="0" w:space="0" w:color="auto"/>
                            <w:right w:val="none" w:sz="0" w:space="0" w:color="auto"/>
                          </w:divBdr>
                        </w:div>
                        <w:div w:id="556863947">
                          <w:marLeft w:val="0"/>
                          <w:marRight w:val="0"/>
                          <w:marTop w:val="0"/>
                          <w:marBottom w:val="0"/>
                          <w:divBdr>
                            <w:top w:val="none" w:sz="0" w:space="0" w:color="auto"/>
                            <w:left w:val="none" w:sz="0" w:space="0" w:color="auto"/>
                            <w:bottom w:val="none" w:sz="0" w:space="0" w:color="auto"/>
                            <w:right w:val="none" w:sz="0" w:space="0" w:color="auto"/>
                          </w:divBdr>
                        </w:div>
                        <w:div w:id="716975781">
                          <w:marLeft w:val="0"/>
                          <w:marRight w:val="0"/>
                          <w:marTop w:val="0"/>
                          <w:marBottom w:val="0"/>
                          <w:divBdr>
                            <w:top w:val="none" w:sz="0" w:space="0" w:color="auto"/>
                            <w:left w:val="none" w:sz="0" w:space="0" w:color="auto"/>
                            <w:bottom w:val="none" w:sz="0" w:space="0" w:color="auto"/>
                            <w:right w:val="none" w:sz="0" w:space="0" w:color="auto"/>
                          </w:divBdr>
                        </w:div>
                        <w:div w:id="2006204308">
                          <w:marLeft w:val="0"/>
                          <w:marRight w:val="0"/>
                          <w:marTop w:val="0"/>
                          <w:marBottom w:val="0"/>
                          <w:divBdr>
                            <w:top w:val="none" w:sz="0" w:space="0" w:color="auto"/>
                            <w:left w:val="none" w:sz="0" w:space="0" w:color="auto"/>
                            <w:bottom w:val="none" w:sz="0" w:space="0" w:color="auto"/>
                            <w:right w:val="none" w:sz="0" w:space="0" w:color="auto"/>
                          </w:divBdr>
                        </w:div>
                      </w:divsChild>
                    </w:div>
                    <w:div w:id="131025510">
                      <w:marLeft w:val="0"/>
                      <w:marRight w:val="0"/>
                      <w:marTop w:val="0"/>
                      <w:marBottom w:val="0"/>
                      <w:divBdr>
                        <w:top w:val="none" w:sz="0" w:space="0" w:color="auto"/>
                        <w:left w:val="none" w:sz="0" w:space="0" w:color="auto"/>
                        <w:bottom w:val="none" w:sz="0" w:space="0" w:color="auto"/>
                        <w:right w:val="none" w:sz="0" w:space="0" w:color="auto"/>
                      </w:divBdr>
                      <w:divsChild>
                        <w:div w:id="231350417">
                          <w:marLeft w:val="0"/>
                          <w:marRight w:val="0"/>
                          <w:marTop w:val="0"/>
                          <w:marBottom w:val="0"/>
                          <w:divBdr>
                            <w:top w:val="none" w:sz="0" w:space="0" w:color="auto"/>
                            <w:left w:val="none" w:sz="0" w:space="0" w:color="auto"/>
                            <w:bottom w:val="none" w:sz="0" w:space="0" w:color="auto"/>
                            <w:right w:val="none" w:sz="0" w:space="0" w:color="auto"/>
                          </w:divBdr>
                        </w:div>
                        <w:div w:id="1893030285">
                          <w:marLeft w:val="0"/>
                          <w:marRight w:val="0"/>
                          <w:marTop w:val="0"/>
                          <w:marBottom w:val="0"/>
                          <w:divBdr>
                            <w:top w:val="none" w:sz="0" w:space="0" w:color="auto"/>
                            <w:left w:val="none" w:sz="0" w:space="0" w:color="auto"/>
                            <w:bottom w:val="none" w:sz="0" w:space="0" w:color="auto"/>
                            <w:right w:val="none" w:sz="0" w:space="0" w:color="auto"/>
                          </w:divBdr>
                        </w:div>
                        <w:div w:id="341202802">
                          <w:marLeft w:val="0"/>
                          <w:marRight w:val="0"/>
                          <w:marTop w:val="0"/>
                          <w:marBottom w:val="0"/>
                          <w:divBdr>
                            <w:top w:val="none" w:sz="0" w:space="0" w:color="auto"/>
                            <w:left w:val="none" w:sz="0" w:space="0" w:color="auto"/>
                            <w:bottom w:val="none" w:sz="0" w:space="0" w:color="auto"/>
                            <w:right w:val="none" w:sz="0" w:space="0" w:color="auto"/>
                          </w:divBdr>
                        </w:div>
                        <w:div w:id="1575506994">
                          <w:marLeft w:val="0"/>
                          <w:marRight w:val="0"/>
                          <w:marTop w:val="0"/>
                          <w:marBottom w:val="0"/>
                          <w:divBdr>
                            <w:top w:val="none" w:sz="0" w:space="0" w:color="auto"/>
                            <w:left w:val="none" w:sz="0" w:space="0" w:color="auto"/>
                            <w:bottom w:val="none" w:sz="0" w:space="0" w:color="auto"/>
                            <w:right w:val="none" w:sz="0" w:space="0" w:color="auto"/>
                          </w:divBdr>
                        </w:div>
                        <w:div w:id="467940693">
                          <w:marLeft w:val="0"/>
                          <w:marRight w:val="0"/>
                          <w:marTop w:val="0"/>
                          <w:marBottom w:val="0"/>
                          <w:divBdr>
                            <w:top w:val="none" w:sz="0" w:space="0" w:color="auto"/>
                            <w:left w:val="none" w:sz="0" w:space="0" w:color="auto"/>
                            <w:bottom w:val="none" w:sz="0" w:space="0" w:color="auto"/>
                            <w:right w:val="none" w:sz="0" w:space="0" w:color="auto"/>
                          </w:divBdr>
                        </w:div>
                        <w:div w:id="267125199">
                          <w:marLeft w:val="0"/>
                          <w:marRight w:val="0"/>
                          <w:marTop w:val="0"/>
                          <w:marBottom w:val="0"/>
                          <w:divBdr>
                            <w:top w:val="none" w:sz="0" w:space="0" w:color="auto"/>
                            <w:left w:val="none" w:sz="0" w:space="0" w:color="auto"/>
                            <w:bottom w:val="none" w:sz="0" w:space="0" w:color="auto"/>
                            <w:right w:val="none" w:sz="0" w:space="0" w:color="auto"/>
                          </w:divBdr>
                        </w:div>
                        <w:div w:id="1468890749">
                          <w:marLeft w:val="0"/>
                          <w:marRight w:val="0"/>
                          <w:marTop w:val="0"/>
                          <w:marBottom w:val="0"/>
                          <w:divBdr>
                            <w:top w:val="none" w:sz="0" w:space="0" w:color="auto"/>
                            <w:left w:val="none" w:sz="0" w:space="0" w:color="auto"/>
                            <w:bottom w:val="none" w:sz="0" w:space="0" w:color="auto"/>
                            <w:right w:val="none" w:sz="0" w:space="0" w:color="auto"/>
                          </w:divBdr>
                        </w:div>
                        <w:div w:id="753749448">
                          <w:marLeft w:val="0"/>
                          <w:marRight w:val="0"/>
                          <w:marTop w:val="0"/>
                          <w:marBottom w:val="0"/>
                          <w:divBdr>
                            <w:top w:val="none" w:sz="0" w:space="0" w:color="auto"/>
                            <w:left w:val="none" w:sz="0" w:space="0" w:color="auto"/>
                            <w:bottom w:val="none" w:sz="0" w:space="0" w:color="auto"/>
                            <w:right w:val="none" w:sz="0" w:space="0" w:color="auto"/>
                          </w:divBdr>
                        </w:div>
                        <w:div w:id="2128694749">
                          <w:marLeft w:val="0"/>
                          <w:marRight w:val="0"/>
                          <w:marTop w:val="0"/>
                          <w:marBottom w:val="0"/>
                          <w:divBdr>
                            <w:top w:val="none" w:sz="0" w:space="0" w:color="auto"/>
                            <w:left w:val="none" w:sz="0" w:space="0" w:color="auto"/>
                            <w:bottom w:val="none" w:sz="0" w:space="0" w:color="auto"/>
                            <w:right w:val="none" w:sz="0" w:space="0" w:color="auto"/>
                          </w:divBdr>
                        </w:div>
                        <w:div w:id="1084764944">
                          <w:marLeft w:val="0"/>
                          <w:marRight w:val="0"/>
                          <w:marTop w:val="0"/>
                          <w:marBottom w:val="0"/>
                          <w:divBdr>
                            <w:top w:val="none" w:sz="0" w:space="0" w:color="auto"/>
                            <w:left w:val="none" w:sz="0" w:space="0" w:color="auto"/>
                            <w:bottom w:val="none" w:sz="0" w:space="0" w:color="auto"/>
                            <w:right w:val="none" w:sz="0" w:space="0" w:color="auto"/>
                          </w:divBdr>
                        </w:div>
                        <w:div w:id="87048998">
                          <w:marLeft w:val="0"/>
                          <w:marRight w:val="0"/>
                          <w:marTop w:val="0"/>
                          <w:marBottom w:val="0"/>
                          <w:divBdr>
                            <w:top w:val="none" w:sz="0" w:space="0" w:color="auto"/>
                            <w:left w:val="none" w:sz="0" w:space="0" w:color="auto"/>
                            <w:bottom w:val="none" w:sz="0" w:space="0" w:color="auto"/>
                            <w:right w:val="none" w:sz="0" w:space="0" w:color="auto"/>
                          </w:divBdr>
                        </w:div>
                        <w:div w:id="424768937">
                          <w:marLeft w:val="0"/>
                          <w:marRight w:val="0"/>
                          <w:marTop w:val="0"/>
                          <w:marBottom w:val="0"/>
                          <w:divBdr>
                            <w:top w:val="none" w:sz="0" w:space="0" w:color="auto"/>
                            <w:left w:val="none" w:sz="0" w:space="0" w:color="auto"/>
                            <w:bottom w:val="none" w:sz="0" w:space="0" w:color="auto"/>
                            <w:right w:val="none" w:sz="0" w:space="0" w:color="auto"/>
                          </w:divBdr>
                        </w:div>
                        <w:div w:id="1908490791">
                          <w:marLeft w:val="0"/>
                          <w:marRight w:val="0"/>
                          <w:marTop w:val="0"/>
                          <w:marBottom w:val="0"/>
                          <w:divBdr>
                            <w:top w:val="none" w:sz="0" w:space="0" w:color="auto"/>
                            <w:left w:val="none" w:sz="0" w:space="0" w:color="auto"/>
                            <w:bottom w:val="none" w:sz="0" w:space="0" w:color="auto"/>
                            <w:right w:val="none" w:sz="0" w:space="0" w:color="auto"/>
                          </w:divBdr>
                        </w:div>
                        <w:div w:id="2141797682">
                          <w:marLeft w:val="0"/>
                          <w:marRight w:val="0"/>
                          <w:marTop w:val="0"/>
                          <w:marBottom w:val="0"/>
                          <w:divBdr>
                            <w:top w:val="none" w:sz="0" w:space="0" w:color="auto"/>
                            <w:left w:val="none" w:sz="0" w:space="0" w:color="auto"/>
                            <w:bottom w:val="none" w:sz="0" w:space="0" w:color="auto"/>
                            <w:right w:val="none" w:sz="0" w:space="0" w:color="auto"/>
                          </w:divBdr>
                        </w:div>
                        <w:div w:id="1252853029">
                          <w:marLeft w:val="0"/>
                          <w:marRight w:val="0"/>
                          <w:marTop w:val="0"/>
                          <w:marBottom w:val="0"/>
                          <w:divBdr>
                            <w:top w:val="none" w:sz="0" w:space="0" w:color="auto"/>
                            <w:left w:val="none" w:sz="0" w:space="0" w:color="auto"/>
                            <w:bottom w:val="none" w:sz="0" w:space="0" w:color="auto"/>
                            <w:right w:val="none" w:sz="0" w:space="0" w:color="auto"/>
                          </w:divBdr>
                        </w:div>
                        <w:div w:id="1606496277">
                          <w:marLeft w:val="0"/>
                          <w:marRight w:val="0"/>
                          <w:marTop w:val="0"/>
                          <w:marBottom w:val="0"/>
                          <w:divBdr>
                            <w:top w:val="none" w:sz="0" w:space="0" w:color="auto"/>
                            <w:left w:val="none" w:sz="0" w:space="0" w:color="auto"/>
                            <w:bottom w:val="none" w:sz="0" w:space="0" w:color="auto"/>
                            <w:right w:val="none" w:sz="0" w:space="0" w:color="auto"/>
                          </w:divBdr>
                        </w:div>
                        <w:div w:id="836269186">
                          <w:marLeft w:val="0"/>
                          <w:marRight w:val="0"/>
                          <w:marTop w:val="0"/>
                          <w:marBottom w:val="0"/>
                          <w:divBdr>
                            <w:top w:val="none" w:sz="0" w:space="0" w:color="auto"/>
                            <w:left w:val="none" w:sz="0" w:space="0" w:color="auto"/>
                            <w:bottom w:val="none" w:sz="0" w:space="0" w:color="auto"/>
                            <w:right w:val="none" w:sz="0" w:space="0" w:color="auto"/>
                          </w:divBdr>
                        </w:div>
                        <w:div w:id="1104612636">
                          <w:marLeft w:val="0"/>
                          <w:marRight w:val="0"/>
                          <w:marTop w:val="0"/>
                          <w:marBottom w:val="0"/>
                          <w:divBdr>
                            <w:top w:val="none" w:sz="0" w:space="0" w:color="auto"/>
                            <w:left w:val="none" w:sz="0" w:space="0" w:color="auto"/>
                            <w:bottom w:val="none" w:sz="0" w:space="0" w:color="auto"/>
                            <w:right w:val="none" w:sz="0" w:space="0" w:color="auto"/>
                          </w:divBdr>
                        </w:div>
                        <w:div w:id="1951666837">
                          <w:marLeft w:val="0"/>
                          <w:marRight w:val="0"/>
                          <w:marTop w:val="0"/>
                          <w:marBottom w:val="0"/>
                          <w:divBdr>
                            <w:top w:val="none" w:sz="0" w:space="0" w:color="auto"/>
                            <w:left w:val="none" w:sz="0" w:space="0" w:color="auto"/>
                            <w:bottom w:val="none" w:sz="0" w:space="0" w:color="auto"/>
                            <w:right w:val="none" w:sz="0" w:space="0" w:color="auto"/>
                          </w:divBdr>
                        </w:div>
                        <w:div w:id="1728798993">
                          <w:marLeft w:val="0"/>
                          <w:marRight w:val="0"/>
                          <w:marTop w:val="0"/>
                          <w:marBottom w:val="0"/>
                          <w:divBdr>
                            <w:top w:val="none" w:sz="0" w:space="0" w:color="auto"/>
                            <w:left w:val="none" w:sz="0" w:space="0" w:color="auto"/>
                            <w:bottom w:val="none" w:sz="0" w:space="0" w:color="auto"/>
                            <w:right w:val="none" w:sz="0" w:space="0" w:color="auto"/>
                          </w:divBdr>
                        </w:div>
                        <w:div w:id="2018464416">
                          <w:marLeft w:val="0"/>
                          <w:marRight w:val="0"/>
                          <w:marTop w:val="0"/>
                          <w:marBottom w:val="0"/>
                          <w:divBdr>
                            <w:top w:val="none" w:sz="0" w:space="0" w:color="auto"/>
                            <w:left w:val="none" w:sz="0" w:space="0" w:color="auto"/>
                            <w:bottom w:val="none" w:sz="0" w:space="0" w:color="auto"/>
                            <w:right w:val="none" w:sz="0" w:space="0" w:color="auto"/>
                          </w:divBdr>
                        </w:div>
                        <w:div w:id="1752652506">
                          <w:marLeft w:val="0"/>
                          <w:marRight w:val="0"/>
                          <w:marTop w:val="0"/>
                          <w:marBottom w:val="0"/>
                          <w:divBdr>
                            <w:top w:val="none" w:sz="0" w:space="0" w:color="auto"/>
                            <w:left w:val="none" w:sz="0" w:space="0" w:color="auto"/>
                            <w:bottom w:val="none" w:sz="0" w:space="0" w:color="auto"/>
                            <w:right w:val="none" w:sz="0" w:space="0" w:color="auto"/>
                          </w:divBdr>
                        </w:div>
                        <w:div w:id="282158635">
                          <w:marLeft w:val="0"/>
                          <w:marRight w:val="0"/>
                          <w:marTop w:val="0"/>
                          <w:marBottom w:val="0"/>
                          <w:divBdr>
                            <w:top w:val="none" w:sz="0" w:space="0" w:color="auto"/>
                            <w:left w:val="none" w:sz="0" w:space="0" w:color="auto"/>
                            <w:bottom w:val="none" w:sz="0" w:space="0" w:color="auto"/>
                            <w:right w:val="none" w:sz="0" w:space="0" w:color="auto"/>
                          </w:divBdr>
                        </w:div>
                        <w:div w:id="446892138">
                          <w:marLeft w:val="0"/>
                          <w:marRight w:val="0"/>
                          <w:marTop w:val="0"/>
                          <w:marBottom w:val="0"/>
                          <w:divBdr>
                            <w:top w:val="none" w:sz="0" w:space="0" w:color="auto"/>
                            <w:left w:val="none" w:sz="0" w:space="0" w:color="auto"/>
                            <w:bottom w:val="none" w:sz="0" w:space="0" w:color="auto"/>
                            <w:right w:val="none" w:sz="0" w:space="0" w:color="auto"/>
                          </w:divBdr>
                        </w:div>
                        <w:div w:id="1710449414">
                          <w:marLeft w:val="0"/>
                          <w:marRight w:val="0"/>
                          <w:marTop w:val="0"/>
                          <w:marBottom w:val="0"/>
                          <w:divBdr>
                            <w:top w:val="none" w:sz="0" w:space="0" w:color="auto"/>
                            <w:left w:val="none" w:sz="0" w:space="0" w:color="auto"/>
                            <w:bottom w:val="none" w:sz="0" w:space="0" w:color="auto"/>
                            <w:right w:val="none" w:sz="0" w:space="0" w:color="auto"/>
                          </w:divBdr>
                        </w:div>
                        <w:div w:id="32117059">
                          <w:marLeft w:val="0"/>
                          <w:marRight w:val="0"/>
                          <w:marTop w:val="0"/>
                          <w:marBottom w:val="0"/>
                          <w:divBdr>
                            <w:top w:val="none" w:sz="0" w:space="0" w:color="auto"/>
                            <w:left w:val="none" w:sz="0" w:space="0" w:color="auto"/>
                            <w:bottom w:val="none" w:sz="0" w:space="0" w:color="auto"/>
                            <w:right w:val="none" w:sz="0" w:space="0" w:color="auto"/>
                          </w:divBdr>
                        </w:div>
                        <w:div w:id="10614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2656">
              <w:marLeft w:val="0"/>
              <w:marRight w:val="0"/>
              <w:marTop w:val="180"/>
              <w:marBottom w:val="180"/>
              <w:divBdr>
                <w:top w:val="none" w:sz="0" w:space="0" w:color="auto"/>
                <w:left w:val="none" w:sz="0" w:space="0" w:color="auto"/>
                <w:bottom w:val="none" w:sz="0" w:space="0" w:color="auto"/>
                <w:right w:val="none" w:sz="0" w:space="0" w:color="auto"/>
              </w:divBdr>
              <w:divsChild>
                <w:div w:id="1394432331">
                  <w:marLeft w:val="0"/>
                  <w:marRight w:val="0"/>
                  <w:marTop w:val="0"/>
                  <w:marBottom w:val="0"/>
                  <w:divBdr>
                    <w:top w:val="none" w:sz="0" w:space="0" w:color="auto"/>
                    <w:left w:val="none" w:sz="0" w:space="0" w:color="auto"/>
                    <w:bottom w:val="none" w:sz="0" w:space="0" w:color="auto"/>
                    <w:right w:val="none" w:sz="0" w:space="0" w:color="auto"/>
                  </w:divBdr>
                </w:div>
                <w:div w:id="492113640">
                  <w:marLeft w:val="0"/>
                  <w:marRight w:val="0"/>
                  <w:marTop w:val="0"/>
                  <w:marBottom w:val="0"/>
                  <w:divBdr>
                    <w:top w:val="none" w:sz="0" w:space="0" w:color="auto"/>
                    <w:left w:val="none" w:sz="0" w:space="0" w:color="auto"/>
                    <w:bottom w:val="none" w:sz="0" w:space="0" w:color="auto"/>
                    <w:right w:val="none" w:sz="0" w:space="0" w:color="auto"/>
                  </w:divBdr>
                  <w:divsChild>
                    <w:div w:id="1050887447">
                      <w:marLeft w:val="0"/>
                      <w:marRight w:val="0"/>
                      <w:marTop w:val="0"/>
                      <w:marBottom w:val="0"/>
                      <w:divBdr>
                        <w:top w:val="none" w:sz="0" w:space="0" w:color="auto"/>
                        <w:left w:val="none" w:sz="0" w:space="0" w:color="auto"/>
                        <w:bottom w:val="none" w:sz="0" w:space="0" w:color="auto"/>
                        <w:right w:val="none" w:sz="0" w:space="0" w:color="auto"/>
                      </w:divBdr>
                      <w:divsChild>
                        <w:div w:id="1046681171">
                          <w:marLeft w:val="0"/>
                          <w:marRight w:val="0"/>
                          <w:marTop w:val="0"/>
                          <w:marBottom w:val="0"/>
                          <w:divBdr>
                            <w:top w:val="none" w:sz="0" w:space="0" w:color="auto"/>
                            <w:left w:val="none" w:sz="0" w:space="0" w:color="auto"/>
                            <w:bottom w:val="none" w:sz="0" w:space="0" w:color="auto"/>
                            <w:right w:val="none" w:sz="0" w:space="0" w:color="auto"/>
                          </w:divBdr>
                        </w:div>
                        <w:div w:id="1963807619">
                          <w:marLeft w:val="0"/>
                          <w:marRight w:val="0"/>
                          <w:marTop w:val="0"/>
                          <w:marBottom w:val="0"/>
                          <w:divBdr>
                            <w:top w:val="none" w:sz="0" w:space="0" w:color="auto"/>
                            <w:left w:val="none" w:sz="0" w:space="0" w:color="auto"/>
                            <w:bottom w:val="none" w:sz="0" w:space="0" w:color="auto"/>
                            <w:right w:val="none" w:sz="0" w:space="0" w:color="auto"/>
                          </w:divBdr>
                        </w:div>
                        <w:div w:id="1787574282">
                          <w:marLeft w:val="0"/>
                          <w:marRight w:val="0"/>
                          <w:marTop w:val="0"/>
                          <w:marBottom w:val="0"/>
                          <w:divBdr>
                            <w:top w:val="none" w:sz="0" w:space="0" w:color="auto"/>
                            <w:left w:val="none" w:sz="0" w:space="0" w:color="auto"/>
                            <w:bottom w:val="none" w:sz="0" w:space="0" w:color="auto"/>
                            <w:right w:val="none" w:sz="0" w:space="0" w:color="auto"/>
                          </w:divBdr>
                        </w:div>
                        <w:div w:id="1671524365">
                          <w:marLeft w:val="0"/>
                          <w:marRight w:val="0"/>
                          <w:marTop w:val="0"/>
                          <w:marBottom w:val="0"/>
                          <w:divBdr>
                            <w:top w:val="none" w:sz="0" w:space="0" w:color="auto"/>
                            <w:left w:val="none" w:sz="0" w:space="0" w:color="auto"/>
                            <w:bottom w:val="none" w:sz="0" w:space="0" w:color="auto"/>
                            <w:right w:val="none" w:sz="0" w:space="0" w:color="auto"/>
                          </w:divBdr>
                        </w:div>
                        <w:div w:id="1410493911">
                          <w:marLeft w:val="0"/>
                          <w:marRight w:val="0"/>
                          <w:marTop w:val="0"/>
                          <w:marBottom w:val="0"/>
                          <w:divBdr>
                            <w:top w:val="none" w:sz="0" w:space="0" w:color="auto"/>
                            <w:left w:val="none" w:sz="0" w:space="0" w:color="auto"/>
                            <w:bottom w:val="none" w:sz="0" w:space="0" w:color="auto"/>
                            <w:right w:val="none" w:sz="0" w:space="0" w:color="auto"/>
                          </w:divBdr>
                        </w:div>
                        <w:div w:id="1724986057">
                          <w:marLeft w:val="0"/>
                          <w:marRight w:val="0"/>
                          <w:marTop w:val="0"/>
                          <w:marBottom w:val="0"/>
                          <w:divBdr>
                            <w:top w:val="none" w:sz="0" w:space="0" w:color="auto"/>
                            <w:left w:val="none" w:sz="0" w:space="0" w:color="auto"/>
                            <w:bottom w:val="none" w:sz="0" w:space="0" w:color="auto"/>
                            <w:right w:val="none" w:sz="0" w:space="0" w:color="auto"/>
                          </w:divBdr>
                        </w:div>
                        <w:div w:id="1783842851">
                          <w:marLeft w:val="0"/>
                          <w:marRight w:val="0"/>
                          <w:marTop w:val="0"/>
                          <w:marBottom w:val="0"/>
                          <w:divBdr>
                            <w:top w:val="none" w:sz="0" w:space="0" w:color="auto"/>
                            <w:left w:val="none" w:sz="0" w:space="0" w:color="auto"/>
                            <w:bottom w:val="none" w:sz="0" w:space="0" w:color="auto"/>
                            <w:right w:val="none" w:sz="0" w:space="0" w:color="auto"/>
                          </w:divBdr>
                        </w:div>
                        <w:div w:id="2027706352">
                          <w:marLeft w:val="0"/>
                          <w:marRight w:val="0"/>
                          <w:marTop w:val="0"/>
                          <w:marBottom w:val="0"/>
                          <w:divBdr>
                            <w:top w:val="none" w:sz="0" w:space="0" w:color="auto"/>
                            <w:left w:val="none" w:sz="0" w:space="0" w:color="auto"/>
                            <w:bottom w:val="none" w:sz="0" w:space="0" w:color="auto"/>
                            <w:right w:val="none" w:sz="0" w:space="0" w:color="auto"/>
                          </w:divBdr>
                        </w:div>
                        <w:div w:id="587890024">
                          <w:marLeft w:val="0"/>
                          <w:marRight w:val="0"/>
                          <w:marTop w:val="0"/>
                          <w:marBottom w:val="0"/>
                          <w:divBdr>
                            <w:top w:val="none" w:sz="0" w:space="0" w:color="auto"/>
                            <w:left w:val="none" w:sz="0" w:space="0" w:color="auto"/>
                            <w:bottom w:val="none" w:sz="0" w:space="0" w:color="auto"/>
                            <w:right w:val="none" w:sz="0" w:space="0" w:color="auto"/>
                          </w:divBdr>
                        </w:div>
                        <w:div w:id="896428168">
                          <w:marLeft w:val="0"/>
                          <w:marRight w:val="0"/>
                          <w:marTop w:val="0"/>
                          <w:marBottom w:val="0"/>
                          <w:divBdr>
                            <w:top w:val="none" w:sz="0" w:space="0" w:color="auto"/>
                            <w:left w:val="none" w:sz="0" w:space="0" w:color="auto"/>
                            <w:bottom w:val="none" w:sz="0" w:space="0" w:color="auto"/>
                            <w:right w:val="none" w:sz="0" w:space="0" w:color="auto"/>
                          </w:divBdr>
                        </w:div>
                        <w:div w:id="1124694289">
                          <w:marLeft w:val="0"/>
                          <w:marRight w:val="0"/>
                          <w:marTop w:val="0"/>
                          <w:marBottom w:val="0"/>
                          <w:divBdr>
                            <w:top w:val="none" w:sz="0" w:space="0" w:color="auto"/>
                            <w:left w:val="none" w:sz="0" w:space="0" w:color="auto"/>
                            <w:bottom w:val="none" w:sz="0" w:space="0" w:color="auto"/>
                            <w:right w:val="none" w:sz="0" w:space="0" w:color="auto"/>
                          </w:divBdr>
                        </w:div>
                        <w:div w:id="597101532">
                          <w:marLeft w:val="0"/>
                          <w:marRight w:val="0"/>
                          <w:marTop w:val="0"/>
                          <w:marBottom w:val="0"/>
                          <w:divBdr>
                            <w:top w:val="none" w:sz="0" w:space="0" w:color="auto"/>
                            <w:left w:val="none" w:sz="0" w:space="0" w:color="auto"/>
                            <w:bottom w:val="none" w:sz="0" w:space="0" w:color="auto"/>
                            <w:right w:val="none" w:sz="0" w:space="0" w:color="auto"/>
                          </w:divBdr>
                        </w:div>
                        <w:div w:id="1879199912">
                          <w:marLeft w:val="0"/>
                          <w:marRight w:val="0"/>
                          <w:marTop w:val="0"/>
                          <w:marBottom w:val="0"/>
                          <w:divBdr>
                            <w:top w:val="none" w:sz="0" w:space="0" w:color="auto"/>
                            <w:left w:val="none" w:sz="0" w:space="0" w:color="auto"/>
                            <w:bottom w:val="none" w:sz="0" w:space="0" w:color="auto"/>
                            <w:right w:val="none" w:sz="0" w:space="0" w:color="auto"/>
                          </w:divBdr>
                        </w:div>
                        <w:div w:id="1611693830">
                          <w:marLeft w:val="0"/>
                          <w:marRight w:val="0"/>
                          <w:marTop w:val="0"/>
                          <w:marBottom w:val="0"/>
                          <w:divBdr>
                            <w:top w:val="none" w:sz="0" w:space="0" w:color="auto"/>
                            <w:left w:val="none" w:sz="0" w:space="0" w:color="auto"/>
                            <w:bottom w:val="none" w:sz="0" w:space="0" w:color="auto"/>
                            <w:right w:val="none" w:sz="0" w:space="0" w:color="auto"/>
                          </w:divBdr>
                        </w:div>
                        <w:div w:id="799299402">
                          <w:marLeft w:val="0"/>
                          <w:marRight w:val="0"/>
                          <w:marTop w:val="0"/>
                          <w:marBottom w:val="0"/>
                          <w:divBdr>
                            <w:top w:val="none" w:sz="0" w:space="0" w:color="auto"/>
                            <w:left w:val="none" w:sz="0" w:space="0" w:color="auto"/>
                            <w:bottom w:val="none" w:sz="0" w:space="0" w:color="auto"/>
                            <w:right w:val="none" w:sz="0" w:space="0" w:color="auto"/>
                          </w:divBdr>
                        </w:div>
                        <w:div w:id="1294754807">
                          <w:marLeft w:val="0"/>
                          <w:marRight w:val="0"/>
                          <w:marTop w:val="0"/>
                          <w:marBottom w:val="0"/>
                          <w:divBdr>
                            <w:top w:val="none" w:sz="0" w:space="0" w:color="auto"/>
                            <w:left w:val="none" w:sz="0" w:space="0" w:color="auto"/>
                            <w:bottom w:val="none" w:sz="0" w:space="0" w:color="auto"/>
                            <w:right w:val="none" w:sz="0" w:space="0" w:color="auto"/>
                          </w:divBdr>
                        </w:div>
                        <w:div w:id="324162166">
                          <w:marLeft w:val="0"/>
                          <w:marRight w:val="0"/>
                          <w:marTop w:val="0"/>
                          <w:marBottom w:val="0"/>
                          <w:divBdr>
                            <w:top w:val="none" w:sz="0" w:space="0" w:color="auto"/>
                            <w:left w:val="none" w:sz="0" w:space="0" w:color="auto"/>
                            <w:bottom w:val="none" w:sz="0" w:space="0" w:color="auto"/>
                            <w:right w:val="none" w:sz="0" w:space="0" w:color="auto"/>
                          </w:divBdr>
                        </w:div>
                        <w:div w:id="699015922">
                          <w:marLeft w:val="0"/>
                          <w:marRight w:val="0"/>
                          <w:marTop w:val="0"/>
                          <w:marBottom w:val="0"/>
                          <w:divBdr>
                            <w:top w:val="none" w:sz="0" w:space="0" w:color="auto"/>
                            <w:left w:val="none" w:sz="0" w:space="0" w:color="auto"/>
                            <w:bottom w:val="none" w:sz="0" w:space="0" w:color="auto"/>
                            <w:right w:val="none" w:sz="0" w:space="0" w:color="auto"/>
                          </w:divBdr>
                        </w:div>
                        <w:div w:id="808405002">
                          <w:marLeft w:val="0"/>
                          <w:marRight w:val="0"/>
                          <w:marTop w:val="0"/>
                          <w:marBottom w:val="0"/>
                          <w:divBdr>
                            <w:top w:val="none" w:sz="0" w:space="0" w:color="auto"/>
                            <w:left w:val="none" w:sz="0" w:space="0" w:color="auto"/>
                            <w:bottom w:val="none" w:sz="0" w:space="0" w:color="auto"/>
                            <w:right w:val="none" w:sz="0" w:space="0" w:color="auto"/>
                          </w:divBdr>
                        </w:div>
                        <w:div w:id="976953420">
                          <w:marLeft w:val="0"/>
                          <w:marRight w:val="0"/>
                          <w:marTop w:val="0"/>
                          <w:marBottom w:val="0"/>
                          <w:divBdr>
                            <w:top w:val="none" w:sz="0" w:space="0" w:color="auto"/>
                            <w:left w:val="none" w:sz="0" w:space="0" w:color="auto"/>
                            <w:bottom w:val="none" w:sz="0" w:space="0" w:color="auto"/>
                            <w:right w:val="none" w:sz="0" w:space="0" w:color="auto"/>
                          </w:divBdr>
                        </w:div>
                        <w:div w:id="218635468">
                          <w:marLeft w:val="0"/>
                          <w:marRight w:val="0"/>
                          <w:marTop w:val="0"/>
                          <w:marBottom w:val="0"/>
                          <w:divBdr>
                            <w:top w:val="none" w:sz="0" w:space="0" w:color="auto"/>
                            <w:left w:val="none" w:sz="0" w:space="0" w:color="auto"/>
                            <w:bottom w:val="none" w:sz="0" w:space="0" w:color="auto"/>
                            <w:right w:val="none" w:sz="0" w:space="0" w:color="auto"/>
                          </w:divBdr>
                        </w:div>
                        <w:div w:id="1445727277">
                          <w:marLeft w:val="0"/>
                          <w:marRight w:val="0"/>
                          <w:marTop w:val="0"/>
                          <w:marBottom w:val="0"/>
                          <w:divBdr>
                            <w:top w:val="none" w:sz="0" w:space="0" w:color="auto"/>
                            <w:left w:val="none" w:sz="0" w:space="0" w:color="auto"/>
                            <w:bottom w:val="none" w:sz="0" w:space="0" w:color="auto"/>
                            <w:right w:val="none" w:sz="0" w:space="0" w:color="auto"/>
                          </w:divBdr>
                        </w:div>
                        <w:div w:id="511771412">
                          <w:marLeft w:val="0"/>
                          <w:marRight w:val="0"/>
                          <w:marTop w:val="0"/>
                          <w:marBottom w:val="0"/>
                          <w:divBdr>
                            <w:top w:val="none" w:sz="0" w:space="0" w:color="auto"/>
                            <w:left w:val="none" w:sz="0" w:space="0" w:color="auto"/>
                            <w:bottom w:val="none" w:sz="0" w:space="0" w:color="auto"/>
                            <w:right w:val="none" w:sz="0" w:space="0" w:color="auto"/>
                          </w:divBdr>
                        </w:div>
                        <w:div w:id="836655117">
                          <w:marLeft w:val="0"/>
                          <w:marRight w:val="0"/>
                          <w:marTop w:val="0"/>
                          <w:marBottom w:val="0"/>
                          <w:divBdr>
                            <w:top w:val="none" w:sz="0" w:space="0" w:color="auto"/>
                            <w:left w:val="none" w:sz="0" w:space="0" w:color="auto"/>
                            <w:bottom w:val="none" w:sz="0" w:space="0" w:color="auto"/>
                            <w:right w:val="none" w:sz="0" w:space="0" w:color="auto"/>
                          </w:divBdr>
                        </w:div>
                        <w:div w:id="368460980">
                          <w:marLeft w:val="0"/>
                          <w:marRight w:val="0"/>
                          <w:marTop w:val="0"/>
                          <w:marBottom w:val="0"/>
                          <w:divBdr>
                            <w:top w:val="none" w:sz="0" w:space="0" w:color="auto"/>
                            <w:left w:val="none" w:sz="0" w:space="0" w:color="auto"/>
                            <w:bottom w:val="none" w:sz="0" w:space="0" w:color="auto"/>
                            <w:right w:val="none" w:sz="0" w:space="0" w:color="auto"/>
                          </w:divBdr>
                        </w:div>
                        <w:div w:id="984235510">
                          <w:marLeft w:val="0"/>
                          <w:marRight w:val="0"/>
                          <w:marTop w:val="0"/>
                          <w:marBottom w:val="0"/>
                          <w:divBdr>
                            <w:top w:val="none" w:sz="0" w:space="0" w:color="auto"/>
                            <w:left w:val="none" w:sz="0" w:space="0" w:color="auto"/>
                            <w:bottom w:val="none" w:sz="0" w:space="0" w:color="auto"/>
                            <w:right w:val="none" w:sz="0" w:space="0" w:color="auto"/>
                          </w:divBdr>
                        </w:div>
                        <w:div w:id="822354086">
                          <w:marLeft w:val="0"/>
                          <w:marRight w:val="0"/>
                          <w:marTop w:val="0"/>
                          <w:marBottom w:val="0"/>
                          <w:divBdr>
                            <w:top w:val="none" w:sz="0" w:space="0" w:color="auto"/>
                            <w:left w:val="none" w:sz="0" w:space="0" w:color="auto"/>
                            <w:bottom w:val="none" w:sz="0" w:space="0" w:color="auto"/>
                            <w:right w:val="none" w:sz="0" w:space="0" w:color="auto"/>
                          </w:divBdr>
                        </w:div>
                        <w:div w:id="16464559">
                          <w:marLeft w:val="0"/>
                          <w:marRight w:val="0"/>
                          <w:marTop w:val="0"/>
                          <w:marBottom w:val="0"/>
                          <w:divBdr>
                            <w:top w:val="none" w:sz="0" w:space="0" w:color="auto"/>
                            <w:left w:val="none" w:sz="0" w:space="0" w:color="auto"/>
                            <w:bottom w:val="none" w:sz="0" w:space="0" w:color="auto"/>
                            <w:right w:val="none" w:sz="0" w:space="0" w:color="auto"/>
                          </w:divBdr>
                        </w:div>
                        <w:div w:id="1833062706">
                          <w:marLeft w:val="0"/>
                          <w:marRight w:val="0"/>
                          <w:marTop w:val="0"/>
                          <w:marBottom w:val="0"/>
                          <w:divBdr>
                            <w:top w:val="none" w:sz="0" w:space="0" w:color="auto"/>
                            <w:left w:val="none" w:sz="0" w:space="0" w:color="auto"/>
                            <w:bottom w:val="none" w:sz="0" w:space="0" w:color="auto"/>
                            <w:right w:val="none" w:sz="0" w:space="0" w:color="auto"/>
                          </w:divBdr>
                        </w:div>
                        <w:div w:id="4871661">
                          <w:marLeft w:val="0"/>
                          <w:marRight w:val="0"/>
                          <w:marTop w:val="0"/>
                          <w:marBottom w:val="0"/>
                          <w:divBdr>
                            <w:top w:val="none" w:sz="0" w:space="0" w:color="auto"/>
                            <w:left w:val="none" w:sz="0" w:space="0" w:color="auto"/>
                            <w:bottom w:val="none" w:sz="0" w:space="0" w:color="auto"/>
                            <w:right w:val="none" w:sz="0" w:space="0" w:color="auto"/>
                          </w:divBdr>
                        </w:div>
                        <w:div w:id="2039506453">
                          <w:marLeft w:val="0"/>
                          <w:marRight w:val="0"/>
                          <w:marTop w:val="0"/>
                          <w:marBottom w:val="0"/>
                          <w:divBdr>
                            <w:top w:val="none" w:sz="0" w:space="0" w:color="auto"/>
                            <w:left w:val="none" w:sz="0" w:space="0" w:color="auto"/>
                            <w:bottom w:val="none" w:sz="0" w:space="0" w:color="auto"/>
                            <w:right w:val="none" w:sz="0" w:space="0" w:color="auto"/>
                          </w:divBdr>
                        </w:div>
                        <w:div w:id="1313831908">
                          <w:marLeft w:val="0"/>
                          <w:marRight w:val="0"/>
                          <w:marTop w:val="0"/>
                          <w:marBottom w:val="0"/>
                          <w:divBdr>
                            <w:top w:val="none" w:sz="0" w:space="0" w:color="auto"/>
                            <w:left w:val="none" w:sz="0" w:space="0" w:color="auto"/>
                            <w:bottom w:val="none" w:sz="0" w:space="0" w:color="auto"/>
                            <w:right w:val="none" w:sz="0" w:space="0" w:color="auto"/>
                          </w:divBdr>
                        </w:div>
                        <w:div w:id="2113084943">
                          <w:marLeft w:val="0"/>
                          <w:marRight w:val="0"/>
                          <w:marTop w:val="0"/>
                          <w:marBottom w:val="0"/>
                          <w:divBdr>
                            <w:top w:val="none" w:sz="0" w:space="0" w:color="auto"/>
                            <w:left w:val="none" w:sz="0" w:space="0" w:color="auto"/>
                            <w:bottom w:val="none" w:sz="0" w:space="0" w:color="auto"/>
                            <w:right w:val="none" w:sz="0" w:space="0" w:color="auto"/>
                          </w:divBdr>
                        </w:div>
                        <w:div w:id="731121946">
                          <w:marLeft w:val="0"/>
                          <w:marRight w:val="0"/>
                          <w:marTop w:val="0"/>
                          <w:marBottom w:val="0"/>
                          <w:divBdr>
                            <w:top w:val="none" w:sz="0" w:space="0" w:color="auto"/>
                            <w:left w:val="none" w:sz="0" w:space="0" w:color="auto"/>
                            <w:bottom w:val="none" w:sz="0" w:space="0" w:color="auto"/>
                            <w:right w:val="none" w:sz="0" w:space="0" w:color="auto"/>
                          </w:divBdr>
                        </w:div>
                        <w:div w:id="713044421">
                          <w:marLeft w:val="0"/>
                          <w:marRight w:val="0"/>
                          <w:marTop w:val="0"/>
                          <w:marBottom w:val="0"/>
                          <w:divBdr>
                            <w:top w:val="none" w:sz="0" w:space="0" w:color="auto"/>
                            <w:left w:val="none" w:sz="0" w:space="0" w:color="auto"/>
                            <w:bottom w:val="none" w:sz="0" w:space="0" w:color="auto"/>
                            <w:right w:val="none" w:sz="0" w:space="0" w:color="auto"/>
                          </w:divBdr>
                        </w:div>
                        <w:div w:id="1676223603">
                          <w:marLeft w:val="0"/>
                          <w:marRight w:val="0"/>
                          <w:marTop w:val="0"/>
                          <w:marBottom w:val="0"/>
                          <w:divBdr>
                            <w:top w:val="none" w:sz="0" w:space="0" w:color="auto"/>
                            <w:left w:val="none" w:sz="0" w:space="0" w:color="auto"/>
                            <w:bottom w:val="none" w:sz="0" w:space="0" w:color="auto"/>
                            <w:right w:val="none" w:sz="0" w:space="0" w:color="auto"/>
                          </w:divBdr>
                        </w:div>
                        <w:div w:id="1903296524">
                          <w:marLeft w:val="0"/>
                          <w:marRight w:val="0"/>
                          <w:marTop w:val="0"/>
                          <w:marBottom w:val="0"/>
                          <w:divBdr>
                            <w:top w:val="none" w:sz="0" w:space="0" w:color="auto"/>
                            <w:left w:val="none" w:sz="0" w:space="0" w:color="auto"/>
                            <w:bottom w:val="none" w:sz="0" w:space="0" w:color="auto"/>
                            <w:right w:val="none" w:sz="0" w:space="0" w:color="auto"/>
                          </w:divBdr>
                        </w:div>
                        <w:div w:id="1594121947">
                          <w:marLeft w:val="0"/>
                          <w:marRight w:val="0"/>
                          <w:marTop w:val="0"/>
                          <w:marBottom w:val="0"/>
                          <w:divBdr>
                            <w:top w:val="none" w:sz="0" w:space="0" w:color="auto"/>
                            <w:left w:val="none" w:sz="0" w:space="0" w:color="auto"/>
                            <w:bottom w:val="none" w:sz="0" w:space="0" w:color="auto"/>
                            <w:right w:val="none" w:sz="0" w:space="0" w:color="auto"/>
                          </w:divBdr>
                        </w:div>
                        <w:div w:id="638002479">
                          <w:marLeft w:val="0"/>
                          <w:marRight w:val="0"/>
                          <w:marTop w:val="0"/>
                          <w:marBottom w:val="0"/>
                          <w:divBdr>
                            <w:top w:val="none" w:sz="0" w:space="0" w:color="auto"/>
                            <w:left w:val="none" w:sz="0" w:space="0" w:color="auto"/>
                            <w:bottom w:val="none" w:sz="0" w:space="0" w:color="auto"/>
                            <w:right w:val="none" w:sz="0" w:space="0" w:color="auto"/>
                          </w:divBdr>
                        </w:div>
                        <w:div w:id="419526428">
                          <w:marLeft w:val="0"/>
                          <w:marRight w:val="0"/>
                          <w:marTop w:val="0"/>
                          <w:marBottom w:val="0"/>
                          <w:divBdr>
                            <w:top w:val="none" w:sz="0" w:space="0" w:color="auto"/>
                            <w:left w:val="none" w:sz="0" w:space="0" w:color="auto"/>
                            <w:bottom w:val="none" w:sz="0" w:space="0" w:color="auto"/>
                            <w:right w:val="none" w:sz="0" w:space="0" w:color="auto"/>
                          </w:divBdr>
                        </w:div>
                        <w:div w:id="259026196">
                          <w:marLeft w:val="0"/>
                          <w:marRight w:val="0"/>
                          <w:marTop w:val="0"/>
                          <w:marBottom w:val="0"/>
                          <w:divBdr>
                            <w:top w:val="none" w:sz="0" w:space="0" w:color="auto"/>
                            <w:left w:val="none" w:sz="0" w:space="0" w:color="auto"/>
                            <w:bottom w:val="none" w:sz="0" w:space="0" w:color="auto"/>
                            <w:right w:val="none" w:sz="0" w:space="0" w:color="auto"/>
                          </w:divBdr>
                        </w:div>
                        <w:div w:id="1307973053">
                          <w:marLeft w:val="0"/>
                          <w:marRight w:val="0"/>
                          <w:marTop w:val="0"/>
                          <w:marBottom w:val="0"/>
                          <w:divBdr>
                            <w:top w:val="none" w:sz="0" w:space="0" w:color="auto"/>
                            <w:left w:val="none" w:sz="0" w:space="0" w:color="auto"/>
                            <w:bottom w:val="none" w:sz="0" w:space="0" w:color="auto"/>
                            <w:right w:val="none" w:sz="0" w:space="0" w:color="auto"/>
                          </w:divBdr>
                        </w:div>
                        <w:div w:id="304965952">
                          <w:marLeft w:val="0"/>
                          <w:marRight w:val="0"/>
                          <w:marTop w:val="0"/>
                          <w:marBottom w:val="0"/>
                          <w:divBdr>
                            <w:top w:val="none" w:sz="0" w:space="0" w:color="auto"/>
                            <w:left w:val="none" w:sz="0" w:space="0" w:color="auto"/>
                            <w:bottom w:val="none" w:sz="0" w:space="0" w:color="auto"/>
                            <w:right w:val="none" w:sz="0" w:space="0" w:color="auto"/>
                          </w:divBdr>
                        </w:div>
                        <w:div w:id="1475441157">
                          <w:marLeft w:val="0"/>
                          <w:marRight w:val="0"/>
                          <w:marTop w:val="0"/>
                          <w:marBottom w:val="0"/>
                          <w:divBdr>
                            <w:top w:val="none" w:sz="0" w:space="0" w:color="auto"/>
                            <w:left w:val="none" w:sz="0" w:space="0" w:color="auto"/>
                            <w:bottom w:val="none" w:sz="0" w:space="0" w:color="auto"/>
                            <w:right w:val="none" w:sz="0" w:space="0" w:color="auto"/>
                          </w:divBdr>
                        </w:div>
                        <w:div w:id="1513253623">
                          <w:marLeft w:val="0"/>
                          <w:marRight w:val="0"/>
                          <w:marTop w:val="0"/>
                          <w:marBottom w:val="0"/>
                          <w:divBdr>
                            <w:top w:val="none" w:sz="0" w:space="0" w:color="auto"/>
                            <w:left w:val="none" w:sz="0" w:space="0" w:color="auto"/>
                            <w:bottom w:val="none" w:sz="0" w:space="0" w:color="auto"/>
                            <w:right w:val="none" w:sz="0" w:space="0" w:color="auto"/>
                          </w:divBdr>
                        </w:div>
                        <w:div w:id="791634523">
                          <w:marLeft w:val="0"/>
                          <w:marRight w:val="0"/>
                          <w:marTop w:val="0"/>
                          <w:marBottom w:val="0"/>
                          <w:divBdr>
                            <w:top w:val="none" w:sz="0" w:space="0" w:color="auto"/>
                            <w:left w:val="none" w:sz="0" w:space="0" w:color="auto"/>
                            <w:bottom w:val="none" w:sz="0" w:space="0" w:color="auto"/>
                            <w:right w:val="none" w:sz="0" w:space="0" w:color="auto"/>
                          </w:divBdr>
                        </w:div>
                        <w:div w:id="1889218742">
                          <w:marLeft w:val="0"/>
                          <w:marRight w:val="0"/>
                          <w:marTop w:val="0"/>
                          <w:marBottom w:val="0"/>
                          <w:divBdr>
                            <w:top w:val="none" w:sz="0" w:space="0" w:color="auto"/>
                            <w:left w:val="none" w:sz="0" w:space="0" w:color="auto"/>
                            <w:bottom w:val="none" w:sz="0" w:space="0" w:color="auto"/>
                            <w:right w:val="none" w:sz="0" w:space="0" w:color="auto"/>
                          </w:divBdr>
                        </w:div>
                        <w:div w:id="1407269093">
                          <w:marLeft w:val="0"/>
                          <w:marRight w:val="0"/>
                          <w:marTop w:val="0"/>
                          <w:marBottom w:val="0"/>
                          <w:divBdr>
                            <w:top w:val="none" w:sz="0" w:space="0" w:color="auto"/>
                            <w:left w:val="none" w:sz="0" w:space="0" w:color="auto"/>
                            <w:bottom w:val="none" w:sz="0" w:space="0" w:color="auto"/>
                            <w:right w:val="none" w:sz="0" w:space="0" w:color="auto"/>
                          </w:divBdr>
                        </w:div>
                        <w:div w:id="940841926">
                          <w:marLeft w:val="0"/>
                          <w:marRight w:val="0"/>
                          <w:marTop w:val="0"/>
                          <w:marBottom w:val="0"/>
                          <w:divBdr>
                            <w:top w:val="none" w:sz="0" w:space="0" w:color="auto"/>
                            <w:left w:val="none" w:sz="0" w:space="0" w:color="auto"/>
                            <w:bottom w:val="none" w:sz="0" w:space="0" w:color="auto"/>
                            <w:right w:val="none" w:sz="0" w:space="0" w:color="auto"/>
                          </w:divBdr>
                        </w:div>
                        <w:div w:id="366878118">
                          <w:marLeft w:val="0"/>
                          <w:marRight w:val="0"/>
                          <w:marTop w:val="0"/>
                          <w:marBottom w:val="0"/>
                          <w:divBdr>
                            <w:top w:val="none" w:sz="0" w:space="0" w:color="auto"/>
                            <w:left w:val="none" w:sz="0" w:space="0" w:color="auto"/>
                            <w:bottom w:val="none" w:sz="0" w:space="0" w:color="auto"/>
                            <w:right w:val="none" w:sz="0" w:space="0" w:color="auto"/>
                          </w:divBdr>
                        </w:div>
                        <w:div w:id="1972250822">
                          <w:marLeft w:val="0"/>
                          <w:marRight w:val="0"/>
                          <w:marTop w:val="0"/>
                          <w:marBottom w:val="0"/>
                          <w:divBdr>
                            <w:top w:val="none" w:sz="0" w:space="0" w:color="auto"/>
                            <w:left w:val="none" w:sz="0" w:space="0" w:color="auto"/>
                            <w:bottom w:val="none" w:sz="0" w:space="0" w:color="auto"/>
                            <w:right w:val="none" w:sz="0" w:space="0" w:color="auto"/>
                          </w:divBdr>
                        </w:div>
                        <w:div w:id="1517190172">
                          <w:marLeft w:val="0"/>
                          <w:marRight w:val="0"/>
                          <w:marTop w:val="0"/>
                          <w:marBottom w:val="0"/>
                          <w:divBdr>
                            <w:top w:val="none" w:sz="0" w:space="0" w:color="auto"/>
                            <w:left w:val="none" w:sz="0" w:space="0" w:color="auto"/>
                            <w:bottom w:val="none" w:sz="0" w:space="0" w:color="auto"/>
                            <w:right w:val="none" w:sz="0" w:space="0" w:color="auto"/>
                          </w:divBdr>
                        </w:div>
                        <w:div w:id="2089958886">
                          <w:marLeft w:val="0"/>
                          <w:marRight w:val="0"/>
                          <w:marTop w:val="0"/>
                          <w:marBottom w:val="0"/>
                          <w:divBdr>
                            <w:top w:val="none" w:sz="0" w:space="0" w:color="auto"/>
                            <w:left w:val="none" w:sz="0" w:space="0" w:color="auto"/>
                            <w:bottom w:val="none" w:sz="0" w:space="0" w:color="auto"/>
                            <w:right w:val="none" w:sz="0" w:space="0" w:color="auto"/>
                          </w:divBdr>
                        </w:div>
                        <w:div w:id="942495014">
                          <w:marLeft w:val="0"/>
                          <w:marRight w:val="0"/>
                          <w:marTop w:val="0"/>
                          <w:marBottom w:val="0"/>
                          <w:divBdr>
                            <w:top w:val="none" w:sz="0" w:space="0" w:color="auto"/>
                            <w:left w:val="none" w:sz="0" w:space="0" w:color="auto"/>
                            <w:bottom w:val="none" w:sz="0" w:space="0" w:color="auto"/>
                            <w:right w:val="none" w:sz="0" w:space="0" w:color="auto"/>
                          </w:divBdr>
                        </w:div>
                        <w:div w:id="562330663">
                          <w:marLeft w:val="0"/>
                          <w:marRight w:val="0"/>
                          <w:marTop w:val="0"/>
                          <w:marBottom w:val="0"/>
                          <w:divBdr>
                            <w:top w:val="none" w:sz="0" w:space="0" w:color="auto"/>
                            <w:left w:val="none" w:sz="0" w:space="0" w:color="auto"/>
                            <w:bottom w:val="none" w:sz="0" w:space="0" w:color="auto"/>
                            <w:right w:val="none" w:sz="0" w:space="0" w:color="auto"/>
                          </w:divBdr>
                        </w:div>
                        <w:div w:id="479613100">
                          <w:marLeft w:val="0"/>
                          <w:marRight w:val="0"/>
                          <w:marTop w:val="0"/>
                          <w:marBottom w:val="0"/>
                          <w:divBdr>
                            <w:top w:val="none" w:sz="0" w:space="0" w:color="auto"/>
                            <w:left w:val="none" w:sz="0" w:space="0" w:color="auto"/>
                            <w:bottom w:val="none" w:sz="0" w:space="0" w:color="auto"/>
                            <w:right w:val="none" w:sz="0" w:space="0" w:color="auto"/>
                          </w:divBdr>
                        </w:div>
                        <w:div w:id="1679313026">
                          <w:marLeft w:val="0"/>
                          <w:marRight w:val="0"/>
                          <w:marTop w:val="0"/>
                          <w:marBottom w:val="0"/>
                          <w:divBdr>
                            <w:top w:val="none" w:sz="0" w:space="0" w:color="auto"/>
                            <w:left w:val="none" w:sz="0" w:space="0" w:color="auto"/>
                            <w:bottom w:val="none" w:sz="0" w:space="0" w:color="auto"/>
                            <w:right w:val="none" w:sz="0" w:space="0" w:color="auto"/>
                          </w:divBdr>
                        </w:div>
                        <w:div w:id="867914943">
                          <w:marLeft w:val="0"/>
                          <w:marRight w:val="0"/>
                          <w:marTop w:val="0"/>
                          <w:marBottom w:val="0"/>
                          <w:divBdr>
                            <w:top w:val="none" w:sz="0" w:space="0" w:color="auto"/>
                            <w:left w:val="none" w:sz="0" w:space="0" w:color="auto"/>
                            <w:bottom w:val="none" w:sz="0" w:space="0" w:color="auto"/>
                            <w:right w:val="none" w:sz="0" w:space="0" w:color="auto"/>
                          </w:divBdr>
                        </w:div>
                        <w:div w:id="1312178474">
                          <w:marLeft w:val="0"/>
                          <w:marRight w:val="0"/>
                          <w:marTop w:val="0"/>
                          <w:marBottom w:val="0"/>
                          <w:divBdr>
                            <w:top w:val="none" w:sz="0" w:space="0" w:color="auto"/>
                            <w:left w:val="none" w:sz="0" w:space="0" w:color="auto"/>
                            <w:bottom w:val="none" w:sz="0" w:space="0" w:color="auto"/>
                            <w:right w:val="none" w:sz="0" w:space="0" w:color="auto"/>
                          </w:divBdr>
                        </w:div>
                        <w:div w:id="2123762608">
                          <w:marLeft w:val="0"/>
                          <w:marRight w:val="0"/>
                          <w:marTop w:val="0"/>
                          <w:marBottom w:val="0"/>
                          <w:divBdr>
                            <w:top w:val="none" w:sz="0" w:space="0" w:color="auto"/>
                            <w:left w:val="none" w:sz="0" w:space="0" w:color="auto"/>
                            <w:bottom w:val="none" w:sz="0" w:space="0" w:color="auto"/>
                            <w:right w:val="none" w:sz="0" w:space="0" w:color="auto"/>
                          </w:divBdr>
                        </w:div>
                        <w:div w:id="1596207192">
                          <w:marLeft w:val="0"/>
                          <w:marRight w:val="0"/>
                          <w:marTop w:val="0"/>
                          <w:marBottom w:val="0"/>
                          <w:divBdr>
                            <w:top w:val="none" w:sz="0" w:space="0" w:color="auto"/>
                            <w:left w:val="none" w:sz="0" w:space="0" w:color="auto"/>
                            <w:bottom w:val="none" w:sz="0" w:space="0" w:color="auto"/>
                            <w:right w:val="none" w:sz="0" w:space="0" w:color="auto"/>
                          </w:divBdr>
                        </w:div>
                      </w:divsChild>
                    </w:div>
                    <w:div w:id="1692411143">
                      <w:marLeft w:val="0"/>
                      <w:marRight w:val="0"/>
                      <w:marTop w:val="0"/>
                      <w:marBottom w:val="0"/>
                      <w:divBdr>
                        <w:top w:val="none" w:sz="0" w:space="0" w:color="auto"/>
                        <w:left w:val="none" w:sz="0" w:space="0" w:color="auto"/>
                        <w:bottom w:val="none" w:sz="0" w:space="0" w:color="auto"/>
                        <w:right w:val="none" w:sz="0" w:space="0" w:color="auto"/>
                      </w:divBdr>
                      <w:divsChild>
                        <w:div w:id="751198116">
                          <w:marLeft w:val="0"/>
                          <w:marRight w:val="0"/>
                          <w:marTop w:val="0"/>
                          <w:marBottom w:val="0"/>
                          <w:divBdr>
                            <w:top w:val="none" w:sz="0" w:space="0" w:color="auto"/>
                            <w:left w:val="none" w:sz="0" w:space="0" w:color="auto"/>
                            <w:bottom w:val="none" w:sz="0" w:space="0" w:color="auto"/>
                            <w:right w:val="none" w:sz="0" w:space="0" w:color="auto"/>
                          </w:divBdr>
                        </w:div>
                        <w:div w:id="1065956653">
                          <w:marLeft w:val="0"/>
                          <w:marRight w:val="0"/>
                          <w:marTop w:val="0"/>
                          <w:marBottom w:val="0"/>
                          <w:divBdr>
                            <w:top w:val="none" w:sz="0" w:space="0" w:color="auto"/>
                            <w:left w:val="none" w:sz="0" w:space="0" w:color="auto"/>
                            <w:bottom w:val="none" w:sz="0" w:space="0" w:color="auto"/>
                            <w:right w:val="none" w:sz="0" w:space="0" w:color="auto"/>
                          </w:divBdr>
                        </w:div>
                        <w:div w:id="403576425">
                          <w:marLeft w:val="0"/>
                          <w:marRight w:val="0"/>
                          <w:marTop w:val="0"/>
                          <w:marBottom w:val="0"/>
                          <w:divBdr>
                            <w:top w:val="none" w:sz="0" w:space="0" w:color="auto"/>
                            <w:left w:val="none" w:sz="0" w:space="0" w:color="auto"/>
                            <w:bottom w:val="none" w:sz="0" w:space="0" w:color="auto"/>
                            <w:right w:val="none" w:sz="0" w:space="0" w:color="auto"/>
                          </w:divBdr>
                        </w:div>
                        <w:div w:id="1466700295">
                          <w:marLeft w:val="0"/>
                          <w:marRight w:val="0"/>
                          <w:marTop w:val="0"/>
                          <w:marBottom w:val="0"/>
                          <w:divBdr>
                            <w:top w:val="none" w:sz="0" w:space="0" w:color="auto"/>
                            <w:left w:val="none" w:sz="0" w:space="0" w:color="auto"/>
                            <w:bottom w:val="none" w:sz="0" w:space="0" w:color="auto"/>
                            <w:right w:val="none" w:sz="0" w:space="0" w:color="auto"/>
                          </w:divBdr>
                        </w:div>
                        <w:div w:id="370344520">
                          <w:marLeft w:val="0"/>
                          <w:marRight w:val="0"/>
                          <w:marTop w:val="0"/>
                          <w:marBottom w:val="0"/>
                          <w:divBdr>
                            <w:top w:val="none" w:sz="0" w:space="0" w:color="auto"/>
                            <w:left w:val="none" w:sz="0" w:space="0" w:color="auto"/>
                            <w:bottom w:val="none" w:sz="0" w:space="0" w:color="auto"/>
                            <w:right w:val="none" w:sz="0" w:space="0" w:color="auto"/>
                          </w:divBdr>
                        </w:div>
                        <w:div w:id="372534492">
                          <w:marLeft w:val="0"/>
                          <w:marRight w:val="0"/>
                          <w:marTop w:val="0"/>
                          <w:marBottom w:val="0"/>
                          <w:divBdr>
                            <w:top w:val="none" w:sz="0" w:space="0" w:color="auto"/>
                            <w:left w:val="none" w:sz="0" w:space="0" w:color="auto"/>
                            <w:bottom w:val="none" w:sz="0" w:space="0" w:color="auto"/>
                            <w:right w:val="none" w:sz="0" w:space="0" w:color="auto"/>
                          </w:divBdr>
                        </w:div>
                        <w:div w:id="1730811404">
                          <w:marLeft w:val="0"/>
                          <w:marRight w:val="0"/>
                          <w:marTop w:val="0"/>
                          <w:marBottom w:val="0"/>
                          <w:divBdr>
                            <w:top w:val="none" w:sz="0" w:space="0" w:color="auto"/>
                            <w:left w:val="none" w:sz="0" w:space="0" w:color="auto"/>
                            <w:bottom w:val="none" w:sz="0" w:space="0" w:color="auto"/>
                            <w:right w:val="none" w:sz="0" w:space="0" w:color="auto"/>
                          </w:divBdr>
                        </w:div>
                        <w:div w:id="1576666461">
                          <w:marLeft w:val="0"/>
                          <w:marRight w:val="0"/>
                          <w:marTop w:val="0"/>
                          <w:marBottom w:val="0"/>
                          <w:divBdr>
                            <w:top w:val="none" w:sz="0" w:space="0" w:color="auto"/>
                            <w:left w:val="none" w:sz="0" w:space="0" w:color="auto"/>
                            <w:bottom w:val="none" w:sz="0" w:space="0" w:color="auto"/>
                            <w:right w:val="none" w:sz="0" w:space="0" w:color="auto"/>
                          </w:divBdr>
                        </w:div>
                        <w:div w:id="1151488148">
                          <w:marLeft w:val="0"/>
                          <w:marRight w:val="0"/>
                          <w:marTop w:val="0"/>
                          <w:marBottom w:val="0"/>
                          <w:divBdr>
                            <w:top w:val="none" w:sz="0" w:space="0" w:color="auto"/>
                            <w:left w:val="none" w:sz="0" w:space="0" w:color="auto"/>
                            <w:bottom w:val="none" w:sz="0" w:space="0" w:color="auto"/>
                            <w:right w:val="none" w:sz="0" w:space="0" w:color="auto"/>
                          </w:divBdr>
                        </w:div>
                        <w:div w:id="1657489077">
                          <w:marLeft w:val="0"/>
                          <w:marRight w:val="0"/>
                          <w:marTop w:val="0"/>
                          <w:marBottom w:val="0"/>
                          <w:divBdr>
                            <w:top w:val="none" w:sz="0" w:space="0" w:color="auto"/>
                            <w:left w:val="none" w:sz="0" w:space="0" w:color="auto"/>
                            <w:bottom w:val="none" w:sz="0" w:space="0" w:color="auto"/>
                            <w:right w:val="none" w:sz="0" w:space="0" w:color="auto"/>
                          </w:divBdr>
                        </w:div>
                        <w:div w:id="903490886">
                          <w:marLeft w:val="0"/>
                          <w:marRight w:val="0"/>
                          <w:marTop w:val="0"/>
                          <w:marBottom w:val="0"/>
                          <w:divBdr>
                            <w:top w:val="none" w:sz="0" w:space="0" w:color="auto"/>
                            <w:left w:val="none" w:sz="0" w:space="0" w:color="auto"/>
                            <w:bottom w:val="none" w:sz="0" w:space="0" w:color="auto"/>
                            <w:right w:val="none" w:sz="0" w:space="0" w:color="auto"/>
                          </w:divBdr>
                        </w:div>
                        <w:div w:id="1551576835">
                          <w:marLeft w:val="0"/>
                          <w:marRight w:val="0"/>
                          <w:marTop w:val="0"/>
                          <w:marBottom w:val="0"/>
                          <w:divBdr>
                            <w:top w:val="none" w:sz="0" w:space="0" w:color="auto"/>
                            <w:left w:val="none" w:sz="0" w:space="0" w:color="auto"/>
                            <w:bottom w:val="none" w:sz="0" w:space="0" w:color="auto"/>
                            <w:right w:val="none" w:sz="0" w:space="0" w:color="auto"/>
                          </w:divBdr>
                        </w:div>
                        <w:div w:id="627929349">
                          <w:marLeft w:val="0"/>
                          <w:marRight w:val="0"/>
                          <w:marTop w:val="0"/>
                          <w:marBottom w:val="0"/>
                          <w:divBdr>
                            <w:top w:val="none" w:sz="0" w:space="0" w:color="auto"/>
                            <w:left w:val="none" w:sz="0" w:space="0" w:color="auto"/>
                            <w:bottom w:val="none" w:sz="0" w:space="0" w:color="auto"/>
                            <w:right w:val="none" w:sz="0" w:space="0" w:color="auto"/>
                          </w:divBdr>
                        </w:div>
                        <w:div w:id="1986735788">
                          <w:marLeft w:val="0"/>
                          <w:marRight w:val="0"/>
                          <w:marTop w:val="0"/>
                          <w:marBottom w:val="0"/>
                          <w:divBdr>
                            <w:top w:val="none" w:sz="0" w:space="0" w:color="auto"/>
                            <w:left w:val="none" w:sz="0" w:space="0" w:color="auto"/>
                            <w:bottom w:val="none" w:sz="0" w:space="0" w:color="auto"/>
                            <w:right w:val="none" w:sz="0" w:space="0" w:color="auto"/>
                          </w:divBdr>
                        </w:div>
                        <w:div w:id="325742572">
                          <w:marLeft w:val="0"/>
                          <w:marRight w:val="0"/>
                          <w:marTop w:val="0"/>
                          <w:marBottom w:val="0"/>
                          <w:divBdr>
                            <w:top w:val="none" w:sz="0" w:space="0" w:color="auto"/>
                            <w:left w:val="none" w:sz="0" w:space="0" w:color="auto"/>
                            <w:bottom w:val="none" w:sz="0" w:space="0" w:color="auto"/>
                            <w:right w:val="none" w:sz="0" w:space="0" w:color="auto"/>
                          </w:divBdr>
                        </w:div>
                        <w:div w:id="1288586922">
                          <w:marLeft w:val="0"/>
                          <w:marRight w:val="0"/>
                          <w:marTop w:val="0"/>
                          <w:marBottom w:val="0"/>
                          <w:divBdr>
                            <w:top w:val="none" w:sz="0" w:space="0" w:color="auto"/>
                            <w:left w:val="none" w:sz="0" w:space="0" w:color="auto"/>
                            <w:bottom w:val="none" w:sz="0" w:space="0" w:color="auto"/>
                            <w:right w:val="none" w:sz="0" w:space="0" w:color="auto"/>
                          </w:divBdr>
                        </w:div>
                        <w:div w:id="1991061242">
                          <w:marLeft w:val="0"/>
                          <w:marRight w:val="0"/>
                          <w:marTop w:val="0"/>
                          <w:marBottom w:val="0"/>
                          <w:divBdr>
                            <w:top w:val="none" w:sz="0" w:space="0" w:color="auto"/>
                            <w:left w:val="none" w:sz="0" w:space="0" w:color="auto"/>
                            <w:bottom w:val="none" w:sz="0" w:space="0" w:color="auto"/>
                            <w:right w:val="none" w:sz="0" w:space="0" w:color="auto"/>
                          </w:divBdr>
                        </w:div>
                        <w:div w:id="1296763103">
                          <w:marLeft w:val="0"/>
                          <w:marRight w:val="0"/>
                          <w:marTop w:val="0"/>
                          <w:marBottom w:val="0"/>
                          <w:divBdr>
                            <w:top w:val="none" w:sz="0" w:space="0" w:color="auto"/>
                            <w:left w:val="none" w:sz="0" w:space="0" w:color="auto"/>
                            <w:bottom w:val="none" w:sz="0" w:space="0" w:color="auto"/>
                            <w:right w:val="none" w:sz="0" w:space="0" w:color="auto"/>
                          </w:divBdr>
                        </w:div>
                        <w:div w:id="1802110870">
                          <w:marLeft w:val="0"/>
                          <w:marRight w:val="0"/>
                          <w:marTop w:val="0"/>
                          <w:marBottom w:val="0"/>
                          <w:divBdr>
                            <w:top w:val="none" w:sz="0" w:space="0" w:color="auto"/>
                            <w:left w:val="none" w:sz="0" w:space="0" w:color="auto"/>
                            <w:bottom w:val="none" w:sz="0" w:space="0" w:color="auto"/>
                            <w:right w:val="none" w:sz="0" w:space="0" w:color="auto"/>
                          </w:divBdr>
                        </w:div>
                        <w:div w:id="201339">
                          <w:marLeft w:val="0"/>
                          <w:marRight w:val="0"/>
                          <w:marTop w:val="0"/>
                          <w:marBottom w:val="0"/>
                          <w:divBdr>
                            <w:top w:val="none" w:sz="0" w:space="0" w:color="auto"/>
                            <w:left w:val="none" w:sz="0" w:space="0" w:color="auto"/>
                            <w:bottom w:val="none" w:sz="0" w:space="0" w:color="auto"/>
                            <w:right w:val="none" w:sz="0" w:space="0" w:color="auto"/>
                          </w:divBdr>
                        </w:div>
                        <w:div w:id="13579202">
                          <w:marLeft w:val="0"/>
                          <w:marRight w:val="0"/>
                          <w:marTop w:val="0"/>
                          <w:marBottom w:val="0"/>
                          <w:divBdr>
                            <w:top w:val="none" w:sz="0" w:space="0" w:color="auto"/>
                            <w:left w:val="none" w:sz="0" w:space="0" w:color="auto"/>
                            <w:bottom w:val="none" w:sz="0" w:space="0" w:color="auto"/>
                            <w:right w:val="none" w:sz="0" w:space="0" w:color="auto"/>
                          </w:divBdr>
                        </w:div>
                        <w:div w:id="872573835">
                          <w:marLeft w:val="0"/>
                          <w:marRight w:val="0"/>
                          <w:marTop w:val="0"/>
                          <w:marBottom w:val="0"/>
                          <w:divBdr>
                            <w:top w:val="none" w:sz="0" w:space="0" w:color="auto"/>
                            <w:left w:val="none" w:sz="0" w:space="0" w:color="auto"/>
                            <w:bottom w:val="none" w:sz="0" w:space="0" w:color="auto"/>
                            <w:right w:val="none" w:sz="0" w:space="0" w:color="auto"/>
                          </w:divBdr>
                        </w:div>
                        <w:div w:id="1300725414">
                          <w:marLeft w:val="0"/>
                          <w:marRight w:val="0"/>
                          <w:marTop w:val="0"/>
                          <w:marBottom w:val="0"/>
                          <w:divBdr>
                            <w:top w:val="none" w:sz="0" w:space="0" w:color="auto"/>
                            <w:left w:val="none" w:sz="0" w:space="0" w:color="auto"/>
                            <w:bottom w:val="none" w:sz="0" w:space="0" w:color="auto"/>
                            <w:right w:val="none" w:sz="0" w:space="0" w:color="auto"/>
                          </w:divBdr>
                        </w:div>
                        <w:div w:id="1391423877">
                          <w:marLeft w:val="0"/>
                          <w:marRight w:val="0"/>
                          <w:marTop w:val="0"/>
                          <w:marBottom w:val="0"/>
                          <w:divBdr>
                            <w:top w:val="none" w:sz="0" w:space="0" w:color="auto"/>
                            <w:left w:val="none" w:sz="0" w:space="0" w:color="auto"/>
                            <w:bottom w:val="none" w:sz="0" w:space="0" w:color="auto"/>
                            <w:right w:val="none" w:sz="0" w:space="0" w:color="auto"/>
                          </w:divBdr>
                        </w:div>
                        <w:div w:id="745957453">
                          <w:marLeft w:val="0"/>
                          <w:marRight w:val="0"/>
                          <w:marTop w:val="0"/>
                          <w:marBottom w:val="0"/>
                          <w:divBdr>
                            <w:top w:val="none" w:sz="0" w:space="0" w:color="auto"/>
                            <w:left w:val="none" w:sz="0" w:space="0" w:color="auto"/>
                            <w:bottom w:val="none" w:sz="0" w:space="0" w:color="auto"/>
                            <w:right w:val="none" w:sz="0" w:space="0" w:color="auto"/>
                          </w:divBdr>
                        </w:div>
                        <w:div w:id="1804617386">
                          <w:marLeft w:val="0"/>
                          <w:marRight w:val="0"/>
                          <w:marTop w:val="0"/>
                          <w:marBottom w:val="0"/>
                          <w:divBdr>
                            <w:top w:val="none" w:sz="0" w:space="0" w:color="auto"/>
                            <w:left w:val="none" w:sz="0" w:space="0" w:color="auto"/>
                            <w:bottom w:val="none" w:sz="0" w:space="0" w:color="auto"/>
                            <w:right w:val="none" w:sz="0" w:space="0" w:color="auto"/>
                          </w:divBdr>
                        </w:div>
                        <w:div w:id="193269778">
                          <w:marLeft w:val="0"/>
                          <w:marRight w:val="0"/>
                          <w:marTop w:val="0"/>
                          <w:marBottom w:val="0"/>
                          <w:divBdr>
                            <w:top w:val="none" w:sz="0" w:space="0" w:color="auto"/>
                            <w:left w:val="none" w:sz="0" w:space="0" w:color="auto"/>
                            <w:bottom w:val="none" w:sz="0" w:space="0" w:color="auto"/>
                            <w:right w:val="none" w:sz="0" w:space="0" w:color="auto"/>
                          </w:divBdr>
                        </w:div>
                        <w:div w:id="204757309">
                          <w:marLeft w:val="0"/>
                          <w:marRight w:val="0"/>
                          <w:marTop w:val="0"/>
                          <w:marBottom w:val="0"/>
                          <w:divBdr>
                            <w:top w:val="none" w:sz="0" w:space="0" w:color="auto"/>
                            <w:left w:val="none" w:sz="0" w:space="0" w:color="auto"/>
                            <w:bottom w:val="none" w:sz="0" w:space="0" w:color="auto"/>
                            <w:right w:val="none" w:sz="0" w:space="0" w:color="auto"/>
                          </w:divBdr>
                        </w:div>
                        <w:div w:id="319696012">
                          <w:marLeft w:val="0"/>
                          <w:marRight w:val="0"/>
                          <w:marTop w:val="0"/>
                          <w:marBottom w:val="0"/>
                          <w:divBdr>
                            <w:top w:val="none" w:sz="0" w:space="0" w:color="auto"/>
                            <w:left w:val="none" w:sz="0" w:space="0" w:color="auto"/>
                            <w:bottom w:val="none" w:sz="0" w:space="0" w:color="auto"/>
                            <w:right w:val="none" w:sz="0" w:space="0" w:color="auto"/>
                          </w:divBdr>
                        </w:div>
                        <w:div w:id="2109538873">
                          <w:marLeft w:val="0"/>
                          <w:marRight w:val="0"/>
                          <w:marTop w:val="0"/>
                          <w:marBottom w:val="0"/>
                          <w:divBdr>
                            <w:top w:val="none" w:sz="0" w:space="0" w:color="auto"/>
                            <w:left w:val="none" w:sz="0" w:space="0" w:color="auto"/>
                            <w:bottom w:val="none" w:sz="0" w:space="0" w:color="auto"/>
                            <w:right w:val="none" w:sz="0" w:space="0" w:color="auto"/>
                          </w:divBdr>
                        </w:div>
                        <w:div w:id="1088504664">
                          <w:marLeft w:val="0"/>
                          <w:marRight w:val="0"/>
                          <w:marTop w:val="0"/>
                          <w:marBottom w:val="0"/>
                          <w:divBdr>
                            <w:top w:val="none" w:sz="0" w:space="0" w:color="auto"/>
                            <w:left w:val="none" w:sz="0" w:space="0" w:color="auto"/>
                            <w:bottom w:val="none" w:sz="0" w:space="0" w:color="auto"/>
                            <w:right w:val="none" w:sz="0" w:space="0" w:color="auto"/>
                          </w:divBdr>
                        </w:div>
                        <w:div w:id="841890850">
                          <w:marLeft w:val="0"/>
                          <w:marRight w:val="0"/>
                          <w:marTop w:val="0"/>
                          <w:marBottom w:val="0"/>
                          <w:divBdr>
                            <w:top w:val="none" w:sz="0" w:space="0" w:color="auto"/>
                            <w:left w:val="none" w:sz="0" w:space="0" w:color="auto"/>
                            <w:bottom w:val="none" w:sz="0" w:space="0" w:color="auto"/>
                            <w:right w:val="none" w:sz="0" w:space="0" w:color="auto"/>
                          </w:divBdr>
                        </w:div>
                        <w:div w:id="1956400993">
                          <w:marLeft w:val="0"/>
                          <w:marRight w:val="0"/>
                          <w:marTop w:val="0"/>
                          <w:marBottom w:val="0"/>
                          <w:divBdr>
                            <w:top w:val="none" w:sz="0" w:space="0" w:color="auto"/>
                            <w:left w:val="none" w:sz="0" w:space="0" w:color="auto"/>
                            <w:bottom w:val="none" w:sz="0" w:space="0" w:color="auto"/>
                            <w:right w:val="none" w:sz="0" w:space="0" w:color="auto"/>
                          </w:divBdr>
                        </w:div>
                        <w:div w:id="1798261539">
                          <w:marLeft w:val="0"/>
                          <w:marRight w:val="0"/>
                          <w:marTop w:val="0"/>
                          <w:marBottom w:val="0"/>
                          <w:divBdr>
                            <w:top w:val="none" w:sz="0" w:space="0" w:color="auto"/>
                            <w:left w:val="none" w:sz="0" w:space="0" w:color="auto"/>
                            <w:bottom w:val="none" w:sz="0" w:space="0" w:color="auto"/>
                            <w:right w:val="none" w:sz="0" w:space="0" w:color="auto"/>
                          </w:divBdr>
                        </w:div>
                        <w:div w:id="234554072">
                          <w:marLeft w:val="0"/>
                          <w:marRight w:val="0"/>
                          <w:marTop w:val="0"/>
                          <w:marBottom w:val="0"/>
                          <w:divBdr>
                            <w:top w:val="none" w:sz="0" w:space="0" w:color="auto"/>
                            <w:left w:val="none" w:sz="0" w:space="0" w:color="auto"/>
                            <w:bottom w:val="none" w:sz="0" w:space="0" w:color="auto"/>
                            <w:right w:val="none" w:sz="0" w:space="0" w:color="auto"/>
                          </w:divBdr>
                        </w:div>
                        <w:div w:id="731512868">
                          <w:marLeft w:val="0"/>
                          <w:marRight w:val="0"/>
                          <w:marTop w:val="0"/>
                          <w:marBottom w:val="0"/>
                          <w:divBdr>
                            <w:top w:val="none" w:sz="0" w:space="0" w:color="auto"/>
                            <w:left w:val="none" w:sz="0" w:space="0" w:color="auto"/>
                            <w:bottom w:val="none" w:sz="0" w:space="0" w:color="auto"/>
                            <w:right w:val="none" w:sz="0" w:space="0" w:color="auto"/>
                          </w:divBdr>
                        </w:div>
                        <w:div w:id="1634365091">
                          <w:marLeft w:val="0"/>
                          <w:marRight w:val="0"/>
                          <w:marTop w:val="0"/>
                          <w:marBottom w:val="0"/>
                          <w:divBdr>
                            <w:top w:val="none" w:sz="0" w:space="0" w:color="auto"/>
                            <w:left w:val="none" w:sz="0" w:space="0" w:color="auto"/>
                            <w:bottom w:val="none" w:sz="0" w:space="0" w:color="auto"/>
                            <w:right w:val="none" w:sz="0" w:space="0" w:color="auto"/>
                          </w:divBdr>
                        </w:div>
                        <w:div w:id="225727381">
                          <w:marLeft w:val="0"/>
                          <w:marRight w:val="0"/>
                          <w:marTop w:val="0"/>
                          <w:marBottom w:val="0"/>
                          <w:divBdr>
                            <w:top w:val="none" w:sz="0" w:space="0" w:color="auto"/>
                            <w:left w:val="none" w:sz="0" w:space="0" w:color="auto"/>
                            <w:bottom w:val="none" w:sz="0" w:space="0" w:color="auto"/>
                            <w:right w:val="none" w:sz="0" w:space="0" w:color="auto"/>
                          </w:divBdr>
                        </w:div>
                        <w:div w:id="369381008">
                          <w:marLeft w:val="0"/>
                          <w:marRight w:val="0"/>
                          <w:marTop w:val="0"/>
                          <w:marBottom w:val="0"/>
                          <w:divBdr>
                            <w:top w:val="none" w:sz="0" w:space="0" w:color="auto"/>
                            <w:left w:val="none" w:sz="0" w:space="0" w:color="auto"/>
                            <w:bottom w:val="none" w:sz="0" w:space="0" w:color="auto"/>
                            <w:right w:val="none" w:sz="0" w:space="0" w:color="auto"/>
                          </w:divBdr>
                        </w:div>
                        <w:div w:id="68961501">
                          <w:marLeft w:val="0"/>
                          <w:marRight w:val="0"/>
                          <w:marTop w:val="0"/>
                          <w:marBottom w:val="0"/>
                          <w:divBdr>
                            <w:top w:val="none" w:sz="0" w:space="0" w:color="auto"/>
                            <w:left w:val="none" w:sz="0" w:space="0" w:color="auto"/>
                            <w:bottom w:val="none" w:sz="0" w:space="0" w:color="auto"/>
                            <w:right w:val="none" w:sz="0" w:space="0" w:color="auto"/>
                          </w:divBdr>
                        </w:div>
                        <w:div w:id="2071492967">
                          <w:marLeft w:val="0"/>
                          <w:marRight w:val="0"/>
                          <w:marTop w:val="0"/>
                          <w:marBottom w:val="0"/>
                          <w:divBdr>
                            <w:top w:val="none" w:sz="0" w:space="0" w:color="auto"/>
                            <w:left w:val="none" w:sz="0" w:space="0" w:color="auto"/>
                            <w:bottom w:val="none" w:sz="0" w:space="0" w:color="auto"/>
                            <w:right w:val="none" w:sz="0" w:space="0" w:color="auto"/>
                          </w:divBdr>
                        </w:div>
                        <w:div w:id="157232887">
                          <w:marLeft w:val="0"/>
                          <w:marRight w:val="0"/>
                          <w:marTop w:val="0"/>
                          <w:marBottom w:val="0"/>
                          <w:divBdr>
                            <w:top w:val="none" w:sz="0" w:space="0" w:color="auto"/>
                            <w:left w:val="none" w:sz="0" w:space="0" w:color="auto"/>
                            <w:bottom w:val="none" w:sz="0" w:space="0" w:color="auto"/>
                            <w:right w:val="none" w:sz="0" w:space="0" w:color="auto"/>
                          </w:divBdr>
                        </w:div>
                        <w:div w:id="1188831393">
                          <w:marLeft w:val="0"/>
                          <w:marRight w:val="0"/>
                          <w:marTop w:val="0"/>
                          <w:marBottom w:val="0"/>
                          <w:divBdr>
                            <w:top w:val="none" w:sz="0" w:space="0" w:color="auto"/>
                            <w:left w:val="none" w:sz="0" w:space="0" w:color="auto"/>
                            <w:bottom w:val="none" w:sz="0" w:space="0" w:color="auto"/>
                            <w:right w:val="none" w:sz="0" w:space="0" w:color="auto"/>
                          </w:divBdr>
                        </w:div>
                        <w:div w:id="1542748453">
                          <w:marLeft w:val="0"/>
                          <w:marRight w:val="0"/>
                          <w:marTop w:val="0"/>
                          <w:marBottom w:val="0"/>
                          <w:divBdr>
                            <w:top w:val="none" w:sz="0" w:space="0" w:color="auto"/>
                            <w:left w:val="none" w:sz="0" w:space="0" w:color="auto"/>
                            <w:bottom w:val="none" w:sz="0" w:space="0" w:color="auto"/>
                            <w:right w:val="none" w:sz="0" w:space="0" w:color="auto"/>
                          </w:divBdr>
                        </w:div>
                        <w:div w:id="443576443">
                          <w:marLeft w:val="0"/>
                          <w:marRight w:val="0"/>
                          <w:marTop w:val="0"/>
                          <w:marBottom w:val="0"/>
                          <w:divBdr>
                            <w:top w:val="none" w:sz="0" w:space="0" w:color="auto"/>
                            <w:left w:val="none" w:sz="0" w:space="0" w:color="auto"/>
                            <w:bottom w:val="none" w:sz="0" w:space="0" w:color="auto"/>
                            <w:right w:val="none" w:sz="0" w:space="0" w:color="auto"/>
                          </w:divBdr>
                        </w:div>
                        <w:div w:id="1163856911">
                          <w:marLeft w:val="0"/>
                          <w:marRight w:val="0"/>
                          <w:marTop w:val="0"/>
                          <w:marBottom w:val="0"/>
                          <w:divBdr>
                            <w:top w:val="none" w:sz="0" w:space="0" w:color="auto"/>
                            <w:left w:val="none" w:sz="0" w:space="0" w:color="auto"/>
                            <w:bottom w:val="none" w:sz="0" w:space="0" w:color="auto"/>
                            <w:right w:val="none" w:sz="0" w:space="0" w:color="auto"/>
                          </w:divBdr>
                        </w:div>
                        <w:div w:id="850877995">
                          <w:marLeft w:val="0"/>
                          <w:marRight w:val="0"/>
                          <w:marTop w:val="0"/>
                          <w:marBottom w:val="0"/>
                          <w:divBdr>
                            <w:top w:val="none" w:sz="0" w:space="0" w:color="auto"/>
                            <w:left w:val="none" w:sz="0" w:space="0" w:color="auto"/>
                            <w:bottom w:val="none" w:sz="0" w:space="0" w:color="auto"/>
                            <w:right w:val="none" w:sz="0" w:space="0" w:color="auto"/>
                          </w:divBdr>
                        </w:div>
                        <w:div w:id="991131527">
                          <w:marLeft w:val="0"/>
                          <w:marRight w:val="0"/>
                          <w:marTop w:val="0"/>
                          <w:marBottom w:val="0"/>
                          <w:divBdr>
                            <w:top w:val="none" w:sz="0" w:space="0" w:color="auto"/>
                            <w:left w:val="none" w:sz="0" w:space="0" w:color="auto"/>
                            <w:bottom w:val="none" w:sz="0" w:space="0" w:color="auto"/>
                            <w:right w:val="none" w:sz="0" w:space="0" w:color="auto"/>
                          </w:divBdr>
                        </w:div>
                        <w:div w:id="252207880">
                          <w:marLeft w:val="0"/>
                          <w:marRight w:val="0"/>
                          <w:marTop w:val="0"/>
                          <w:marBottom w:val="0"/>
                          <w:divBdr>
                            <w:top w:val="none" w:sz="0" w:space="0" w:color="auto"/>
                            <w:left w:val="none" w:sz="0" w:space="0" w:color="auto"/>
                            <w:bottom w:val="none" w:sz="0" w:space="0" w:color="auto"/>
                            <w:right w:val="none" w:sz="0" w:space="0" w:color="auto"/>
                          </w:divBdr>
                        </w:div>
                        <w:div w:id="1176771649">
                          <w:marLeft w:val="0"/>
                          <w:marRight w:val="0"/>
                          <w:marTop w:val="0"/>
                          <w:marBottom w:val="0"/>
                          <w:divBdr>
                            <w:top w:val="none" w:sz="0" w:space="0" w:color="auto"/>
                            <w:left w:val="none" w:sz="0" w:space="0" w:color="auto"/>
                            <w:bottom w:val="none" w:sz="0" w:space="0" w:color="auto"/>
                            <w:right w:val="none" w:sz="0" w:space="0" w:color="auto"/>
                          </w:divBdr>
                        </w:div>
                        <w:div w:id="2023630718">
                          <w:marLeft w:val="0"/>
                          <w:marRight w:val="0"/>
                          <w:marTop w:val="0"/>
                          <w:marBottom w:val="0"/>
                          <w:divBdr>
                            <w:top w:val="none" w:sz="0" w:space="0" w:color="auto"/>
                            <w:left w:val="none" w:sz="0" w:space="0" w:color="auto"/>
                            <w:bottom w:val="none" w:sz="0" w:space="0" w:color="auto"/>
                            <w:right w:val="none" w:sz="0" w:space="0" w:color="auto"/>
                          </w:divBdr>
                        </w:div>
                        <w:div w:id="836186826">
                          <w:marLeft w:val="0"/>
                          <w:marRight w:val="0"/>
                          <w:marTop w:val="0"/>
                          <w:marBottom w:val="0"/>
                          <w:divBdr>
                            <w:top w:val="none" w:sz="0" w:space="0" w:color="auto"/>
                            <w:left w:val="none" w:sz="0" w:space="0" w:color="auto"/>
                            <w:bottom w:val="none" w:sz="0" w:space="0" w:color="auto"/>
                            <w:right w:val="none" w:sz="0" w:space="0" w:color="auto"/>
                          </w:divBdr>
                        </w:div>
                        <w:div w:id="60904529">
                          <w:marLeft w:val="0"/>
                          <w:marRight w:val="0"/>
                          <w:marTop w:val="0"/>
                          <w:marBottom w:val="0"/>
                          <w:divBdr>
                            <w:top w:val="none" w:sz="0" w:space="0" w:color="auto"/>
                            <w:left w:val="none" w:sz="0" w:space="0" w:color="auto"/>
                            <w:bottom w:val="none" w:sz="0" w:space="0" w:color="auto"/>
                            <w:right w:val="none" w:sz="0" w:space="0" w:color="auto"/>
                          </w:divBdr>
                        </w:div>
                        <w:div w:id="1415591396">
                          <w:marLeft w:val="0"/>
                          <w:marRight w:val="0"/>
                          <w:marTop w:val="0"/>
                          <w:marBottom w:val="0"/>
                          <w:divBdr>
                            <w:top w:val="none" w:sz="0" w:space="0" w:color="auto"/>
                            <w:left w:val="none" w:sz="0" w:space="0" w:color="auto"/>
                            <w:bottom w:val="none" w:sz="0" w:space="0" w:color="auto"/>
                            <w:right w:val="none" w:sz="0" w:space="0" w:color="auto"/>
                          </w:divBdr>
                        </w:div>
                        <w:div w:id="2111199261">
                          <w:marLeft w:val="0"/>
                          <w:marRight w:val="0"/>
                          <w:marTop w:val="0"/>
                          <w:marBottom w:val="0"/>
                          <w:divBdr>
                            <w:top w:val="none" w:sz="0" w:space="0" w:color="auto"/>
                            <w:left w:val="none" w:sz="0" w:space="0" w:color="auto"/>
                            <w:bottom w:val="none" w:sz="0" w:space="0" w:color="auto"/>
                            <w:right w:val="none" w:sz="0" w:space="0" w:color="auto"/>
                          </w:divBdr>
                        </w:div>
                        <w:div w:id="1842424319">
                          <w:marLeft w:val="0"/>
                          <w:marRight w:val="0"/>
                          <w:marTop w:val="0"/>
                          <w:marBottom w:val="0"/>
                          <w:divBdr>
                            <w:top w:val="none" w:sz="0" w:space="0" w:color="auto"/>
                            <w:left w:val="none" w:sz="0" w:space="0" w:color="auto"/>
                            <w:bottom w:val="none" w:sz="0" w:space="0" w:color="auto"/>
                            <w:right w:val="none" w:sz="0" w:space="0" w:color="auto"/>
                          </w:divBdr>
                        </w:div>
                        <w:div w:id="884675901">
                          <w:marLeft w:val="0"/>
                          <w:marRight w:val="0"/>
                          <w:marTop w:val="0"/>
                          <w:marBottom w:val="0"/>
                          <w:divBdr>
                            <w:top w:val="none" w:sz="0" w:space="0" w:color="auto"/>
                            <w:left w:val="none" w:sz="0" w:space="0" w:color="auto"/>
                            <w:bottom w:val="none" w:sz="0" w:space="0" w:color="auto"/>
                            <w:right w:val="none" w:sz="0" w:space="0" w:color="auto"/>
                          </w:divBdr>
                        </w:div>
                        <w:div w:id="1360084123">
                          <w:marLeft w:val="0"/>
                          <w:marRight w:val="0"/>
                          <w:marTop w:val="0"/>
                          <w:marBottom w:val="0"/>
                          <w:divBdr>
                            <w:top w:val="none" w:sz="0" w:space="0" w:color="auto"/>
                            <w:left w:val="none" w:sz="0" w:space="0" w:color="auto"/>
                            <w:bottom w:val="none" w:sz="0" w:space="0" w:color="auto"/>
                            <w:right w:val="none" w:sz="0" w:space="0" w:color="auto"/>
                          </w:divBdr>
                        </w:div>
                        <w:div w:id="707684161">
                          <w:marLeft w:val="0"/>
                          <w:marRight w:val="0"/>
                          <w:marTop w:val="0"/>
                          <w:marBottom w:val="0"/>
                          <w:divBdr>
                            <w:top w:val="none" w:sz="0" w:space="0" w:color="auto"/>
                            <w:left w:val="none" w:sz="0" w:space="0" w:color="auto"/>
                            <w:bottom w:val="none" w:sz="0" w:space="0" w:color="auto"/>
                            <w:right w:val="none" w:sz="0" w:space="0" w:color="auto"/>
                          </w:divBdr>
                        </w:div>
                        <w:div w:id="1217937528">
                          <w:marLeft w:val="0"/>
                          <w:marRight w:val="0"/>
                          <w:marTop w:val="0"/>
                          <w:marBottom w:val="0"/>
                          <w:divBdr>
                            <w:top w:val="none" w:sz="0" w:space="0" w:color="auto"/>
                            <w:left w:val="none" w:sz="0" w:space="0" w:color="auto"/>
                            <w:bottom w:val="none" w:sz="0" w:space="0" w:color="auto"/>
                            <w:right w:val="none" w:sz="0" w:space="0" w:color="auto"/>
                          </w:divBdr>
                        </w:div>
                        <w:div w:id="15941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2783">
              <w:marLeft w:val="0"/>
              <w:marRight w:val="0"/>
              <w:marTop w:val="180"/>
              <w:marBottom w:val="180"/>
              <w:divBdr>
                <w:top w:val="none" w:sz="0" w:space="0" w:color="auto"/>
                <w:left w:val="none" w:sz="0" w:space="0" w:color="auto"/>
                <w:bottom w:val="none" w:sz="0" w:space="0" w:color="auto"/>
                <w:right w:val="none" w:sz="0" w:space="0" w:color="auto"/>
              </w:divBdr>
              <w:divsChild>
                <w:div w:id="1700470280">
                  <w:marLeft w:val="0"/>
                  <w:marRight w:val="0"/>
                  <w:marTop w:val="0"/>
                  <w:marBottom w:val="0"/>
                  <w:divBdr>
                    <w:top w:val="none" w:sz="0" w:space="0" w:color="auto"/>
                    <w:left w:val="none" w:sz="0" w:space="0" w:color="auto"/>
                    <w:bottom w:val="none" w:sz="0" w:space="0" w:color="auto"/>
                    <w:right w:val="none" w:sz="0" w:space="0" w:color="auto"/>
                  </w:divBdr>
                </w:div>
                <w:div w:id="677271674">
                  <w:marLeft w:val="0"/>
                  <w:marRight w:val="0"/>
                  <w:marTop w:val="0"/>
                  <w:marBottom w:val="0"/>
                  <w:divBdr>
                    <w:top w:val="none" w:sz="0" w:space="0" w:color="auto"/>
                    <w:left w:val="none" w:sz="0" w:space="0" w:color="auto"/>
                    <w:bottom w:val="none" w:sz="0" w:space="0" w:color="auto"/>
                    <w:right w:val="none" w:sz="0" w:space="0" w:color="auto"/>
                  </w:divBdr>
                  <w:divsChild>
                    <w:div w:id="683093118">
                      <w:marLeft w:val="0"/>
                      <w:marRight w:val="0"/>
                      <w:marTop w:val="0"/>
                      <w:marBottom w:val="0"/>
                      <w:divBdr>
                        <w:top w:val="none" w:sz="0" w:space="0" w:color="auto"/>
                        <w:left w:val="none" w:sz="0" w:space="0" w:color="auto"/>
                        <w:bottom w:val="none" w:sz="0" w:space="0" w:color="auto"/>
                        <w:right w:val="none" w:sz="0" w:space="0" w:color="auto"/>
                      </w:divBdr>
                      <w:divsChild>
                        <w:div w:id="623393396">
                          <w:marLeft w:val="0"/>
                          <w:marRight w:val="0"/>
                          <w:marTop w:val="0"/>
                          <w:marBottom w:val="0"/>
                          <w:divBdr>
                            <w:top w:val="none" w:sz="0" w:space="0" w:color="auto"/>
                            <w:left w:val="none" w:sz="0" w:space="0" w:color="auto"/>
                            <w:bottom w:val="none" w:sz="0" w:space="0" w:color="auto"/>
                            <w:right w:val="none" w:sz="0" w:space="0" w:color="auto"/>
                          </w:divBdr>
                        </w:div>
                        <w:div w:id="258298752">
                          <w:marLeft w:val="0"/>
                          <w:marRight w:val="0"/>
                          <w:marTop w:val="0"/>
                          <w:marBottom w:val="0"/>
                          <w:divBdr>
                            <w:top w:val="none" w:sz="0" w:space="0" w:color="auto"/>
                            <w:left w:val="none" w:sz="0" w:space="0" w:color="auto"/>
                            <w:bottom w:val="none" w:sz="0" w:space="0" w:color="auto"/>
                            <w:right w:val="none" w:sz="0" w:space="0" w:color="auto"/>
                          </w:divBdr>
                        </w:div>
                        <w:div w:id="1757822028">
                          <w:marLeft w:val="0"/>
                          <w:marRight w:val="0"/>
                          <w:marTop w:val="0"/>
                          <w:marBottom w:val="0"/>
                          <w:divBdr>
                            <w:top w:val="none" w:sz="0" w:space="0" w:color="auto"/>
                            <w:left w:val="none" w:sz="0" w:space="0" w:color="auto"/>
                            <w:bottom w:val="none" w:sz="0" w:space="0" w:color="auto"/>
                            <w:right w:val="none" w:sz="0" w:space="0" w:color="auto"/>
                          </w:divBdr>
                        </w:div>
                        <w:div w:id="1433234872">
                          <w:marLeft w:val="0"/>
                          <w:marRight w:val="0"/>
                          <w:marTop w:val="0"/>
                          <w:marBottom w:val="0"/>
                          <w:divBdr>
                            <w:top w:val="none" w:sz="0" w:space="0" w:color="auto"/>
                            <w:left w:val="none" w:sz="0" w:space="0" w:color="auto"/>
                            <w:bottom w:val="none" w:sz="0" w:space="0" w:color="auto"/>
                            <w:right w:val="none" w:sz="0" w:space="0" w:color="auto"/>
                          </w:divBdr>
                        </w:div>
                        <w:div w:id="1515535906">
                          <w:marLeft w:val="0"/>
                          <w:marRight w:val="0"/>
                          <w:marTop w:val="0"/>
                          <w:marBottom w:val="0"/>
                          <w:divBdr>
                            <w:top w:val="none" w:sz="0" w:space="0" w:color="auto"/>
                            <w:left w:val="none" w:sz="0" w:space="0" w:color="auto"/>
                            <w:bottom w:val="none" w:sz="0" w:space="0" w:color="auto"/>
                            <w:right w:val="none" w:sz="0" w:space="0" w:color="auto"/>
                          </w:divBdr>
                        </w:div>
                        <w:div w:id="1260213184">
                          <w:marLeft w:val="0"/>
                          <w:marRight w:val="0"/>
                          <w:marTop w:val="0"/>
                          <w:marBottom w:val="0"/>
                          <w:divBdr>
                            <w:top w:val="none" w:sz="0" w:space="0" w:color="auto"/>
                            <w:left w:val="none" w:sz="0" w:space="0" w:color="auto"/>
                            <w:bottom w:val="none" w:sz="0" w:space="0" w:color="auto"/>
                            <w:right w:val="none" w:sz="0" w:space="0" w:color="auto"/>
                          </w:divBdr>
                        </w:div>
                        <w:div w:id="345207658">
                          <w:marLeft w:val="0"/>
                          <w:marRight w:val="0"/>
                          <w:marTop w:val="0"/>
                          <w:marBottom w:val="0"/>
                          <w:divBdr>
                            <w:top w:val="none" w:sz="0" w:space="0" w:color="auto"/>
                            <w:left w:val="none" w:sz="0" w:space="0" w:color="auto"/>
                            <w:bottom w:val="none" w:sz="0" w:space="0" w:color="auto"/>
                            <w:right w:val="none" w:sz="0" w:space="0" w:color="auto"/>
                          </w:divBdr>
                        </w:div>
                        <w:div w:id="1568494779">
                          <w:marLeft w:val="0"/>
                          <w:marRight w:val="0"/>
                          <w:marTop w:val="0"/>
                          <w:marBottom w:val="0"/>
                          <w:divBdr>
                            <w:top w:val="none" w:sz="0" w:space="0" w:color="auto"/>
                            <w:left w:val="none" w:sz="0" w:space="0" w:color="auto"/>
                            <w:bottom w:val="none" w:sz="0" w:space="0" w:color="auto"/>
                            <w:right w:val="none" w:sz="0" w:space="0" w:color="auto"/>
                          </w:divBdr>
                        </w:div>
                        <w:div w:id="806513723">
                          <w:marLeft w:val="0"/>
                          <w:marRight w:val="0"/>
                          <w:marTop w:val="0"/>
                          <w:marBottom w:val="0"/>
                          <w:divBdr>
                            <w:top w:val="none" w:sz="0" w:space="0" w:color="auto"/>
                            <w:left w:val="none" w:sz="0" w:space="0" w:color="auto"/>
                            <w:bottom w:val="none" w:sz="0" w:space="0" w:color="auto"/>
                            <w:right w:val="none" w:sz="0" w:space="0" w:color="auto"/>
                          </w:divBdr>
                        </w:div>
                        <w:div w:id="950208376">
                          <w:marLeft w:val="0"/>
                          <w:marRight w:val="0"/>
                          <w:marTop w:val="0"/>
                          <w:marBottom w:val="0"/>
                          <w:divBdr>
                            <w:top w:val="none" w:sz="0" w:space="0" w:color="auto"/>
                            <w:left w:val="none" w:sz="0" w:space="0" w:color="auto"/>
                            <w:bottom w:val="none" w:sz="0" w:space="0" w:color="auto"/>
                            <w:right w:val="none" w:sz="0" w:space="0" w:color="auto"/>
                          </w:divBdr>
                        </w:div>
                        <w:div w:id="475803056">
                          <w:marLeft w:val="0"/>
                          <w:marRight w:val="0"/>
                          <w:marTop w:val="0"/>
                          <w:marBottom w:val="0"/>
                          <w:divBdr>
                            <w:top w:val="none" w:sz="0" w:space="0" w:color="auto"/>
                            <w:left w:val="none" w:sz="0" w:space="0" w:color="auto"/>
                            <w:bottom w:val="none" w:sz="0" w:space="0" w:color="auto"/>
                            <w:right w:val="none" w:sz="0" w:space="0" w:color="auto"/>
                          </w:divBdr>
                        </w:div>
                        <w:div w:id="1534613450">
                          <w:marLeft w:val="0"/>
                          <w:marRight w:val="0"/>
                          <w:marTop w:val="0"/>
                          <w:marBottom w:val="0"/>
                          <w:divBdr>
                            <w:top w:val="none" w:sz="0" w:space="0" w:color="auto"/>
                            <w:left w:val="none" w:sz="0" w:space="0" w:color="auto"/>
                            <w:bottom w:val="none" w:sz="0" w:space="0" w:color="auto"/>
                            <w:right w:val="none" w:sz="0" w:space="0" w:color="auto"/>
                          </w:divBdr>
                        </w:div>
                        <w:div w:id="213470305">
                          <w:marLeft w:val="0"/>
                          <w:marRight w:val="0"/>
                          <w:marTop w:val="0"/>
                          <w:marBottom w:val="0"/>
                          <w:divBdr>
                            <w:top w:val="none" w:sz="0" w:space="0" w:color="auto"/>
                            <w:left w:val="none" w:sz="0" w:space="0" w:color="auto"/>
                            <w:bottom w:val="none" w:sz="0" w:space="0" w:color="auto"/>
                            <w:right w:val="none" w:sz="0" w:space="0" w:color="auto"/>
                          </w:divBdr>
                        </w:div>
                        <w:div w:id="1218471259">
                          <w:marLeft w:val="0"/>
                          <w:marRight w:val="0"/>
                          <w:marTop w:val="0"/>
                          <w:marBottom w:val="0"/>
                          <w:divBdr>
                            <w:top w:val="none" w:sz="0" w:space="0" w:color="auto"/>
                            <w:left w:val="none" w:sz="0" w:space="0" w:color="auto"/>
                            <w:bottom w:val="none" w:sz="0" w:space="0" w:color="auto"/>
                            <w:right w:val="none" w:sz="0" w:space="0" w:color="auto"/>
                          </w:divBdr>
                        </w:div>
                        <w:div w:id="2125417836">
                          <w:marLeft w:val="0"/>
                          <w:marRight w:val="0"/>
                          <w:marTop w:val="0"/>
                          <w:marBottom w:val="0"/>
                          <w:divBdr>
                            <w:top w:val="none" w:sz="0" w:space="0" w:color="auto"/>
                            <w:left w:val="none" w:sz="0" w:space="0" w:color="auto"/>
                            <w:bottom w:val="none" w:sz="0" w:space="0" w:color="auto"/>
                            <w:right w:val="none" w:sz="0" w:space="0" w:color="auto"/>
                          </w:divBdr>
                        </w:div>
                        <w:div w:id="1392147225">
                          <w:marLeft w:val="0"/>
                          <w:marRight w:val="0"/>
                          <w:marTop w:val="0"/>
                          <w:marBottom w:val="0"/>
                          <w:divBdr>
                            <w:top w:val="none" w:sz="0" w:space="0" w:color="auto"/>
                            <w:left w:val="none" w:sz="0" w:space="0" w:color="auto"/>
                            <w:bottom w:val="none" w:sz="0" w:space="0" w:color="auto"/>
                            <w:right w:val="none" w:sz="0" w:space="0" w:color="auto"/>
                          </w:divBdr>
                        </w:div>
                        <w:div w:id="239948777">
                          <w:marLeft w:val="0"/>
                          <w:marRight w:val="0"/>
                          <w:marTop w:val="0"/>
                          <w:marBottom w:val="0"/>
                          <w:divBdr>
                            <w:top w:val="none" w:sz="0" w:space="0" w:color="auto"/>
                            <w:left w:val="none" w:sz="0" w:space="0" w:color="auto"/>
                            <w:bottom w:val="none" w:sz="0" w:space="0" w:color="auto"/>
                            <w:right w:val="none" w:sz="0" w:space="0" w:color="auto"/>
                          </w:divBdr>
                        </w:div>
                        <w:div w:id="750929915">
                          <w:marLeft w:val="0"/>
                          <w:marRight w:val="0"/>
                          <w:marTop w:val="0"/>
                          <w:marBottom w:val="0"/>
                          <w:divBdr>
                            <w:top w:val="none" w:sz="0" w:space="0" w:color="auto"/>
                            <w:left w:val="none" w:sz="0" w:space="0" w:color="auto"/>
                            <w:bottom w:val="none" w:sz="0" w:space="0" w:color="auto"/>
                            <w:right w:val="none" w:sz="0" w:space="0" w:color="auto"/>
                          </w:divBdr>
                        </w:div>
                        <w:div w:id="2041974039">
                          <w:marLeft w:val="0"/>
                          <w:marRight w:val="0"/>
                          <w:marTop w:val="0"/>
                          <w:marBottom w:val="0"/>
                          <w:divBdr>
                            <w:top w:val="none" w:sz="0" w:space="0" w:color="auto"/>
                            <w:left w:val="none" w:sz="0" w:space="0" w:color="auto"/>
                            <w:bottom w:val="none" w:sz="0" w:space="0" w:color="auto"/>
                            <w:right w:val="none" w:sz="0" w:space="0" w:color="auto"/>
                          </w:divBdr>
                        </w:div>
                        <w:div w:id="1176964245">
                          <w:marLeft w:val="0"/>
                          <w:marRight w:val="0"/>
                          <w:marTop w:val="0"/>
                          <w:marBottom w:val="0"/>
                          <w:divBdr>
                            <w:top w:val="none" w:sz="0" w:space="0" w:color="auto"/>
                            <w:left w:val="none" w:sz="0" w:space="0" w:color="auto"/>
                            <w:bottom w:val="none" w:sz="0" w:space="0" w:color="auto"/>
                            <w:right w:val="none" w:sz="0" w:space="0" w:color="auto"/>
                          </w:divBdr>
                        </w:div>
                        <w:div w:id="844050971">
                          <w:marLeft w:val="0"/>
                          <w:marRight w:val="0"/>
                          <w:marTop w:val="0"/>
                          <w:marBottom w:val="0"/>
                          <w:divBdr>
                            <w:top w:val="none" w:sz="0" w:space="0" w:color="auto"/>
                            <w:left w:val="none" w:sz="0" w:space="0" w:color="auto"/>
                            <w:bottom w:val="none" w:sz="0" w:space="0" w:color="auto"/>
                            <w:right w:val="none" w:sz="0" w:space="0" w:color="auto"/>
                          </w:divBdr>
                        </w:div>
                        <w:div w:id="1529831762">
                          <w:marLeft w:val="0"/>
                          <w:marRight w:val="0"/>
                          <w:marTop w:val="0"/>
                          <w:marBottom w:val="0"/>
                          <w:divBdr>
                            <w:top w:val="none" w:sz="0" w:space="0" w:color="auto"/>
                            <w:left w:val="none" w:sz="0" w:space="0" w:color="auto"/>
                            <w:bottom w:val="none" w:sz="0" w:space="0" w:color="auto"/>
                            <w:right w:val="none" w:sz="0" w:space="0" w:color="auto"/>
                          </w:divBdr>
                        </w:div>
                        <w:div w:id="451170409">
                          <w:marLeft w:val="0"/>
                          <w:marRight w:val="0"/>
                          <w:marTop w:val="0"/>
                          <w:marBottom w:val="0"/>
                          <w:divBdr>
                            <w:top w:val="none" w:sz="0" w:space="0" w:color="auto"/>
                            <w:left w:val="none" w:sz="0" w:space="0" w:color="auto"/>
                            <w:bottom w:val="none" w:sz="0" w:space="0" w:color="auto"/>
                            <w:right w:val="none" w:sz="0" w:space="0" w:color="auto"/>
                          </w:divBdr>
                        </w:div>
                        <w:div w:id="1605723906">
                          <w:marLeft w:val="0"/>
                          <w:marRight w:val="0"/>
                          <w:marTop w:val="0"/>
                          <w:marBottom w:val="0"/>
                          <w:divBdr>
                            <w:top w:val="none" w:sz="0" w:space="0" w:color="auto"/>
                            <w:left w:val="none" w:sz="0" w:space="0" w:color="auto"/>
                            <w:bottom w:val="none" w:sz="0" w:space="0" w:color="auto"/>
                            <w:right w:val="none" w:sz="0" w:space="0" w:color="auto"/>
                          </w:divBdr>
                        </w:div>
                        <w:div w:id="1383672720">
                          <w:marLeft w:val="0"/>
                          <w:marRight w:val="0"/>
                          <w:marTop w:val="0"/>
                          <w:marBottom w:val="0"/>
                          <w:divBdr>
                            <w:top w:val="none" w:sz="0" w:space="0" w:color="auto"/>
                            <w:left w:val="none" w:sz="0" w:space="0" w:color="auto"/>
                            <w:bottom w:val="none" w:sz="0" w:space="0" w:color="auto"/>
                            <w:right w:val="none" w:sz="0" w:space="0" w:color="auto"/>
                          </w:divBdr>
                        </w:div>
                        <w:div w:id="1215504629">
                          <w:marLeft w:val="0"/>
                          <w:marRight w:val="0"/>
                          <w:marTop w:val="0"/>
                          <w:marBottom w:val="0"/>
                          <w:divBdr>
                            <w:top w:val="none" w:sz="0" w:space="0" w:color="auto"/>
                            <w:left w:val="none" w:sz="0" w:space="0" w:color="auto"/>
                            <w:bottom w:val="none" w:sz="0" w:space="0" w:color="auto"/>
                            <w:right w:val="none" w:sz="0" w:space="0" w:color="auto"/>
                          </w:divBdr>
                        </w:div>
                        <w:div w:id="2064214234">
                          <w:marLeft w:val="0"/>
                          <w:marRight w:val="0"/>
                          <w:marTop w:val="0"/>
                          <w:marBottom w:val="0"/>
                          <w:divBdr>
                            <w:top w:val="none" w:sz="0" w:space="0" w:color="auto"/>
                            <w:left w:val="none" w:sz="0" w:space="0" w:color="auto"/>
                            <w:bottom w:val="none" w:sz="0" w:space="0" w:color="auto"/>
                            <w:right w:val="none" w:sz="0" w:space="0" w:color="auto"/>
                          </w:divBdr>
                        </w:div>
                        <w:div w:id="349263462">
                          <w:marLeft w:val="0"/>
                          <w:marRight w:val="0"/>
                          <w:marTop w:val="0"/>
                          <w:marBottom w:val="0"/>
                          <w:divBdr>
                            <w:top w:val="none" w:sz="0" w:space="0" w:color="auto"/>
                            <w:left w:val="none" w:sz="0" w:space="0" w:color="auto"/>
                            <w:bottom w:val="none" w:sz="0" w:space="0" w:color="auto"/>
                            <w:right w:val="none" w:sz="0" w:space="0" w:color="auto"/>
                          </w:divBdr>
                        </w:div>
                        <w:div w:id="768475139">
                          <w:marLeft w:val="0"/>
                          <w:marRight w:val="0"/>
                          <w:marTop w:val="0"/>
                          <w:marBottom w:val="0"/>
                          <w:divBdr>
                            <w:top w:val="none" w:sz="0" w:space="0" w:color="auto"/>
                            <w:left w:val="none" w:sz="0" w:space="0" w:color="auto"/>
                            <w:bottom w:val="none" w:sz="0" w:space="0" w:color="auto"/>
                            <w:right w:val="none" w:sz="0" w:space="0" w:color="auto"/>
                          </w:divBdr>
                        </w:div>
                        <w:div w:id="2047874001">
                          <w:marLeft w:val="0"/>
                          <w:marRight w:val="0"/>
                          <w:marTop w:val="0"/>
                          <w:marBottom w:val="0"/>
                          <w:divBdr>
                            <w:top w:val="none" w:sz="0" w:space="0" w:color="auto"/>
                            <w:left w:val="none" w:sz="0" w:space="0" w:color="auto"/>
                            <w:bottom w:val="none" w:sz="0" w:space="0" w:color="auto"/>
                            <w:right w:val="none" w:sz="0" w:space="0" w:color="auto"/>
                          </w:divBdr>
                        </w:div>
                        <w:div w:id="962612080">
                          <w:marLeft w:val="0"/>
                          <w:marRight w:val="0"/>
                          <w:marTop w:val="0"/>
                          <w:marBottom w:val="0"/>
                          <w:divBdr>
                            <w:top w:val="none" w:sz="0" w:space="0" w:color="auto"/>
                            <w:left w:val="none" w:sz="0" w:space="0" w:color="auto"/>
                            <w:bottom w:val="none" w:sz="0" w:space="0" w:color="auto"/>
                            <w:right w:val="none" w:sz="0" w:space="0" w:color="auto"/>
                          </w:divBdr>
                        </w:div>
                        <w:div w:id="607353833">
                          <w:marLeft w:val="0"/>
                          <w:marRight w:val="0"/>
                          <w:marTop w:val="0"/>
                          <w:marBottom w:val="0"/>
                          <w:divBdr>
                            <w:top w:val="none" w:sz="0" w:space="0" w:color="auto"/>
                            <w:left w:val="none" w:sz="0" w:space="0" w:color="auto"/>
                            <w:bottom w:val="none" w:sz="0" w:space="0" w:color="auto"/>
                            <w:right w:val="none" w:sz="0" w:space="0" w:color="auto"/>
                          </w:divBdr>
                        </w:div>
                        <w:div w:id="1222592535">
                          <w:marLeft w:val="0"/>
                          <w:marRight w:val="0"/>
                          <w:marTop w:val="0"/>
                          <w:marBottom w:val="0"/>
                          <w:divBdr>
                            <w:top w:val="none" w:sz="0" w:space="0" w:color="auto"/>
                            <w:left w:val="none" w:sz="0" w:space="0" w:color="auto"/>
                            <w:bottom w:val="none" w:sz="0" w:space="0" w:color="auto"/>
                            <w:right w:val="none" w:sz="0" w:space="0" w:color="auto"/>
                          </w:divBdr>
                        </w:div>
                        <w:div w:id="687751503">
                          <w:marLeft w:val="0"/>
                          <w:marRight w:val="0"/>
                          <w:marTop w:val="0"/>
                          <w:marBottom w:val="0"/>
                          <w:divBdr>
                            <w:top w:val="none" w:sz="0" w:space="0" w:color="auto"/>
                            <w:left w:val="none" w:sz="0" w:space="0" w:color="auto"/>
                            <w:bottom w:val="none" w:sz="0" w:space="0" w:color="auto"/>
                            <w:right w:val="none" w:sz="0" w:space="0" w:color="auto"/>
                          </w:divBdr>
                        </w:div>
                        <w:div w:id="454560804">
                          <w:marLeft w:val="0"/>
                          <w:marRight w:val="0"/>
                          <w:marTop w:val="0"/>
                          <w:marBottom w:val="0"/>
                          <w:divBdr>
                            <w:top w:val="none" w:sz="0" w:space="0" w:color="auto"/>
                            <w:left w:val="none" w:sz="0" w:space="0" w:color="auto"/>
                            <w:bottom w:val="none" w:sz="0" w:space="0" w:color="auto"/>
                            <w:right w:val="none" w:sz="0" w:space="0" w:color="auto"/>
                          </w:divBdr>
                        </w:div>
                        <w:div w:id="1494833359">
                          <w:marLeft w:val="0"/>
                          <w:marRight w:val="0"/>
                          <w:marTop w:val="0"/>
                          <w:marBottom w:val="0"/>
                          <w:divBdr>
                            <w:top w:val="none" w:sz="0" w:space="0" w:color="auto"/>
                            <w:left w:val="none" w:sz="0" w:space="0" w:color="auto"/>
                            <w:bottom w:val="none" w:sz="0" w:space="0" w:color="auto"/>
                            <w:right w:val="none" w:sz="0" w:space="0" w:color="auto"/>
                          </w:divBdr>
                        </w:div>
                        <w:div w:id="236474499">
                          <w:marLeft w:val="0"/>
                          <w:marRight w:val="0"/>
                          <w:marTop w:val="0"/>
                          <w:marBottom w:val="0"/>
                          <w:divBdr>
                            <w:top w:val="none" w:sz="0" w:space="0" w:color="auto"/>
                            <w:left w:val="none" w:sz="0" w:space="0" w:color="auto"/>
                            <w:bottom w:val="none" w:sz="0" w:space="0" w:color="auto"/>
                            <w:right w:val="none" w:sz="0" w:space="0" w:color="auto"/>
                          </w:divBdr>
                        </w:div>
                        <w:div w:id="1461000218">
                          <w:marLeft w:val="0"/>
                          <w:marRight w:val="0"/>
                          <w:marTop w:val="0"/>
                          <w:marBottom w:val="0"/>
                          <w:divBdr>
                            <w:top w:val="none" w:sz="0" w:space="0" w:color="auto"/>
                            <w:left w:val="none" w:sz="0" w:space="0" w:color="auto"/>
                            <w:bottom w:val="none" w:sz="0" w:space="0" w:color="auto"/>
                            <w:right w:val="none" w:sz="0" w:space="0" w:color="auto"/>
                          </w:divBdr>
                        </w:div>
                        <w:div w:id="583539098">
                          <w:marLeft w:val="0"/>
                          <w:marRight w:val="0"/>
                          <w:marTop w:val="0"/>
                          <w:marBottom w:val="0"/>
                          <w:divBdr>
                            <w:top w:val="none" w:sz="0" w:space="0" w:color="auto"/>
                            <w:left w:val="none" w:sz="0" w:space="0" w:color="auto"/>
                            <w:bottom w:val="none" w:sz="0" w:space="0" w:color="auto"/>
                            <w:right w:val="none" w:sz="0" w:space="0" w:color="auto"/>
                          </w:divBdr>
                        </w:div>
                        <w:div w:id="703793170">
                          <w:marLeft w:val="0"/>
                          <w:marRight w:val="0"/>
                          <w:marTop w:val="0"/>
                          <w:marBottom w:val="0"/>
                          <w:divBdr>
                            <w:top w:val="none" w:sz="0" w:space="0" w:color="auto"/>
                            <w:left w:val="none" w:sz="0" w:space="0" w:color="auto"/>
                            <w:bottom w:val="none" w:sz="0" w:space="0" w:color="auto"/>
                            <w:right w:val="none" w:sz="0" w:space="0" w:color="auto"/>
                          </w:divBdr>
                        </w:div>
                        <w:div w:id="793867428">
                          <w:marLeft w:val="0"/>
                          <w:marRight w:val="0"/>
                          <w:marTop w:val="0"/>
                          <w:marBottom w:val="0"/>
                          <w:divBdr>
                            <w:top w:val="none" w:sz="0" w:space="0" w:color="auto"/>
                            <w:left w:val="none" w:sz="0" w:space="0" w:color="auto"/>
                            <w:bottom w:val="none" w:sz="0" w:space="0" w:color="auto"/>
                            <w:right w:val="none" w:sz="0" w:space="0" w:color="auto"/>
                          </w:divBdr>
                        </w:div>
                        <w:div w:id="1614242537">
                          <w:marLeft w:val="0"/>
                          <w:marRight w:val="0"/>
                          <w:marTop w:val="0"/>
                          <w:marBottom w:val="0"/>
                          <w:divBdr>
                            <w:top w:val="none" w:sz="0" w:space="0" w:color="auto"/>
                            <w:left w:val="none" w:sz="0" w:space="0" w:color="auto"/>
                            <w:bottom w:val="none" w:sz="0" w:space="0" w:color="auto"/>
                            <w:right w:val="none" w:sz="0" w:space="0" w:color="auto"/>
                          </w:divBdr>
                        </w:div>
                        <w:div w:id="430469076">
                          <w:marLeft w:val="0"/>
                          <w:marRight w:val="0"/>
                          <w:marTop w:val="0"/>
                          <w:marBottom w:val="0"/>
                          <w:divBdr>
                            <w:top w:val="none" w:sz="0" w:space="0" w:color="auto"/>
                            <w:left w:val="none" w:sz="0" w:space="0" w:color="auto"/>
                            <w:bottom w:val="none" w:sz="0" w:space="0" w:color="auto"/>
                            <w:right w:val="none" w:sz="0" w:space="0" w:color="auto"/>
                          </w:divBdr>
                        </w:div>
                        <w:div w:id="1360738477">
                          <w:marLeft w:val="0"/>
                          <w:marRight w:val="0"/>
                          <w:marTop w:val="0"/>
                          <w:marBottom w:val="0"/>
                          <w:divBdr>
                            <w:top w:val="none" w:sz="0" w:space="0" w:color="auto"/>
                            <w:left w:val="none" w:sz="0" w:space="0" w:color="auto"/>
                            <w:bottom w:val="none" w:sz="0" w:space="0" w:color="auto"/>
                            <w:right w:val="none" w:sz="0" w:space="0" w:color="auto"/>
                          </w:divBdr>
                        </w:div>
                        <w:div w:id="1883908517">
                          <w:marLeft w:val="0"/>
                          <w:marRight w:val="0"/>
                          <w:marTop w:val="0"/>
                          <w:marBottom w:val="0"/>
                          <w:divBdr>
                            <w:top w:val="none" w:sz="0" w:space="0" w:color="auto"/>
                            <w:left w:val="none" w:sz="0" w:space="0" w:color="auto"/>
                            <w:bottom w:val="none" w:sz="0" w:space="0" w:color="auto"/>
                            <w:right w:val="none" w:sz="0" w:space="0" w:color="auto"/>
                          </w:divBdr>
                        </w:div>
                        <w:div w:id="1124302210">
                          <w:marLeft w:val="0"/>
                          <w:marRight w:val="0"/>
                          <w:marTop w:val="0"/>
                          <w:marBottom w:val="0"/>
                          <w:divBdr>
                            <w:top w:val="none" w:sz="0" w:space="0" w:color="auto"/>
                            <w:left w:val="none" w:sz="0" w:space="0" w:color="auto"/>
                            <w:bottom w:val="none" w:sz="0" w:space="0" w:color="auto"/>
                            <w:right w:val="none" w:sz="0" w:space="0" w:color="auto"/>
                          </w:divBdr>
                        </w:div>
                        <w:div w:id="594941946">
                          <w:marLeft w:val="0"/>
                          <w:marRight w:val="0"/>
                          <w:marTop w:val="0"/>
                          <w:marBottom w:val="0"/>
                          <w:divBdr>
                            <w:top w:val="none" w:sz="0" w:space="0" w:color="auto"/>
                            <w:left w:val="none" w:sz="0" w:space="0" w:color="auto"/>
                            <w:bottom w:val="none" w:sz="0" w:space="0" w:color="auto"/>
                            <w:right w:val="none" w:sz="0" w:space="0" w:color="auto"/>
                          </w:divBdr>
                        </w:div>
                        <w:div w:id="1943031999">
                          <w:marLeft w:val="0"/>
                          <w:marRight w:val="0"/>
                          <w:marTop w:val="0"/>
                          <w:marBottom w:val="0"/>
                          <w:divBdr>
                            <w:top w:val="none" w:sz="0" w:space="0" w:color="auto"/>
                            <w:left w:val="none" w:sz="0" w:space="0" w:color="auto"/>
                            <w:bottom w:val="none" w:sz="0" w:space="0" w:color="auto"/>
                            <w:right w:val="none" w:sz="0" w:space="0" w:color="auto"/>
                          </w:divBdr>
                        </w:div>
                        <w:div w:id="1328482030">
                          <w:marLeft w:val="0"/>
                          <w:marRight w:val="0"/>
                          <w:marTop w:val="0"/>
                          <w:marBottom w:val="0"/>
                          <w:divBdr>
                            <w:top w:val="none" w:sz="0" w:space="0" w:color="auto"/>
                            <w:left w:val="none" w:sz="0" w:space="0" w:color="auto"/>
                            <w:bottom w:val="none" w:sz="0" w:space="0" w:color="auto"/>
                            <w:right w:val="none" w:sz="0" w:space="0" w:color="auto"/>
                          </w:divBdr>
                        </w:div>
                        <w:div w:id="1756315959">
                          <w:marLeft w:val="0"/>
                          <w:marRight w:val="0"/>
                          <w:marTop w:val="0"/>
                          <w:marBottom w:val="0"/>
                          <w:divBdr>
                            <w:top w:val="none" w:sz="0" w:space="0" w:color="auto"/>
                            <w:left w:val="none" w:sz="0" w:space="0" w:color="auto"/>
                            <w:bottom w:val="none" w:sz="0" w:space="0" w:color="auto"/>
                            <w:right w:val="none" w:sz="0" w:space="0" w:color="auto"/>
                          </w:divBdr>
                        </w:div>
                        <w:div w:id="106698370">
                          <w:marLeft w:val="0"/>
                          <w:marRight w:val="0"/>
                          <w:marTop w:val="0"/>
                          <w:marBottom w:val="0"/>
                          <w:divBdr>
                            <w:top w:val="none" w:sz="0" w:space="0" w:color="auto"/>
                            <w:left w:val="none" w:sz="0" w:space="0" w:color="auto"/>
                            <w:bottom w:val="none" w:sz="0" w:space="0" w:color="auto"/>
                            <w:right w:val="none" w:sz="0" w:space="0" w:color="auto"/>
                          </w:divBdr>
                        </w:div>
                        <w:div w:id="31854760">
                          <w:marLeft w:val="0"/>
                          <w:marRight w:val="0"/>
                          <w:marTop w:val="0"/>
                          <w:marBottom w:val="0"/>
                          <w:divBdr>
                            <w:top w:val="none" w:sz="0" w:space="0" w:color="auto"/>
                            <w:left w:val="none" w:sz="0" w:space="0" w:color="auto"/>
                            <w:bottom w:val="none" w:sz="0" w:space="0" w:color="auto"/>
                            <w:right w:val="none" w:sz="0" w:space="0" w:color="auto"/>
                          </w:divBdr>
                        </w:div>
                        <w:div w:id="39742931">
                          <w:marLeft w:val="0"/>
                          <w:marRight w:val="0"/>
                          <w:marTop w:val="0"/>
                          <w:marBottom w:val="0"/>
                          <w:divBdr>
                            <w:top w:val="none" w:sz="0" w:space="0" w:color="auto"/>
                            <w:left w:val="none" w:sz="0" w:space="0" w:color="auto"/>
                            <w:bottom w:val="none" w:sz="0" w:space="0" w:color="auto"/>
                            <w:right w:val="none" w:sz="0" w:space="0" w:color="auto"/>
                          </w:divBdr>
                        </w:div>
                        <w:div w:id="1801026541">
                          <w:marLeft w:val="0"/>
                          <w:marRight w:val="0"/>
                          <w:marTop w:val="0"/>
                          <w:marBottom w:val="0"/>
                          <w:divBdr>
                            <w:top w:val="none" w:sz="0" w:space="0" w:color="auto"/>
                            <w:left w:val="none" w:sz="0" w:space="0" w:color="auto"/>
                            <w:bottom w:val="none" w:sz="0" w:space="0" w:color="auto"/>
                            <w:right w:val="none" w:sz="0" w:space="0" w:color="auto"/>
                          </w:divBdr>
                        </w:div>
                        <w:div w:id="1674339868">
                          <w:marLeft w:val="0"/>
                          <w:marRight w:val="0"/>
                          <w:marTop w:val="0"/>
                          <w:marBottom w:val="0"/>
                          <w:divBdr>
                            <w:top w:val="none" w:sz="0" w:space="0" w:color="auto"/>
                            <w:left w:val="none" w:sz="0" w:space="0" w:color="auto"/>
                            <w:bottom w:val="none" w:sz="0" w:space="0" w:color="auto"/>
                            <w:right w:val="none" w:sz="0" w:space="0" w:color="auto"/>
                          </w:divBdr>
                        </w:div>
                        <w:div w:id="1807122215">
                          <w:marLeft w:val="0"/>
                          <w:marRight w:val="0"/>
                          <w:marTop w:val="0"/>
                          <w:marBottom w:val="0"/>
                          <w:divBdr>
                            <w:top w:val="none" w:sz="0" w:space="0" w:color="auto"/>
                            <w:left w:val="none" w:sz="0" w:space="0" w:color="auto"/>
                            <w:bottom w:val="none" w:sz="0" w:space="0" w:color="auto"/>
                            <w:right w:val="none" w:sz="0" w:space="0" w:color="auto"/>
                          </w:divBdr>
                        </w:div>
                        <w:div w:id="841164447">
                          <w:marLeft w:val="0"/>
                          <w:marRight w:val="0"/>
                          <w:marTop w:val="0"/>
                          <w:marBottom w:val="0"/>
                          <w:divBdr>
                            <w:top w:val="none" w:sz="0" w:space="0" w:color="auto"/>
                            <w:left w:val="none" w:sz="0" w:space="0" w:color="auto"/>
                            <w:bottom w:val="none" w:sz="0" w:space="0" w:color="auto"/>
                            <w:right w:val="none" w:sz="0" w:space="0" w:color="auto"/>
                          </w:divBdr>
                        </w:div>
                        <w:div w:id="606087028">
                          <w:marLeft w:val="0"/>
                          <w:marRight w:val="0"/>
                          <w:marTop w:val="0"/>
                          <w:marBottom w:val="0"/>
                          <w:divBdr>
                            <w:top w:val="none" w:sz="0" w:space="0" w:color="auto"/>
                            <w:left w:val="none" w:sz="0" w:space="0" w:color="auto"/>
                            <w:bottom w:val="none" w:sz="0" w:space="0" w:color="auto"/>
                            <w:right w:val="none" w:sz="0" w:space="0" w:color="auto"/>
                          </w:divBdr>
                        </w:div>
                      </w:divsChild>
                    </w:div>
                    <w:div w:id="801463754">
                      <w:marLeft w:val="0"/>
                      <w:marRight w:val="0"/>
                      <w:marTop w:val="0"/>
                      <w:marBottom w:val="0"/>
                      <w:divBdr>
                        <w:top w:val="none" w:sz="0" w:space="0" w:color="auto"/>
                        <w:left w:val="none" w:sz="0" w:space="0" w:color="auto"/>
                        <w:bottom w:val="none" w:sz="0" w:space="0" w:color="auto"/>
                        <w:right w:val="none" w:sz="0" w:space="0" w:color="auto"/>
                      </w:divBdr>
                      <w:divsChild>
                        <w:div w:id="1963684386">
                          <w:marLeft w:val="0"/>
                          <w:marRight w:val="0"/>
                          <w:marTop w:val="0"/>
                          <w:marBottom w:val="0"/>
                          <w:divBdr>
                            <w:top w:val="none" w:sz="0" w:space="0" w:color="auto"/>
                            <w:left w:val="none" w:sz="0" w:space="0" w:color="auto"/>
                            <w:bottom w:val="none" w:sz="0" w:space="0" w:color="auto"/>
                            <w:right w:val="none" w:sz="0" w:space="0" w:color="auto"/>
                          </w:divBdr>
                        </w:div>
                        <w:div w:id="1032459592">
                          <w:marLeft w:val="0"/>
                          <w:marRight w:val="0"/>
                          <w:marTop w:val="0"/>
                          <w:marBottom w:val="0"/>
                          <w:divBdr>
                            <w:top w:val="none" w:sz="0" w:space="0" w:color="auto"/>
                            <w:left w:val="none" w:sz="0" w:space="0" w:color="auto"/>
                            <w:bottom w:val="none" w:sz="0" w:space="0" w:color="auto"/>
                            <w:right w:val="none" w:sz="0" w:space="0" w:color="auto"/>
                          </w:divBdr>
                        </w:div>
                        <w:div w:id="1943101191">
                          <w:marLeft w:val="0"/>
                          <w:marRight w:val="0"/>
                          <w:marTop w:val="0"/>
                          <w:marBottom w:val="0"/>
                          <w:divBdr>
                            <w:top w:val="none" w:sz="0" w:space="0" w:color="auto"/>
                            <w:left w:val="none" w:sz="0" w:space="0" w:color="auto"/>
                            <w:bottom w:val="none" w:sz="0" w:space="0" w:color="auto"/>
                            <w:right w:val="none" w:sz="0" w:space="0" w:color="auto"/>
                          </w:divBdr>
                        </w:div>
                        <w:div w:id="738329749">
                          <w:marLeft w:val="0"/>
                          <w:marRight w:val="0"/>
                          <w:marTop w:val="0"/>
                          <w:marBottom w:val="0"/>
                          <w:divBdr>
                            <w:top w:val="none" w:sz="0" w:space="0" w:color="auto"/>
                            <w:left w:val="none" w:sz="0" w:space="0" w:color="auto"/>
                            <w:bottom w:val="none" w:sz="0" w:space="0" w:color="auto"/>
                            <w:right w:val="none" w:sz="0" w:space="0" w:color="auto"/>
                          </w:divBdr>
                        </w:div>
                        <w:div w:id="1230581655">
                          <w:marLeft w:val="0"/>
                          <w:marRight w:val="0"/>
                          <w:marTop w:val="0"/>
                          <w:marBottom w:val="0"/>
                          <w:divBdr>
                            <w:top w:val="none" w:sz="0" w:space="0" w:color="auto"/>
                            <w:left w:val="none" w:sz="0" w:space="0" w:color="auto"/>
                            <w:bottom w:val="none" w:sz="0" w:space="0" w:color="auto"/>
                            <w:right w:val="none" w:sz="0" w:space="0" w:color="auto"/>
                          </w:divBdr>
                        </w:div>
                        <w:div w:id="1192572761">
                          <w:marLeft w:val="0"/>
                          <w:marRight w:val="0"/>
                          <w:marTop w:val="0"/>
                          <w:marBottom w:val="0"/>
                          <w:divBdr>
                            <w:top w:val="none" w:sz="0" w:space="0" w:color="auto"/>
                            <w:left w:val="none" w:sz="0" w:space="0" w:color="auto"/>
                            <w:bottom w:val="none" w:sz="0" w:space="0" w:color="auto"/>
                            <w:right w:val="none" w:sz="0" w:space="0" w:color="auto"/>
                          </w:divBdr>
                        </w:div>
                        <w:div w:id="2022196717">
                          <w:marLeft w:val="0"/>
                          <w:marRight w:val="0"/>
                          <w:marTop w:val="0"/>
                          <w:marBottom w:val="0"/>
                          <w:divBdr>
                            <w:top w:val="none" w:sz="0" w:space="0" w:color="auto"/>
                            <w:left w:val="none" w:sz="0" w:space="0" w:color="auto"/>
                            <w:bottom w:val="none" w:sz="0" w:space="0" w:color="auto"/>
                            <w:right w:val="none" w:sz="0" w:space="0" w:color="auto"/>
                          </w:divBdr>
                        </w:div>
                        <w:div w:id="673802308">
                          <w:marLeft w:val="0"/>
                          <w:marRight w:val="0"/>
                          <w:marTop w:val="0"/>
                          <w:marBottom w:val="0"/>
                          <w:divBdr>
                            <w:top w:val="none" w:sz="0" w:space="0" w:color="auto"/>
                            <w:left w:val="none" w:sz="0" w:space="0" w:color="auto"/>
                            <w:bottom w:val="none" w:sz="0" w:space="0" w:color="auto"/>
                            <w:right w:val="none" w:sz="0" w:space="0" w:color="auto"/>
                          </w:divBdr>
                        </w:div>
                        <w:div w:id="215048825">
                          <w:marLeft w:val="0"/>
                          <w:marRight w:val="0"/>
                          <w:marTop w:val="0"/>
                          <w:marBottom w:val="0"/>
                          <w:divBdr>
                            <w:top w:val="none" w:sz="0" w:space="0" w:color="auto"/>
                            <w:left w:val="none" w:sz="0" w:space="0" w:color="auto"/>
                            <w:bottom w:val="none" w:sz="0" w:space="0" w:color="auto"/>
                            <w:right w:val="none" w:sz="0" w:space="0" w:color="auto"/>
                          </w:divBdr>
                        </w:div>
                        <w:div w:id="1835145658">
                          <w:marLeft w:val="0"/>
                          <w:marRight w:val="0"/>
                          <w:marTop w:val="0"/>
                          <w:marBottom w:val="0"/>
                          <w:divBdr>
                            <w:top w:val="none" w:sz="0" w:space="0" w:color="auto"/>
                            <w:left w:val="none" w:sz="0" w:space="0" w:color="auto"/>
                            <w:bottom w:val="none" w:sz="0" w:space="0" w:color="auto"/>
                            <w:right w:val="none" w:sz="0" w:space="0" w:color="auto"/>
                          </w:divBdr>
                        </w:div>
                        <w:div w:id="377166341">
                          <w:marLeft w:val="0"/>
                          <w:marRight w:val="0"/>
                          <w:marTop w:val="0"/>
                          <w:marBottom w:val="0"/>
                          <w:divBdr>
                            <w:top w:val="none" w:sz="0" w:space="0" w:color="auto"/>
                            <w:left w:val="none" w:sz="0" w:space="0" w:color="auto"/>
                            <w:bottom w:val="none" w:sz="0" w:space="0" w:color="auto"/>
                            <w:right w:val="none" w:sz="0" w:space="0" w:color="auto"/>
                          </w:divBdr>
                        </w:div>
                        <w:div w:id="1252544166">
                          <w:marLeft w:val="0"/>
                          <w:marRight w:val="0"/>
                          <w:marTop w:val="0"/>
                          <w:marBottom w:val="0"/>
                          <w:divBdr>
                            <w:top w:val="none" w:sz="0" w:space="0" w:color="auto"/>
                            <w:left w:val="none" w:sz="0" w:space="0" w:color="auto"/>
                            <w:bottom w:val="none" w:sz="0" w:space="0" w:color="auto"/>
                            <w:right w:val="none" w:sz="0" w:space="0" w:color="auto"/>
                          </w:divBdr>
                        </w:div>
                        <w:div w:id="1127502664">
                          <w:marLeft w:val="0"/>
                          <w:marRight w:val="0"/>
                          <w:marTop w:val="0"/>
                          <w:marBottom w:val="0"/>
                          <w:divBdr>
                            <w:top w:val="none" w:sz="0" w:space="0" w:color="auto"/>
                            <w:left w:val="none" w:sz="0" w:space="0" w:color="auto"/>
                            <w:bottom w:val="none" w:sz="0" w:space="0" w:color="auto"/>
                            <w:right w:val="none" w:sz="0" w:space="0" w:color="auto"/>
                          </w:divBdr>
                        </w:div>
                        <w:div w:id="454955811">
                          <w:marLeft w:val="0"/>
                          <w:marRight w:val="0"/>
                          <w:marTop w:val="0"/>
                          <w:marBottom w:val="0"/>
                          <w:divBdr>
                            <w:top w:val="none" w:sz="0" w:space="0" w:color="auto"/>
                            <w:left w:val="none" w:sz="0" w:space="0" w:color="auto"/>
                            <w:bottom w:val="none" w:sz="0" w:space="0" w:color="auto"/>
                            <w:right w:val="none" w:sz="0" w:space="0" w:color="auto"/>
                          </w:divBdr>
                        </w:div>
                        <w:div w:id="984046232">
                          <w:marLeft w:val="0"/>
                          <w:marRight w:val="0"/>
                          <w:marTop w:val="0"/>
                          <w:marBottom w:val="0"/>
                          <w:divBdr>
                            <w:top w:val="none" w:sz="0" w:space="0" w:color="auto"/>
                            <w:left w:val="none" w:sz="0" w:space="0" w:color="auto"/>
                            <w:bottom w:val="none" w:sz="0" w:space="0" w:color="auto"/>
                            <w:right w:val="none" w:sz="0" w:space="0" w:color="auto"/>
                          </w:divBdr>
                        </w:div>
                        <w:div w:id="369964068">
                          <w:marLeft w:val="0"/>
                          <w:marRight w:val="0"/>
                          <w:marTop w:val="0"/>
                          <w:marBottom w:val="0"/>
                          <w:divBdr>
                            <w:top w:val="none" w:sz="0" w:space="0" w:color="auto"/>
                            <w:left w:val="none" w:sz="0" w:space="0" w:color="auto"/>
                            <w:bottom w:val="none" w:sz="0" w:space="0" w:color="auto"/>
                            <w:right w:val="none" w:sz="0" w:space="0" w:color="auto"/>
                          </w:divBdr>
                        </w:div>
                        <w:div w:id="1353459788">
                          <w:marLeft w:val="0"/>
                          <w:marRight w:val="0"/>
                          <w:marTop w:val="0"/>
                          <w:marBottom w:val="0"/>
                          <w:divBdr>
                            <w:top w:val="none" w:sz="0" w:space="0" w:color="auto"/>
                            <w:left w:val="none" w:sz="0" w:space="0" w:color="auto"/>
                            <w:bottom w:val="none" w:sz="0" w:space="0" w:color="auto"/>
                            <w:right w:val="none" w:sz="0" w:space="0" w:color="auto"/>
                          </w:divBdr>
                        </w:div>
                        <w:div w:id="3479503">
                          <w:marLeft w:val="0"/>
                          <w:marRight w:val="0"/>
                          <w:marTop w:val="0"/>
                          <w:marBottom w:val="0"/>
                          <w:divBdr>
                            <w:top w:val="none" w:sz="0" w:space="0" w:color="auto"/>
                            <w:left w:val="none" w:sz="0" w:space="0" w:color="auto"/>
                            <w:bottom w:val="none" w:sz="0" w:space="0" w:color="auto"/>
                            <w:right w:val="none" w:sz="0" w:space="0" w:color="auto"/>
                          </w:divBdr>
                        </w:div>
                        <w:div w:id="1867979973">
                          <w:marLeft w:val="0"/>
                          <w:marRight w:val="0"/>
                          <w:marTop w:val="0"/>
                          <w:marBottom w:val="0"/>
                          <w:divBdr>
                            <w:top w:val="none" w:sz="0" w:space="0" w:color="auto"/>
                            <w:left w:val="none" w:sz="0" w:space="0" w:color="auto"/>
                            <w:bottom w:val="none" w:sz="0" w:space="0" w:color="auto"/>
                            <w:right w:val="none" w:sz="0" w:space="0" w:color="auto"/>
                          </w:divBdr>
                        </w:div>
                        <w:div w:id="1001616399">
                          <w:marLeft w:val="0"/>
                          <w:marRight w:val="0"/>
                          <w:marTop w:val="0"/>
                          <w:marBottom w:val="0"/>
                          <w:divBdr>
                            <w:top w:val="none" w:sz="0" w:space="0" w:color="auto"/>
                            <w:left w:val="none" w:sz="0" w:space="0" w:color="auto"/>
                            <w:bottom w:val="none" w:sz="0" w:space="0" w:color="auto"/>
                            <w:right w:val="none" w:sz="0" w:space="0" w:color="auto"/>
                          </w:divBdr>
                        </w:div>
                        <w:div w:id="209466741">
                          <w:marLeft w:val="0"/>
                          <w:marRight w:val="0"/>
                          <w:marTop w:val="0"/>
                          <w:marBottom w:val="0"/>
                          <w:divBdr>
                            <w:top w:val="none" w:sz="0" w:space="0" w:color="auto"/>
                            <w:left w:val="none" w:sz="0" w:space="0" w:color="auto"/>
                            <w:bottom w:val="none" w:sz="0" w:space="0" w:color="auto"/>
                            <w:right w:val="none" w:sz="0" w:space="0" w:color="auto"/>
                          </w:divBdr>
                        </w:div>
                        <w:div w:id="1647784331">
                          <w:marLeft w:val="0"/>
                          <w:marRight w:val="0"/>
                          <w:marTop w:val="0"/>
                          <w:marBottom w:val="0"/>
                          <w:divBdr>
                            <w:top w:val="none" w:sz="0" w:space="0" w:color="auto"/>
                            <w:left w:val="none" w:sz="0" w:space="0" w:color="auto"/>
                            <w:bottom w:val="none" w:sz="0" w:space="0" w:color="auto"/>
                            <w:right w:val="none" w:sz="0" w:space="0" w:color="auto"/>
                          </w:divBdr>
                        </w:div>
                        <w:div w:id="1045758358">
                          <w:marLeft w:val="0"/>
                          <w:marRight w:val="0"/>
                          <w:marTop w:val="0"/>
                          <w:marBottom w:val="0"/>
                          <w:divBdr>
                            <w:top w:val="none" w:sz="0" w:space="0" w:color="auto"/>
                            <w:left w:val="none" w:sz="0" w:space="0" w:color="auto"/>
                            <w:bottom w:val="none" w:sz="0" w:space="0" w:color="auto"/>
                            <w:right w:val="none" w:sz="0" w:space="0" w:color="auto"/>
                          </w:divBdr>
                        </w:div>
                        <w:div w:id="1505822230">
                          <w:marLeft w:val="0"/>
                          <w:marRight w:val="0"/>
                          <w:marTop w:val="0"/>
                          <w:marBottom w:val="0"/>
                          <w:divBdr>
                            <w:top w:val="none" w:sz="0" w:space="0" w:color="auto"/>
                            <w:left w:val="none" w:sz="0" w:space="0" w:color="auto"/>
                            <w:bottom w:val="none" w:sz="0" w:space="0" w:color="auto"/>
                            <w:right w:val="none" w:sz="0" w:space="0" w:color="auto"/>
                          </w:divBdr>
                        </w:div>
                        <w:div w:id="203758703">
                          <w:marLeft w:val="0"/>
                          <w:marRight w:val="0"/>
                          <w:marTop w:val="0"/>
                          <w:marBottom w:val="0"/>
                          <w:divBdr>
                            <w:top w:val="none" w:sz="0" w:space="0" w:color="auto"/>
                            <w:left w:val="none" w:sz="0" w:space="0" w:color="auto"/>
                            <w:bottom w:val="none" w:sz="0" w:space="0" w:color="auto"/>
                            <w:right w:val="none" w:sz="0" w:space="0" w:color="auto"/>
                          </w:divBdr>
                        </w:div>
                        <w:div w:id="1615399607">
                          <w:marLeft w:val="0"/>
                          <w:marRight w:val="0"/>
                          <w:marTop w:val="0"/>
                          <w:marBottom w:val="0"/>
                          <w:divBdr>
                            <w:top w:val="none" w:sz="0" w:space="0" w:color="auto"/>
                            <w:left w:val="none" w:sz="0" w:space="0" w:color="auto"/>
                            <w:bottom w:val="none" w:sz="0" w:space="0" w:color="auto"/>
                            <w:right w:val="none" w:sz="0" w:space="0" w:color="auto"/>
                          </w:divBdr>
                        </w:div>
                        <w:div w:id="602029768">
                          <w:marLeft w:val="0"/>
                          <w:marRight w:val="0"/>
                          <w:marTop w:val="0"/>
                          <w:marBottom w:val="0"/>
                          <w:divBdr>
                            <w:top w:val="none" w:sz="0" w:space="0" w:color="auto"/>
                            <w:left w:val="none" w:sz="0" w:space="0" w:color="auto"/>
                            <w:bottom w:val="none" w:sz="0" w:space="0" w:color="auto"/>
                            <w:right w:val="none" w:sz="0" w:space="0" w:color="auto"/>
                          </w:divBdr>
                        </w:div>
                        <w:div w:id="266472420">
                          <w:marLeft w:val="0"/>
                          <w:marRight w:val="0"/>
                          <w:marTop w:val="0"/>
                          <w:marBottom w:val="0"/>
                          <w:divBdr>
                            <w:top w:val="none" w:sz="0" w:space="0" w:color="auto"/>
                            <w:left w:val="none" w:sz="0" w:space="0" w:color="auto"/>
                            <w:bottom w:val="none" w:sz="0" w:space="0" w:color="auto"/>
                            <w:right w:val="none" w:sz="0" w:space="0" w:color="auto"/>
                          </w:divBdr>
                        </w:div>
                        <w:div w:id="1035346208">
                          <w:marLeft w:val="0"/>
                          <w:marRight w:val="0"/>
                          <w:marTop w:val="0"/>
                          <w:marBottom w:val="0"/>
                          <w:divBdr>
                            <w:top w:val="none" w:sz="0" w:space="0" w:color="auto"/>
                            <w:left w:val="none" w:sz="0" w:space="0" w:color="auto"/>
                            <w:bottom w:val="none" w:sz="0" w:space="0" w:color="auto"/>
                            <w:right w:val="none" w:sz="0" w:space="0" w:color="auto"/>
                          </w:divBdr>
                        </w:div>
                        <w:div w:id="1209804602">
                          <w:marLeft w:val="0"/>
                          <w:marRight w:val="0"/>
                          <w:marTop w:val="0"/>
                          <w:marBottom w:val="0"/>
                          <w:divBdr>
                            <w:top w:val="none" w:sz="0" w:space="0" w:color="auto"/>
                            <w:left w:val="none" w:sz="0" w:space="0" w:color="auto"/>
                            <w:bottom w:val="none" w:sz="0" w:space="0" w:color="auto"/>
                            <w:right w:val="none" w:sz="0" w:space="0" w:color="auto"/>
                          </w:divBdr>
                        </w:div>
                        <w:div w:id="1974091653">
                          <w:marLeft w:val="0"/>
                          <w:marRight w:val="0"/>
                          <w:marTop w:val="0"/>
                          <w:marBottom w:val="0"/>
                          <w:divBdr>
                            <w:top w:val="none" w:sz="0" w:space="0" w:color="auto"/>
                            <w:left w:val="none" w:sz="0" w:space="0" w:color="auto"/>
                            <w:bottom w:val="none" w:sz="0" w:space="0" w:color="auto"/>
                            <w:right w:val="none" w:sz="0" w:space="0" w:color="auto"/>
                          </w:divBdr>
                        </w:div>
                        <w:div w:id="1517228197">
                          <w:marLeft w:val="0"/>
                          <w:marRight w:val="0"/>
                          <w:marTop w:val="0"/>
                          <w:marBottom w:val="0"/>
                          <w:divBdr>
                            <w:top w:val="none" w:sz="0" w:space="0" w:color="auto"/>
                            <w:left w:val="none" w:sz="0" w:space="0" w:color="auto"/>
                            <w:bottom w:val="none" w:sz="0" w:space="0" w:color="auto"/>
                            <w:right w:val="none" w:sz="0" w:space="0" w:color="auto"/>
                          </w:divBdr>
                        </w:div>
                        <w:div w:id="402147158">
                          <w:marLeft w:val="0"/>
                          <w:marRight w:val="0"/>
                          <w:marTop w:val="0"/>
                          <w:marBottom w:val="0"/>
                          <w:divBdr>
                            <w:top w:val="none" w:sz="0" w:space="0" w:color="auto"/>
                            <w:left w:val="none" w:sz="0" w:space="0" w:color="auto"/>
                            <w:bottom w:val="none" w:sz="0" w:space="0" w:color="auto"/>
                            <w:right w:val="none" w:sz="0" w:space="0" w:color="auto"/>
                          </w:divBdr>
                        </w:div>
                        <w:div w:id="951597216">
                          <w:marLeft w:val="0"/>
                          <w:marRight w:val="0"/>
                          <w:marTop w:val="0"/>
                          <w:marBottom w:val="0"/>
                          <w:divBdr>
                            <w:top w:val="none" w:sz="0" w:space="0" w:color="auto"/>
                            <w:left w:val="none" w:sz="0" w:space="0" w:color="auto"/>
                            <w:bottom w:val="none" w:sz="0" w:space="0" w:color="auto"/>
                            <w:right w:val="none" w:sz="0" w:space="0" w:color="auto"/>
                          </w:divBdr>
                        </w:div>
                        <w:div w:id="1656953887">
                          <w:marLeft w:val="0"/>
                          <w:marRight w:val="0"/>
                          <w:marTop w:val="0"/>
                          <w:marBottom w:val="0"/>
                          <w:divBdr>
                            <w:top w:val="none" w:sz="0" w:space="0" w:color="auto"/>
                            <w:left w:val="none" w:sz="0" w:space="0" w:color="auto"/>
                            <w:bottom w:val="none" w:sz="0" w:space="0" w:color="auto"/>
                            <w:right w:val="none" w:sz="0" w:space="0" w:color="auto"/>
                          </w:divBdr>
                        </w:div>
                        <w:div w:id="1679694862">
                          <w:marLeft w:val="0"/>
                          <w:marRight w:val="0"/>
                          <w:marTop w:val="0"/>
                          <w:marBottom w:val="0"/>
                          <w:divBdr>
                            <w:top w:val="none" w:sz="0" w:space="0" w:color="auto"/>
                            <w:left w:val="none" w:sz="0" w:space="0" w:color="auto"/>
                            <w:bottom w:val="none" w:sz="0" w:space="0" w:color="auto"/>
                            <w:right w:val="none" w:sz="0" w:space="0" w:color="auto"/>
                          </w:divBdr>
                        </w:div>
                        <w:div w:id="1726565793">
                          <w:marLeft w:val="0"/>
                          <w:marRight w:val="0"/>
                          <w:marTop w:val="0"/>
                          <w:marBottom w:val="0"/>
                          <w:divBdr>
                            <w:top w:val="none" w:sz="0" w:space="0" w:color="auto"/>
                            <w:left w:val="none" w:sz="0" w:space="0" w:color="auto"/>
                            <w:bottom w:val="none" w:sz="0" w:space="0" w:color="auto"/>
                            <w:right w:val="none" w:sz="0" w:space="0" w:color="auto"/>
                          </w:divBdr>
                        </w:div>
                        <w:div w:id="1126310200">
                          <w:marLeft w:val="0"/>
                          <w:marRight w:val="0"/>
                          <w:marTop w:val="0"/>
                          <w:marBottom w:val="0"/>
                          <w:divBdr>
                            <w:top w:val="none" w:sz="0" w:space="0" w:color="auto"/>
                            <w:left w:val="none" w:sz="0" w:space="0" w:color="auto"/>
                            <w:bottom w:val="none" w:sz="0" w:space="0" w:color="auto"/>
                            <w:right w:val="none" w:sz="0" w:space="0" w:color="auto"/>
                          </w:divBdr>
                        </w:div>
                        <w:div w:id="1615820462">
                          <w:marLeft w:val="0"/>
                          <w:marRight w:val="0"/>
                          <w:marTop w:val="0"/>
                          <w:marBottom w:val="0"/>
                          <w:divBdr>
                            <w:top w:val="none" w:sz="0" w:space="0" w:color="auto"/>
                            <w:left w:val="none" w:sz="0" w:space="0" w:color="auto"/>
                            <w:bottom w:val="none" w:sz="0" w:space="0" w:color="auto"/>
                            <w:right w:val="none" w:sz="0" w:space="0" w:color="auto"/>
                          </w:divBdr>
                        </w:div>
                        <w:div w:id="596787621">
                          <w:marLeft w:val="0"/>
                          <w:marRight w:val="0"/>
                          <w:marTop w:val="0"/>
                          <w:marBottom w:val="0"/>
                          <w:divBdr>
                            <w:top w:val="none" w:sz="0" w:space="0" w:color="auto"/>
                            <w:left w:val="none" w:sz="0" w:space="0" w:color="auto"/>
                            <w:bottom w:val="none" w:sz="0" w:space="0" w:color="auto"/>
                            <w:right w:val="none" w:sz="0" w:space="0" w:color="auto"/>
                          </w:divBdr>
                        </w:div>
                        <w:div w:id="50856749">
                          <w:marLeft w:val="0"/>
                          <w:marRight w:val="0"/>
                          <w:marTop w:val="0"/>
                          <w:marBottom w:val="0"/>
                          <w:divBdr>
                            <w:top w:val="none" w:sz="0" w:space="0" w:color="auto"/>
                            <w:left w:val="none" w:sz="0" w:space="0" w:color="auto"/>
                            <w:bottom w:val="none" w:sz="0" w:space="0" w:color="auto"/>
                            <w:right w:val="none" w:sz="0" w:space="0" w:color="auto"/>
                          </w:divBdr>
                        </w:div>
                        <w:div w:id="1298023096">
                          <w:marLeft w:val="0"/>
                          <w:marRight w:val="0"/>
                          <w:marTop w:val="0"/>
                          <w:marBottom w:val="0"/>
                          <w:divBdr>
                            <w:top w:val="none" w:sz="0" w:space="0" w:color="auto"/>
                            <w:left w:val="none" w:sz="0" w:space="0" w:color="auto"/>
                            <w:bottom w:val="none" w:sz="0" w:space="0" w:color="auto"/>
                            <w:right w:val="none" w:sz="0" w:space="0" w:color="auto"/>
                          </w:divBdr>
                        </w:div>
                        <w:div w:id="476578633">
                          <w:marLeft w:val="0"/>
                          <w:marRight w:val="0"/>
                          <w:marTop w:val="0"/>
                          <w:marBottom w:val="0"/>
                          <w:divBdr>
                            <w:top w:val="none" w:sz="0" w:space="0" w:color="auto"/>
                            <w:left w:val="none" w:sz="0" w:space="0" w:color="auto"/>
                            <w:bottom w:val="none" w:sz="0" w:space="0" w:color="auto"/>
                            <w:right w:val="none" w:sz="0" w:space="0" w:color="auto"/>
                          </w:divBdr>
                        </w:div>
                        <w:div w:id="2106489310">
                          <w:marLeft w:val="0"/>
                          <w:marRight w:val="0"/>
                          <w:marTop w:val="0"/>
                          <w:marBottom w:val="0"/>
                          <w:divBdr>
                            <w:top w:val="none" w:sz="0" w:space="0" w:color="auto"/>
                            <w:left w:val="none" w:sz="0" w:space="0" w:color="auto"/>
                            <w:bottom w:val="none" w:sz="0" w:space="0" w:color="auto"/>
                            <w:right w:val="none" w:sz="0" w:space="0" w:color="auto"/>
                          </w:divBdr>
                        </w:div>
                        <w:div w:id="1945113464">
                          <w:marLeft w:val="0"/>
                          <w:marRight w:val="0"/>
                          <w:marTop w:val="0"/>
                          <w:marBottom w:val="0"/>
                          <w:divBdr>
                            <w:top w:val="none" w:sz="0" w:space="0" w:color="auto"/>
                            <w:left w:val="none" w:sz="0" w:space="0" w:color="auto"/>
                            <w:bottom w:val="none" w:sz="0" w:space="0" w:color="auto"/>
                            <w:right w:val="none" w:sz="0" w:space="0" w:color="auto"/>
                          </w:divBdr>
                        </w:div>
                        <w:div w:id="1598751797">
                          <w:marLeft w:val="0"/>
                          <w:marRight w:val="0"/>
                          <w:marTop w:val="0"/>
                          <w:marBottom w:val="0"/>
                          <w:divBdr>
                            <w:top w:val="none" w:sz="0" w:space="0" w:color="auto"/>
                            <w:left w:val="none" w:sz="0" w:space="0" w:color="auto"/>
                            <w:bottom w:val="none" w:sz="0" w:space="0" w:color="auto"/>
                            <w:right w:val="none" w:sz="0" w:space="0" w:color="auto"/>
                          </w:divBdr>
                        </w:div>
                        <w:div w:id="1995448960">
                          <w:marLeft w:val="0"/>
                          <w:marRight w:val="0"/>
                          <w:marTop w:val="0"/>
                          <w:marBottom w:val="0"/>
                          <w:divBdr>
                            <w:top w:val="none" w:sz="0" w:space="0" w:color="auto"/>
                            <w:left w:val="none" w:sz="0" w:space="0" w:color="auto"/>
                            <w:bottom w:val="none" w:sz="0" w:space="0" w:color="auto"/>
                            <w:right w:val="none" w:sz="0" w:space="0" w:color="auto"/>
                          </w:divBdr>
                        </w:div>
                        <w:div w:id="621109397">
                          <w:marLeft w:val="0"/>
                          <w:marRight w:val="0"/>
                          <w:marTop w:val="0"/>
                          <w:marBottom w:val="0"/>
                          <w:divBdr>
                            <w:top w:val="none" w:sz="0" w:space="0" w:color="auto"/>
                            <w:left w:val="none" w:sz="0" w:space="0" w:color="auto"/>
                            <w:bottom w:val="none" w:sz="0" w:space="0" w:color="auto"/>
                            <w:right w:val="none" w:sz="0" w:space="0" w:color="auto"/>
                          </w:divBdr>
                        </w:div>
                        <w:div w:id="1461342792">
                          <w:marLeft w:val="0"/>
                          <w:marRight w:val="0"/>
                          <w:marTop w:val="0"/>
                          <w:marBottom w:val="0"/>
                          <w:divBdr>
                            <w:top w:val="none" w:sz="0" w:space="0" w:color="auto"/>
                            <w:left w:val="none" w:sz="0" w:space="0" w:color="auto"/>
                            <w:bottom w:val="none" w:sz="0" w:space="0" w:color="auto"/>
                            <w:right w:val="none" w:sz="0" w:space="0" w:color="auto"/>
                          </w:divBdr>
                        </w:div>
                        <w:div w:id="843133758">
                          <w:marLeft w:val="0"/>
                          <w:marRight w:val="0"/>
                          <w:marTop w:val="0"/>
                          <w:marBottom w:val="0"/>
                          <w:divBdr>
                            <w:top w:val="none" w:sz="0" w:space="0" w:color="auto"/>
                            <w:left w:val="none" w:sz="0" w:space="0" w:color="auto"/>
                            <w:bottom w:val="none" w:sz="0" w:space="0" w:color="auto"/>
                            <w:right w:val="none" w:sz="0" w:space="0" w:color="auto"/>
                          </w:divBdr>
                        </w:div>
                        <w:div w:id="1918633985">
                          <w:marLeft w:val="0"/>
                          <w:marRight w:val="0"/>
                          <w:marTop w:val="0"/>
                          <w:marBottom w:val="0"/>
                          <w:divBdr>
                            <w:top w:val="none" w:sz="0" w:space="0" w:color="auto"/>
                            <w:left w:val="none" w:sz="0" w:space="0" w:color="auto"/>
                            <w:bottom w:val="none" w:sz="0" w:space="0" w:color="auto"/>
                            <w:right w:val="none" w:sz="0" w:space="0" w:color="auto"/>
                          </w:divBdr>
                        </w:div>
                        <w:div w:id="421604370">
                          <w:marLeft w:val="0"/>
                          <w:marRight w:val="0"/>
                          <w:marTop w:val="0"/>
                          <w:marBottom w:val="0"/>
                          <w:divBdr>
                            <w:top w:val="none" w:sz="0" w:space="0" w:color="auto"/>
                            <w:left w:val="none" w:sz="0" w:space="0" w:color="auto"/>
                            <w:bottom w:val="none" w:sz="0" w:space="0" w:color="auto"/>
                            <w:right w:val="none" w:sz="0" w:space="0" w:color="auto"/>
                          </w:divBdr>
                        </w:div>
                        <w:div w:id="1450852387">
                          <w:marLeft w:val="0"/>
                          <w:marRight w:val="0"/>
                          <w:marTop w:val="0"/>
                          <w:marBottom w:val="0"/>
                          <w:divBdr>
                            <w:top w:val="none" w:sz="0" w:space="0" w:color="auto"/>
                            <w:left w:val="none" w:sz="0" w:space="0" w:color="auto"/>
                            <w:bottom w:val="none" w:sz="0" w:space="0" w:color="auto"/>
                            <w:right w:val="none" w:sz="0" w:space="0" w:color="auto"/>
                          </w:divBdr>
                        </w:div>
                        <w:div w:id="702633827">
                          <w:marLeft w:val="0"/>
                          <w:marRight w:val="0"/>
                          <w:marTop w:val="0"/>
                          <w:marBottom w:val="0"/>
                          <w:divBdr>
                            <w:top w:val="none" w:sz="0" w:space="0" w:color="auto"/>
                            <w:left w:val="none" w:sz="0" w:space="0" w:color="auto"/>
                            <w:bottom w:val="none" w:sz="0" w:space="0" w:color="auto"/>
                            <w:right w:val="none" w:sz="0" w:space="0" w:color="auto"/>
                          </w:divBdr>
                        </w:div>
                        <w:div w:id="497965189">
                          <w:marLeft w:val="0"/>
                          <w:marRight w:val="0"/>
                          <w:marTop w:val="0"/>
                          <w:marBottom w:val="0"/>
                          <w:divBdr>
                            <w:top w:val="none" w:sz="0" w:space="0" w:color="auto"/>
                            <w:left w:val="none" w:sz="0" w:space="0" w:color="auto"/>
                            <w:bottom w:val="none" w:sz="0" w:space="0" w:color="auto"/>
                            <w:right w:val="none" w:sz="0" w:space="0" w:color="auto"/>
                          </w:divBdr>
                        </w:div>
                        <w:div w:id="2116165662">
                          <w:marLeft w:val="0"/>
                          <w:marRight w:val="0"/>
                          <w:marTop w:val="0"/>
                          <w:marBottom w:val="0"/>
                          <w:divBdr>
                            <w:top w:val="none" w:sz="0" w:space="0" w:color="auto"/>
                            <w:left w:val="none" w:sz="0" w:space="0" w:color="auto"/>
                            <w:bottom w:val="none" w:sz="0" w:space="0" w:color="auto"/>
                            <w:right w:val="none" w:sz="0" w:space="0" w:color="auto"/>
                          </w:divBdr>
                        </w:div>
                        <w:div w:id="647327207">
                          <w:marLeft w:val="0"/>
                          <w:marRight w:val="0"/>
                          <w:marTop w:val="0"/>
                          <w:marBottom w:val="0"/>
                          <w:divBdr>
                            <w:top w:val="none" w:sz="0" w:space="0" w:color="auto"/>
                            <w:left w:val="none" w:sz="0" w:space="0" w:color="auto"/>
                            <w:bottom w:val="none" w:sz="0" w:space="0" w:color="auto"/>
                            <w:right w:val="none" w:sz="0" w:space="0" w:color="auto"/>
                          </w:divBdr>
                        </w:div>
                        <w:div w:id="13144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2935">
              <w:marLeft w:val="0"/>
              <w:marRight w:val="0"/>
              <w:marTop w:val="180"/>
              <w:marBottom w:val="180"/>
              <w:divBdr>
                <w:top w:val="none" w:sz="0" w:space="0" w:color="auto"/>
                <w:left w:val="none" w:sz="0" w:space="0" w:color="auto"/>
                <w:bottom w:val="none" w:sz="0" w:space="0" w:color="auto"/>
                <w:right w:val="none" w:sz="0" w:space="0" w:color="auto"/>
              </w:divBdr>
              <w:divsChild>
                <w:div w:id="492263594">
                  <w:marLeft w:val="0"/>
                  <w:marRight w:val="0"/>
                  <w:marTop w:val="0"/>
                  <w:marBottom w:val="0"/>
                  <w:divBdr>
                    <w:top w:val="none" w:sz="0" w:space="0" w:color="auto"/>
                    <w:left w:val="none" w:sz="0" w:space="0" w:color="auto"/>
                    <w:bottom w:val="none" w:sz="0" w:space="0" w:color="auto"/>
                    <w:right w:val="none" w:sz="0" w:space="0" w:color="auto"/>
                  </w:divBdr>
                </w:div>
                <w:div w:id="2085488590">
                  <w:marLeft w:val="0"/>
                  <w:marRight w:val="0"/>
                  <w:marTop w:val="0"/>
                  <w:marBottom w:val="0"/>
                  <w:divBdr>
                    <w:top w:val="none" w:sz="0" w:space="0" w:color="auto"/>
                    <w:left w:val="none" w:sz="0" w:space="0" w:color="auto"/>
                    <w:bottom w:val="none" w:sz="0" w:space="0" w:color="auto"/>
                    <w:right w:val="none" w:sz="0" w:space="0" w:color="auto"/>
                  </w:divBdr>
                  <w:divsChild>
                    <w:div w:id="1955743172">
                      <w:marLeft w:val="0"/>
                      <w:marRight w:val="0"/>
                      <w:marTop w:val="0"/>
                      <w:marBottom w:val="0"/>
                      <w:divBdr>
                        <w:top w:val="none" w:sz="0" w:space="0" w:color="auto"/>
                        <w:left w:val="none" w:sz="0" w:space="0" w:color="auto"/>
                        <w:bottom w:val="none" w:sz="0" w:space="0" w:color="auto"/>
                        <w:right w:val="none" w:sz="0" w:space="0" w:color="auto"/>
                      </w:divBdr>
                      <w:divsChild>
                        <w:div w:id="283967782">
                          <w:marLeft w:val="0"/>
                          <w:marRight w:val="0"/>
                          <w:marTop w:val="0"/>
                          <w:marBottom w:val="0"/>
                          <w:divBdr>
                            <w:top w:val="none" w:sz="0" w:space="0" w:color="auto"/>
                            <w:left w:val="none" w:sz="0" w:space="0" w:color="auto"/>
                            <w:bottom w:val="none" w:sz="0" w:space="0" w:color="auto"/>
                            <w:right w:val="none" w:sz="0" w:space="0" w:color="auto"/>
                          </w:divBdr>
                        </w:div>
                        <w:div w:id="366881761">
                          <w:marLeft w:val="0"/>
                          <w:marRight w:val="0"/>
                          <w:marTop w:val="0"/>
                          <w:marBottom w:val="0"/>
                          <w:divBdr>
                            <w:top w:val="none" w:sz="0" w:space="0" w:color="auto"/>
                            <w:left w:val="none" w:sz="0" w:space="0" w:color="auto"/>
                            <w:bottom w:val="none" w:sz="0" w:space="0" w:color="auto"/>
                            <w:right w:val="none" w:sz="0" w:space="0" w:color="auto"/>
                          </w:divBdr>
                        </w:div>
                        <w:div w:id="2046178773">
                          <w:marLeft w:val="0"/>
                          <w:marRight w:val="0"/>
                          <w:marTop w:val="0"/>
                          <w:marBottom w:val="0"/>
                          <w:divBdr>
                            <w:top w:val="none" w:sz="0" w:space="0" w:color="auto"/>
                            <w:left w:val="none" w:sz="0" w:space="0" w:color="auto"/>
                            <w:bottom w:val="none" w:sz="0" w:space="0" w:color="auto"/>
                            <w:right w:val="none" w:sz="0" w:space="0" w:color="auto"/>
                          </w:divBdr>
                        </w:div>
                        <w:div w:id="1365789913">
                          <w:marLeft w:val="0"/>
                          <w:marRight w:val="0"/>
                          <w:marTop w:val="0"/>
                          <w:marBottom w:val="0"/>
                          <w:divBdr>
                            <w:top w:val="none" w:sz="0" w:space="0" w:color="auto"/>
                            <w:left w:val="none" w:sz="0" w:space="0" w:color="auto"/>
                            <w:bottom w:val="none" w:sz="0" w:space="0" w:color="auto"/>
                            <w:right w:val="none" w:sz="0" w:space="0" w:color="auto"/>
                          </w:divBdr>
                        </w:div>
                        <w:div w:id="1362129176">
                          <w:marLeft w:val="0"/>
                          <w:marRight w:val="0"/>
                          <w:marTop w:val="0"/>
                          <w:marBottom w:val="0"/>
                          <w:divBdr>
                            <w:top w:val="none" w:sz="0" w:space="0" w:color="auto"/>
                            <w:left w:val="none" w:sz="0" w:space="0" w:color="auto"/>
                            <w:bottom w:val="none" w:sz="0" w:space="0" w:color="auto"/>
                            <w:right w:val="none" w:sz="0" w:space="0" w:color="auto"/>
                          </w:divBdr>
                        </w:div>
                        <w:div w:id="1429421650">
                          <w:marLeft w:val="0"/>
                          <w:marRight w:val="0"/>
                          <w:marTop w:val="0"/>
                          <w:marBottom w:val="0"/>
                          <w:divBdr>
                            <w:top w:val="none" w:sz="0" w:space="0" w:color="auto"/>
                            <w:left w:val="none" w:sz="0" w:space="0" w:color="auto"/>
                            <w:bottom w:val="none" w:sz="0" w:space="0" w:color="auto"/>
                            <w:right w:val="none" w:sz="0" w:space="0" w:color="auto"/>
                          </w:divBdr>
                        </w:div>
                        <w:div w:id="1837182934">
                          <w:marLeft w:val="0"/>
                          <w:marRight w:val="0"/>
                          <w:marTop w:val="0"/>
                          <w:marBottom w:val="0"/>
                          <w:divBdr>
                            <w:top w:val="none" w:sz="0" w:space="0" w:color="auto"/>
                            <w:left w:val="none" w:sz="0" w:space="0" w:color="auto"/>
                            <w:bottom w:val="none" w:sz="0" w:space="0" w:color="auto"/>
                            <w:right w:val="none" w:sz="0" w:space="0" w:color="auto"/>
                          </w:divBdr>
                        </w:div>
                        <w:div w:id="817957194">
                          <w:marLeft w:val="0"/>
                          <w:marRight w:val="0"/>
                          <w:marTop w:val="0"/>
                          <w:marBottom w:val="0"/>
                          <w:divBdr>
                            <w:top w:val="none" w:sz="0" w:space="0" w:color="auto"/>
                            <w:left w:val="none" w:sz="0" w:space="0" w:color="auto"/>
                            <w:bottom w:val="none" w:sz="0" w:space="0" w:color="auto"/>
                            <w:right w:val="none" w:sz="0" w:space="0" w:color="auto"/>
                          </w:divBdr>
                        </w:div>
                        <w:div w:id="1595938650">
                          <w:marLeft w:val="0"/>
                          <w:marRight w:val="0"/>
                          <w:marTop w:val="0"/>
                          <w:marBottom w:val="0"/>
                          <w:divBdr>
                            <w:top w:val="none" w:sz="0" w:space="0" w:color="auto"/>
                            <w:left w:val="none" w:sz="0" w:space="0" w:color="auto"/>
                            <w:bottom w:val="none" w:sz="0" w:space="0" w:color="auto"/>
                            <w:right w:val="none" w:sz="0" w:space="0" w:color="auto"/>
                          </w:divBdr>
                        </w:div>
                        <w:div w:id="1763791596">
                          <w:marLeft w:val="0"/>
                          <w:marRight w:val="0"/>
                          <w:marTop w:val="0"/>
                          <w:marBottom w:val="0"/>
                          <w:divBdr>
                            <w:top w:val="none" w:sz="0" w:space="0" w:color="auto"/>
                            <w:left w:val="none" w:sz="0" w:space="0" w:color="auto"/>
                            <w:bottom w:val="none" w:sz="0" w:space="0" w:color="auto"/>
                            <w:right w:val="none" w:sz="0" w:space="0" w:color="auto"/>
                          </w:divBdr>
                        </w:div>
                        <w:div w:id="1464033908">
                          <w:marLeft w:val="0"/>
                          <w:marRight w:val="0"/>
                          <w:marTop w:val="0"/>
                          <w:marBottom w:val="0"/>
                          <w:divBdr>
                            <w:top w:val="none" w:sz="0" w:space="0" w:color="auto"/>
                            <w:left w:val="none" w:sz="0" w:space="0" w:color="auto"/>
                            <w:bottom w:val="none" w:sz="0" w:space="0" w:color="auto"/>
                            <w:right w:val="none" w:sz="0" w:space="0" w:color="auto"/>
                          </w:divBdr>
                        </w:div>
                        <w:div w:id="493884457">
                          <w:marLeft w:val="0"/>
                          <w:marRight w:val="0"/>
                          <w:marTop w:val="0"/>
                          <w:marBottom w:val="0"/>
                          <w:divBdr>
                            <w:top w:val="none" w:sz="0" w:space="0" w:color="auto"/>
                            <w:left w:val="none" w:sz="0" w:space="0" w:color="auto"/>
                            <w:bottom w:val="none" w:sz="0" w:space="0" w:color="auto"/>
                            <w:right w:val="none" w:sz="0" w:space="0" w:color="auto"/>
                          </w:divBdr>
                        </w:div>
                        <w:div w:id="1874338698">
                          <w:marLeft w:val="0"/>
                          <w:marRight w:val="0"/>
                          <w:marTop w:val="0"/>
                          <w:marBottom w:val="0"/>
                          <w:divBdr>
                            <w:top w:val="none" w:sz="0" w:space="0" w:color="auto"/>
                            <w:left w:val="none" w:sz="0" w:space="0" w:color="auto"/>
                            <w:bottom w:val="none" w:sz="0" w:space="0" w:color="auto"/>
                            <w:right w:val="none" w:sz="0" w:space="0" w:color="auto"/>
                          </w:divBdr>
                        </w:div>
                        <w:div w:id="1833835863">
                          <w:marLeft w:val="0"/>
                          <w:marRight w:val="0"/>
                          <w:marTop w:val="0"/>
                          <w:marBottom w:val="0"/>
                          <w:divBdr>
                            <w:top w:val="none" w:sz="0" w:space="0" w:color="auto"/>
                            <w:left w:val="none" w:sz="0" w:space="0" w:color="auto"/>
                            <w:bottom w:val="none" w:sz="0" w:space="0" w:color="auto"/>
                            <w:right w:val="none" w:sz="0" w:space="0" w:color="auto"/>
                          </w:divBdr>
                        </w:div>
                        <w:div w:id="628167162">
                          <w:marLeft w:val="0"/>
                          <w:marRight w:val="0"/>
                          <w:marTop w:val="0"/>
                          <w:marBottom w:val="0"/>
                          <w:divBdr>
                            <w:top w:val="none" w:sz="0" w:space="0" w:color="auto"/>
                            <w:left w:val="none" w:sz="0" w:space="0" w:color="auto"/>
                            <w:bottom w:val="none" w:sz="0" w:space="0" w:color="auto"/>
                            <w:right w:val="none" w:sz="0" w:space="0" w:color="auto"/>
                          </w:divBdr>
                        </w:div>
                        <w:div w:id="959452970">
                          <w:marLeft w:val="0"/>
                          <w:marRight w:val="0"/>
                          <w:marTop w:val="0"/>
                          <w:marBottom w:val="0"/>
                          <w:divBdr>
                            <w:top w:val="none" w:sz="0" w:space="0" w:color="auto"/>
                            <w:left w:val="none" w:sz="0" w:space="0" w:color="auto"/>
                            <w:bottom w:val="none" w:sz="0" w:space="0" w:color="auto"/>
                            <w:right w:val="none" w:sz="0" w:space="0" w:color="auto"/>
                          </w:divBdr>
                        </w:div>
                        <w:div w:id="587881794">
                          <w:marLeft w:val="0"/>
                          <w:marRight w:val="0"/>
                          <w:marTop w:val="0"/>
                          <w:marBottom w:val="0"/>
                          <w:divBdr>
                            <w:top w:val="none" w:sz="0" w:space="0" w:color="auto"/>
                            <w:left w:val="none" w:sz="0" w:space="0" w:color="auto"/>
                            <w:bottom w:val="none" w:sz="0" w:space="0" w:color="auto"/>
                            <w:right w:val="none" w:sz="0" w:space="0" w:color="auto"/>
                          </w:divBdr>
                        </w:div>
                        <w:div w:id="1098872365">
                          <w:marLeft w:val="0"/>
                          <w:marRight w:val="0"/>
                          <w:marTop w:val="0"/>
                          <w:marBottom w:val="0"/>
                          <w:divBdr>
                            <w:top w:val="none" w:sz="0" w:space="0" w:color="auto"/>
                            <w:left w:val="none" w:sz="0" w:space="0" w:color="auto"/>
                            <w:bottom w:val="none" w:sz="0" w:space="0" w:color="auto"/>
                            <w:right w:val="none" w:sz="0" w:space="0" w:color="auto"/>
                          </w:divBdr>
                        </w:div>
                        <w:div w:id="1442921964">
                          <w:marLeft w:val="0"/>
                          <w:marRight w:val="0"/>
                          <w:marTop w:val="0"/>
                          <w:marBottom w:val="0"/>
                          <w:divBdr>
                            <w:top w:val="none" w:sz="0" w:space="0" w:color="auto"/>
                            <w:left w:val="none" w:sz="0" w:space="0" w:color="auto"/>
                            <w:bottom w:val="none" w:sz="0" w:space="0" w:color="auto"/>
                            <w:right w:val="none" w:sz="0" w:space="0" w:color="auto"/>
                          </w:divBdr>
                        </w:div>
                        <w:div w:id="648903900">
                          <w:marLeft w:val="0"/>
                          <w:marRight w:val="0"/>
                          <w:marTop w:val="0"/>
                          <w:marBottom w:val="0"/>
                          <w:divBdr>
                            <w:top w:val="none" w:sz="0" w:space="0" w:color="auto"/>
                            <w:left w:val="none" w:sz="0" w:space="0" w:color="auto"/>
                            <w:bottom w:val="none" w:sz="0" w:space="0" w:color="auto"/>
                            <w:right w:val="none" w:sz="0" w:space="0" w:color="auto"/>
                          </w:divBdr>
                        </w:div>
                        <w:div w:id="866337606">
                          <w:marLeft w:val="0"/>
                          <w:marRight w:val="0"/>
                          <w:marTop w:val="0"/>
                          <w:marBottom w:val="0"/>
                          <w:divBdr>
                            <w:top w:val="none" w:sz="0" w:space="0" w:color="auto"/>
                            <w:left w:val="none" w:sz="0" w:space="0" w:color="auto"/>
                            <w:bottom w:val="none" w:sz="0" w:space="0" w:color="auto"/>
                            <w:right w:val="none" w:sz="0" w:space="0" w:color="auto"/>
                          </w:divBdr>
                        </w:div>
                      </w:divsChild>
                    </w:div>
                    <w:div w:id="2124107658">
                      <w:marLeft w:val="0"/>
                      <w:marRight w:val="0"/>
                      <w:marTop w:val="0"/>
                      <w:marBottom w:val="0"/>
                      <w:divBdr>
                        <w:top w:val="none" w:sz="0" w:space="0" w:color="auto"/>
                        <w:left w:val="none" w:sz="0" w:space="0" w:color="auto"/>
                        <w:bottom w:val="none" w:sz="0" w:space="0" w:color="auto"/>
                        <w:right w:val="none" w:sz="0" w:space="0" w:color="auto"/>
                      </w:divBdr>
                      <w:divsChild>
                        <w:div w:id="234436685">
                          <w:marLeft w:val="0"/>
                          <w:marRight w:val="0"/>
                          <w:marTop w:val="0"/>
                          <w:marBottom w:val="0"/>
                          <w:divBdr>
                            <w:top w:val="none" w:sz="0" w:space="0" w:color="auto"/>
                            <w:left w:val="none" w:sz="0" w:space="0" w:color="auto"/>
                            <w:bottom w:val="none" w:sz="0" w:space="0" w:color="auto"/>
                            <w:right w:val="none" w:sz="0" w:space="0" w:color="auto"/>
                          </w:divBdr>
                        </w:div>
                        <w:div w:id="65684824">
                          <w:marLeft w:val="0"/>
                          <w:marRight w:val="0"/>
                          <w:marTop w:val="0"/>
                          <w:marBottom w:val="0"/>
                          <w:divBdr>
                            <w:top w:val="none" w:sz="0" w:space="0" w:color="auto"/>
                            <w:left w:val="none" w:sz="0" w:space="0" w:color="auto"/>
                            <w:bottom w:val="none" w:sz="0" w:space="0" w:color="auto"/>
                            <w:right w:val="none" w:sz="0" w:space="0" w:color="auto"/>
                          </w:divBdr>
                        </w:div>
                        <w:div w:id="1771778254">
                          <w:marLeft w:val="0"/>
                          <w:marRight w:val="0"/>
                          <w:marTop w:val="0"/>
                          <w:marBottom w:val="0"/>
                          <w:divBdr>
                            <w:top w:val="none" w:sz="0" w:space="0" w:color="auto"/>
                            <w:left w:val="none" w:sz="0" w:space="0" w:color="auto"/>
                            <w:bottom w:val="none" w:sz="0" w:space="0" w:color="auto"/>
                            <w:right w:val="none" w:sz="0" w:space="0" w:color="auto"/>
                          </w:divBdr>
                        </w:div>
                        <w:div w:id="1391348942">
                          <w:marLeft w:val="0"/>
                          <w:marRight w:val="0"/>
                          <w:marTop w:val="0"/>
                          <w:marBottom w:val="0"/>
                          <w:divBdr>
                            <w:top w:val="none" w:sz="0" w:space="0" w:color="auto"/>
                            <w:left w:val="none" w:sz="0" w:space="0" w:color="auto"/>
                            <w:bottom w:val="none" w:sz="0" w:space="0" w:color="auto"/>
                            <w:right w:val="none" w:sz="0" w:space="0" w:color="auto"/>
                          </w:divBdr>
                        </w:div>
                        <w:div w:id="708068350">
                          <w:marLeft w:val="0"/>
                          <w:marRight w:val="0"/>
                          <w:marTop w:val="0"/>
                          <w:marBottom w:val="0"/>
                          <w:divBdr>
                            <w:top w:val="none" w:sz="0" w:space="0" w:color="auto"/>
                            <w:left w:val="none" w:sz="0" w:space="0" w:color="auto"/>
                            <w:bottom w:val="none" w:sz="0" w:space="0" w:color="auto"/>
                            <w:right w:val="none" w:sz="0" w:space="0" w:color="auto"/>
                          </w:divBdr>
                        </w:div>
                        <w:div w:id="167210548">
                          <w:marLeft w:val="0"/>
                          <w:marRight w:val="0"/>
                          <w:marTop w:val="0"/>
                          <w:marBottom w:val="0"/>
                          <w:divBdr>
                            <w:top w:val="none" w:sz="0" w:space="0" w:color="auto"/>
                            <w:left w:val="none" w:sz="0" w:space="0" w:color="auto"/>
                            <w:bottom w:val="none" w:sz="0" w:space="0" w:color="auto"/>
                            <w:right w:val="none" w:sz="0" w:space="0" w:color="auto"/>
                          </w:divBdr>
                        </w:div>
                        <w:div w:id="1926692958">
                          <w:marLeft w:val="0"/>
                          <w:marRight w:val="0"/>
                          <w:marTop w:val="0"/>
                          <w:marBottom w:val="0"/>
                          <w:divBdr>
                            <w:top w:val="none" w:sz="0" w:space="0" w:color="auto"/>
                            <w:left w:val="none" w:sz="0" w:space="0" w:color="auto"/>
                            <w:bottom w:val="none" w:sz="0" w:space="0" w:color="auto"/>
                            <w:right w:val="none" w:sz="0" w:space="0" w:color="auto"/>
                          </w:divBdr>
                        </w:div>
                        <w:div w:id="217131139">
                          <w:marLeft w:val="0"/>
                          <w:marRight w:val="0"/>
                          <w:marTop w:val="0"/>
                          <w:marBottom w:val="0"/>
                          <w:divBdr>
                            <w:top w:val="none" w:sz="0" w:space="0" w:color="auto"/>
                            <w:left w:val="none" w:sz="0" w:space="0" w:color="auto"/>
                            <w:bottom w:val="none" w:sz="0" w:space="0" w:color="auto"/>
                            <w:right w:val="none" w:sz="0" w:space="0" w:color="auto"/>
                          </w:divBdr>
                        </w:div>
                        <w:div w:id="929967720">
                          <w:marLeft w:val="0"/>
                          <w:marRight w:val="0"/>
                          <w:marTop w:val="0"/>
                          <w:marBottom w:val="0"/>
                          <w:divBdr>
                            <w:top w:val="none" w:sz="0" w:space="0" w:color="auto"/>
                            <w:left w:val="none" w:sz="0" w:space="0" w:color="auto"/>
                            <w:bottom w:val="none" w:sz="0" w:space="0" w:color="auto"/>
                            <w:right w:val="none" w:sz="0" w:space="0" w:color="auto"/>
                          </w:divBdr>
                        </w:div>
                        <w:div w:id="1913197687">
                          <w:marLeft w:val="0"/>
                          <w:marRight w:val="0"/>
                          <w:marTop w:val="0"/>
                          <w:marBottom w:val="0"/>
                          <w:divBdr>
                            <w:top w:val="none" w:sz="0" w:space="0" w:color="auto"/>
                            <w:left w:val="none" w:sz="0" w:space="0" w:color="auto"/>
                            <w:bottom w:val="none" w:sz="0" w:space="0" w:color="auto"/>
                            <w:right w:val="none" w:sz="0" w:space="0" w:color="auto"/>
                          </w:divBdr>
                        </w:div>
                        <w:div w:id="489256032">
                          <w:marLeft w:val="0"/>
                          <w:marRight w:val="0"/>
                          <w:marTop w:val="0"/>
                          <w:marBottom w:val="0"/>
                          <w:divBdr>
                            <w:top w:val="none" w:sz="0" w:space="0" w:color="auto"/>
                            <w:left w:val="none" w:sz="0" w:space="0" w:color="auto"/>
                            <w:bottom w:val="none" w:sz="0" w:space="0" w:color="auto"/>
                            <w:right w:val="none" w:sz="0" w:space="0" w:color="auto"/>
                          </w:divBdr>
                        </w:div>
                        <w:div w:id="1100180840">
                          <w:marLeft w:val="0"/>
                          <w:marRight w:val="0"/>
                          <w:marTop w:val="0"/>
                          <w:marBottom w:val="0"/>
                          <w:divBdr>
                            <w:top w:val="none" w:sz="0" w:space="0" w:color="auto"/>
                            <w:left w:val="none" w:sz="0" w:space="0" w:color="auto"/>
                            <w:bottom w:val="none" w:sz="0" w:space="0" w:color="auto"/>
                            <w:right w:val="none" w:sz="0" w:space="0" w:color="auto"/>
                          </w:divBdr>
                        </w:div>
                        <w:div w:id="1419903837">
                          <w:marLeft w:val="0"/>
                          <w:marRight w:val="0"/>
                          <w:marTop w:val="0"/>
                          <w:marBottom w:val="0"/>
                          <w:divBdr>
                            <w:top w:val="none" w:sz="0" w:space="0" w:color="auto"/>
                            <w:left w:val="none" w:sz="0" w:space="0" w:color="auto"/>
                            <w:bottom w:val="none" w:sz="0" w:space="0" w:color="auto"/>
                            <w:right w:val="none" w:sz="0" w:space="0" w:color="auto"/>
                          </w:divBdr>
                        </w:div>
                        <w:div w:id="429545523">
                          <w:marLeft w:val="0"/>
                          <w:marRight w:val="0"/>
                          <w:marTop w:val="0"/>
                          <w:marBottom w:val="0"/>
                          <w:divBdr>
                            <w:top w:val="none" w:sz="0" w:space="0" w:color="auto"/>
                            <w:left w:val="none" w:sz="0" w:space="0" w:color="auto"/>
                            <w:bottom w:val="none" w:sz="0" w:space="0" w:color="auto"/>
                            <w:right w:val="none" w:sz="0" w:space="0" w:color="auto"/>
                          </w:divBdr>
                        </w:div>
                        <w:div w:id="756753841">
                          <w:marLeft w:val="0"/>
                          <w:marRight w:val="0"/>
                          <w:marTop w:val="0"/>
                          <w:marBottom w:val="0"/>
                          <w:divBdr>
                            <w:top w:val="none" w:sz="0" w:space="0" w:color="auto"/>
                            <w:left w:val="none" w:sz="0" w:space="0" w:color="auto"/>
                            <w:bottom w:val="none" w:sz="0" w:space="0" w:color="auto"/>
                            <w:right w:val="none" w:sz="0" w:space="0" w:color="auto"/>
                          </w:divBdr>
                        </w:div>
                        <w:div w:id="101459155">
                          <w:marLeft w:val="0"/>
                          <w:marRight w:val="0"/>
                          <w:marTop w:val="0"/>
                          <w:marBottom w:val="0"/>
                          <w:divBdr>
                            <w:top w:val="none" w:sz="0" w:space="0" w:color="auto"/>
                            <w:left w:val="none" w:sz="0" w:space="0" w:color="auto"/>
                            <w:bottom w:val="none" w:sz="0" w:space="0" w:color="auto"/>
                            <w:right w:val="none" w:sz="0" w:space="0" w:color="auto"/>
                          </w:divBdr>
                        </w:div>
                        <w:div w:id="1258293337">
                          <w:marLeft w:val="0"/>
                          <w:marRight w:val="0"/>
                          <w:marTop w:val="0"/>
                          <w:marBottom w:val="0"/>
                          <w:divBdr>
                            <w:top w:val="none" w:sz="0" w:space="0" w:color="auto"/>
                            <w:left w:val="none" w:sz="0" w:space="0" w:color="auto"/>
                            <w:bottom w:val="none" w:sz="0" w:space="0" w:color="auto"/>
                            <w:right w:val="none" w:sz="0" w:space="0" w:color="auto"/>
                          </w:divBdr>
                        </w:div>
                        <w:div w:id="1366758853">
                          <w:marLeft w:val="0"/>
                          <w:marRight w:val="0"/>
                          <w:marTop w:val="0"/>
                          <w:marBottom w:val="0"/>
                          <w:divBdr>
                            <w:top w:val="none" w:sz="0" w:space="0" w:color="auto"/>
                            <w:left w:val="none" w:sz="0" w:space="0" w:color="auto"/>
                            <w:bottom w:val="none" w:sz="0" w:space="0" w:color="auto"/>
                            <w:right w:val="none" w:sz="0" w:space="0" w:color="auto"/>
                          </w:divBdr>
                        </w:div>
                        <w:div w:id="643241967">
                          <w:marLeft w:val="0"/>
                          <w:marRight w:val="0"/>
                          <w:marTop w:val="0"/>
                          <w:marBottom w:val="0"/>
                          <w:divBdr>
                            <w:top w:val="none" w:sz="0" w:space="0" w:color="auto"/>
                            <w:left w:val="none" w:sz="0" w:space="0" w:color="auto"/>
                            <w:bottom w:val="none" w:sz="0" w:space="0" w:color="auto"/>
                            <w:right w:val="none" w:sz="0" w:space="0" w:color="auto"/>
                          </w:divBdr>
                        </w:div>
                        <w:div w:id="1147863092">
                          <w:marLeft w:val="0"/>
                          <w:marRight w:val="0"/>
                          <w:marTop w:val="0"/>
                          <w:marBottom w:val="0"/>
                          <w:divBdr>
                            <w:top w:val="none" w:sz="0" w:space="0" w:color="auto"/>
                            <w:left w:val="none" w:sz="0" w:space="0" w:color="auto"/>
                            <w:bottom w:val="none" w:sz="0" w:space="0" w:color="auto"/>
                            <w:right w:val="none" w:sz="0" w:space="0" w:color="auto"/>
                          </w:divBdr>
                        </w:div>
                        <w:div w:id="1437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422">
      <w:bodyDiv w:val="1"/>
      <w:marLeft w:val="0"/>
      <w:marRight w:val="0"/>
      <w:marTop w:val="0"/>
      <w:marBottom w:val="0"/>
      <w:divBdr>
        <w:top w:val="none" w:sz="0" w:space="0" w:color="auto"/>
        <w:left w:val="none" w:sz="0" w:space="0" w:color="auto"/>
        <w:bottom w:val="none" w:sz="0" w:space="0" w:color="auto"/>
        <w:right w:val="none" w:sz="0" w:space="0" w:color="auto"/>
      </w:divBdr>
    </w:div>
    <w:div w:id="824129004">
      <w:bodyDiv w:val="1"/>
      <w:marLeft w:val="0"/>
      <w:marRight w:val="0"/>
      <w:marTop w:val="0"/>
      <w:marBottom w:val="0"/>
      <w:divBdr>
        <w:top w:val="none" w:sz="0" w:space="0" w:color="auto"/>
        <w:left w:val="none" w:sz="0" w:space="0" w:color="auto"/>
        <w:bottom w:val="none" w:sz="0" w:space="0" w:color="auto"/>
        <w:right w:val="none" w:sz="0" w:space="0" w:color="auto"/>
      </w:divBdr>
      <w:divsChild>
        <w:div w:id="840004464">
          <w:marLeft w:val="0"/>
          <w:marRight w:val="0"/>
          <w:marTop w:val="0"/>
          <w:marBottom w:val="0"/>
          <w:divBdr>
            <w:top w:val="none" w:sz="0" w:space="0" w:color="auto"/>
            <w:left w:val="none" w:sz="0" w:space="0" w:color="auto"/>
            <w:bottom w:val="none" w:sz="0" w:space="0" w:color="auto"/>
            <w:right w:val="none" w:sz="0" w:space="0" w:color="auto"/>
          </w:divBdr>
          <w:divsChild>
            <w:div w:id="1206217422">
              <w:marLeft w:val="0"/>
              <w:marRight w:val="0"/>
              <w:marTop w:val="0"/>
              <w:marBottom w:val="0"/>
              <w:divBdr>
                <w:top w:val="none" w:sz="0" w:space="0" w:color="auto"/>
                <w:left w:val="none" w:sz="0" w:space="0" w:color="auto"/>
                <w:bottom w:val="none" w:sz="0" w:space="0" w:color="auto"/>
                <w:right w:val="none" w:sz="0" w:space="0" w:color="auto"/>
              </w:divBdr>
            </w:div>
            <w:div w:id="12925129">
              <w:marLeft w:val="0"/>
              <w:marRight w:val="0"/>
              <w:marTop w:val="0"/>
              <w:marBottom w:val="0"/>
              <w:divBdr>
                <w:top w:val="none" w:sz="0" w:space="0" w:color="auto"/>
                <w:left w:val="none" w:sz="0" w:space="0" w:color="auto"/>
                <w:bottom w:val="none" w:sz="0" w:space="0" w:color="auto"/>
                <w:right w:val="none" w:sz="0" w:space="0" w:color="auto"/>
              </w:divBdr>
            </w:div>
            <w:div w:id="1786177">
              <w:marLeft w:val="0"/>
              <w:marRight w:val="0"/>
              <w:marTop w:val="0"/>
              <w:marBottom w:val="0"/>
              <w:divBdr>
                <w:top w:val="none" w:sz="0" w:space="0" w:color="auto"/>
                <w:left w:val="none" w:sz="0" w:space="0" w:color="auto"/>
                <w:bottom w:val="none" w:sz="0" w:space="0" w:color="auto"/>
                <w:right w:val="none" w:sz="0" w:space="0" w:color="auto"/>
              </w:divBdr>
            </w:div>
            <w:div w:id="1940260496">
              <w:marLeft w:val="0"/>
              <w:marRight w:val="0"/>
              <w:marTop w:val="0"/>
              <w:marBottom w:val="0"/>
              <w:divBdr>
                <w:top w:val="none" w:sz="0" w:space="0" w:color="auto"/>
                <w:left w:val="none" w:sz="0" w:space="0" w:color="auto"/>
                <w:bottom w:val="none" w:sz="0" w:space="0" w:color="auto"/>
                <w:right w:val="none" w:sz="0" w:space="0" w:color="auto"/>
              </w:divBdr>
            </w:div>
            <w:div w:id="1543133270">
              <w:marLeft w:val="0"/>
              <w:marRight w:val="0"/>
              <w:marTop w:val="0"/>
              <w:marBottom w:val="0"/>
              <w:divBdr>
                <w:top w:val="none" w:sz="0" w:space="0" w:color="auto"/>
                <w:left w:val="none" w:sz="0" w:space="0" w:color="auto"/>
                <w:bottom w:val="none" w:sz="0" w:space="0" w:color="auto"/>
                <w:right w:val="none" w:sz="0" w:space="0" w:color="auto"/>
              </w:divBdr>
            </w:div>
            <w:div w:id="59643336">
              <w:marLeft w:val="0"/>
              <w:marRight w:val="0"/>
              <w:marTop w:val="0"/>
              <w:marBottom w:val="0"/>
              <w:divBdr>
                <w:top w:val="none" w:sz="0" w:space="0" w:color="auto"/>
                <w:left w:val="none" w:sz="0" w:space="0" w:color="auto"/>
                <w:bottom w:val="none" w:sz="0" w:space="0" w:color="auto"/>
                <w:right w:val="none" w:sz="0" w:space="0" w:color="auto"/>
              </w:divBdr>
            </w:div>
            <w:div w:id="782921668">
              <w:marLeft w:val="0"/>
              <w:marRight w:val="0"/>
              <w:marTop w:val="0"/>
              <w:marBottom w:val="0"/>
              <w:divBdr>
                <w:top w:val="none" w:sz="0" w:space="0" w:color="auto"/>
                <w:left w:val="none" w:sz="0" w:space="0" w:color="auto"/>
                <w:bottom w:val="none" w:sz="0" w:space="0" w:color="auto"/>
                <w:right w:val="none" w:sz="0" w:space="0" w:color="auto"/>
              </w:divBdr>
            </w:div>
            <w:div w:id="1337809318">
              <w:marLeft w:val="0"/>
              <w:marRight w:val="0"/>
              <w:marTop w:val="0"/>
              <w:marBottom w:val="0"/>
              <w:divBdr>
                <w:top w:val="none" w:sz="0" w:space="0" w:color="auto"/>
                <w:left w:val="none" w:sz="0" w:space="0" w:color="auto"/>
                <w:bottom w:val="none" w:sz="0" w:space="0" w:color="auto"/>
                <w:right w:val="none" w:sz="0" w:space="0" w:color="auto"/>
              </w:divBdr>
            </w:div>
            <w:div w:id="1392122540">
              <w:marLeft w:val="0"/>
              <w:marRight w:val="0"/>
              <w:marTop w:val="0"/>
              <w:marBottom w:val="0"/>
              <w:divBdr>
                <w:top w:val="none" w:sz="0" w:space="0" w:color="auto"/>
                <w:left w:val="none" w:sz="0" w:space="0" w:color="auto"/>
                <w:bottom w:val="none" w:sz="0" w:space="0" w:color="auto"/>
                <w:right w:val="none" w:sz="0" w:space="0" w:color="auto"/>
              </w:divBdr>
            </w:div>
            <w:div w:id="1092311926">
              <w:marLeft w:val="0"/>
              <w:marRight w:val="0"/>
              <w:marTop w:val="0"/>
              <w:marBottom w:val="0"/>
              <w:divBdr>
                <w:top w:val="none" w:sz="0" w:space="0" w:color="auto"/>
                <w:left w:val="none" w:sz="0" w:space="0" w:color="auto"/>
                <w:bottom w:val="none" w:sz="0" w:space="0" w:color="auto"/>
                <w:right w:val="none" w:sz="0" w:space="0" w:color="auto"/>
              </w:divBdr>
            </w:div>
            <w:div w:id="1763257359">
              <w:marLeft w:val="0"/>
              <w:marRight w:val="0"/>
              <w:marTop w:val="0"/>
              <w:marBottom w:val="0"/>
              <w:divBdr>
                <w:top w:val="none" w:sz="0" w:space="0" w:color="auto"/>
                <w:left w:val="none" w:sz="0" w:space="0" w:color="auto"/>
                <w:bottom w:val="none" w:sz="0" w:space="0" w:color="auto"/>
                <w:right w:val="none" w:sz="0" w:space="0" w:color="auto"/>
              </w:divBdr>
            </w:div>
            <w:div w:id="1382948685">
              <w:marLeft w:val="0"/>
              <w:marRight w:val="0"/>
              <w:marTop w:val="0"/>
              <w:marBottom w:val="0"/>
              <w:divBdr>
                <w:top w:val="none" w:sz="0" w:space="0" w:color="auto"/>
                <w:left w:val="none" w:sz="0" w:space="0" w:color="auto"/>
                <w:bottom w:val="none" w:sz="0" w:space="0" w:color="auto"/>
                <w:right w:val="none" w:sz="0" w:space="0" w:color="auto"/>
              </w:divBdr>
            </w:div>
            <w:div w:id="1373576889">
              <w:marLeft w:val="0"/>
              <w:marRight w:val="0"/>
              <w:marTop w:val="0"/>
              <w:marBottom w:val="0"/>
              <w:divBdr>
                <w:top w:val="none" w:sz="0" w:space="0" w:color="auto"/>
                <w:left w:val="none" w:sz="0" w:space="0" w:color="auto"/>
                <w:bottom w:val="none" w:sz="0" w:space="0" w:color="auto"/>
                <w:right w:val="none" w:sz="0" w:space="0" w:color="auto"/>
              </w:divBdr>
            </w:div>
            <w:div w:id="747653442">
              <w:marLeft w:val="0"/>
              <w:marRight w:val="0"/>
              <w:marTop w:val="0"/>
              <w:marBottom w:val="0"/>
              <w:divBdr>
                <w:top w:val="none" w:sz="0" w:space="0" w:color="auto"/>
                <w:left w:val="none" w:sz="0" w:space="0" w:color="auto"/>
                <w:bottom w:val="none" w:sz="0" w:space="0" w:color="auto"/>
                <w:right w:val="none" w:sz="0" w:space="0" w:color="auto"/>
              </w:divBdr>
            </w:div>
            <w:div w:id="217135073">
              <w:marLeft w:val="0"/>
              <w:marRight w:val="0"/>
              <w:marTop w:val="0"/>
              <w:marBottom w:val="0"/>
              <w:divBdr>
                <w:top w:val="none" w:sz="0" w:space="0" w:color="auto"/>
                <w:left w:val="none" w:sz="0" w:space="0" w:color="auto"/>
                <w:bottom w:val="none" w:sz="0" w:space="0" w:color="auto"/>
                <w:right w:val="none" w:sz="0" w:space="0" w:color="auto"/>
              </w:divBdr>
            </w:div>
            <w:div w:id="1098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700">
      <w:bodyDiv w:val="1"/>
      <w:marLeft w:val="0"/>
      <w:marRight w:val="0"/>
      <w:marTop w:val="0"/>
      <w:marBottom w:val="0"/>
      <w:divBdr>
        <w:top w:val="none" w:sz="0" w:space="0" w:color="auto"/>
        <w:left w:val="none" w:sz="0" w:space="0" w:color="auto"/>
        <w:bottom w:val="none" w:sz="0" w:space="0" w:color="auto"/>
        <w:right w:val="none" w:sz="0" w:space="0" w:color="auto"/>
      </w:divBdr>
    </w:div>
    <w:div w:id="830289545">
      <w:bodyDiv w:val="1"/>
      <w:marLeft w:val="0"/>
      <w:marRight w:val="0"/>
      <w:marTop w:val="0"/>
      <w:marBottom w:val="0"/>
      <w:divBdr>
        <w:top w:val="none" w:sz="0" w:space="0" w:color="auto"/>
        <w:left w:val="none" w:sz="0" w:space="0" w:color="auto"/>
        <w:bottom w:val="none" w:sz="0" w:space="0" w:color="auto"/>
        <w:right w:val="none" w:sz="0" w:space="0" w:color="auto"/>
      </w:divBdr>
    </w:div>
    <w:div w:id="830485383">
      <w:bodyDiv w:val="1"/>
      <w:marLeft w:val="0"/>
      <w:marRight w:val="0"/>
      <w:marTop w:val="0"/>
      <w:marBottom w:val="0"/>
      <w:divBdr>
        <w:top w:val="none" w:sz="0" w:space="0" w:color="auto"/>
        <w:left w:val="none" w:sz="0" w:space="0" w:color="auto"/>
        <w:bottom w:val="none" w:sz="0" w:space="0" w:color="auto"/>
        <w:right w:val="none" w:sz="0" w:space="0" w:color="auto"/>
      </w:divBdr>
      <w:divsChild>
        <w:div w:id="203450490">
          <w:marLeft w:val="0"/>
          <w:marRight w:val="0"/>
          <w:marTop w:val="0"/>
          <w:marBottom w:val="0"/>
          <w:divBdr>
            <w:top w:val="none" w:sz="0" w:space="0" w:color="auto"/>
            <w:left w:val="none" w:sz="0" w:space="0" w:color="auto"/>
            <w:bottom w:val="none" w:sz="0" w:space="0" w:color="auto"/>
            <w:right w:val="none" w:sz="0" w:space="0" w:color="auto"/>
          </w:divBdr>
          <w:divsChild>
            <w:div w:id="1626428699">
              <w:marLeft w:val="0"/>
              <w:marRight w:val="0"/>
              <w:marTop w:val="0"/>
              <w:marBottom w:val="0"/>
              <w:divBdr>
                <w:top w:val="none" w:sz="0" w:space="0" w:color="auto"/>
                <w:left w:val="none" w:sz="0" w:space="0" w:color="auto"/>
                <w:bottom w:val="none" w:sz="0" w:space="0" w:color="auto"/>
                <w:right w:val="none" w:sz="0" w:space="0" w:color="auto"/>
              </w:divBdr>
            </w:div>
            <w:div w:id="420028980">
              <w:marLeft w:val="0"/>
              <w:marRight w:val="0"/>
              <w:marTop w:val="0"/>
              <w:marBottom w:val="0"/>
              <w:divBdr>
                <w:top w:val="none" w:sz="0" w:space="0" w:color="auto"/>
                <w:left w:val="none" w:sz="0" w:space="0" w:color="auto"/>
                <w:bottom w:val="none" w:sz="0" w:space="0" w:color="auto"/>
                <w:right w:val="none" w:sz="0" w:space="0" w:color="auto"/>
              </w:divBdr>
            </w:div>
            <w:div w:id="858396521">
              <w:marLeft w:val="0"/>
              <w:marRight w:val="0"/>
              <w:marTop w:val="0"/>
              <w:marBottom w:val="0"/>
              <w:divBdr>
                <w:top w:val="none" w:sz="0" w:space="0" w:color="auto"/>
                <w:left w:val="none" w:sz="0" w:space="0" w:color="auto"/>
                <w:bottom w:val="none" w:sz="0" w:space="0" w:color="auto"/>
                <w:right w:val="none" w:sz="0" w:space="0" w:color="auto"/>
              </w:divBdr>
            </w:div>
            <w:div w:id="568228902">
              <w:marLeft w:val="0"/>
              <w:marRight w:val="0"/>
              <w:marTop w:val="0"/>
              <w:marBottom w:val="0"/>
              <w:divBdr>
                <w:top w:val="none" w:sz="0" w:space="0" w:color="auto"/>
                <w:left w:val="none" w:sz="0" w:space="0" w:color="auto"/>
                <w:bottom w:val="none" w:sz="0" w:space="0" w:color="auto"/>
                <w:right w:val="none" w:sz="0" w:space="0" w:color="auto"/>
              </w:divBdr>
            </w:div>
            <w:div w:id="1962610783">
              <w:marLeft w:val="0"/>
              <w:marRight w:val="0"/>
              <w:marTop w:val="0"/>
              <w:marBottom w:val="0"/>
              <w:divBdr>
                <w:top w:val="none" w:sz="0" w:space="0" w:color="auto"/>
                <w:left w:val="none" w:sz="0" w:space="0" w:color="auto"/>
                <w:bottom w:val="none" w:sz="0" w:space="0" w:color="auto"/>
                <w:right w:val="none" w:sz="0" w:space="0" w:color="auto"/>
              </w:divBdr>
            </w:div>
            <w:div w:id="487748205">
              <w:marLeft w:val="0"/>
              <w:marRight w:val="0"/>
              <w:marTop w:val="0"/>
              <w:marBottom w:val="0"/>
              <w:divBdr>
                <w:top w:val="none" w:sz="0" w:space="0" w:color="auto"/>
                <w:left w:val="none" w:sz="0" w:space="0" w:color="auto"/>
                <w:bottom w:val="none" w:sz="0" w:space="0" w:color="auto"/>
                <w:right w:val="none" w:sz="0" w:space="0" w:color="auto"/>
              </w:divBdr>
            </w:div>
            <w:div w:id="1767843844">
              <w:marLeft w:val="0"/>
              <w:marRight w:val="0"/>
              <w:marTop w:val="0"/>
              <w:marBottom w:val="0"/>
              <w:divBdr>
                <w:top w:val="none" w:sz="0" w:space="0" w:color="auto"/>
                <w:left w:val="none" w:sz="0" w:space="0" w:color="auto"/>
                <w:bottom w:val="none" w:sz="0" w:space="0" w:color="auto"/>
                <w:right w:val="none" w:sz="0" w:space="0" w:color="auto"/>
              </w:divBdr>
            </w:div>
            <w:div w:id="1099906932">
              <w:marLeft w:val="0"/>
              <w:marRight w:val="0"/>
              <w:marTop w:val="0"/>
              <w:marBottom w:val="0"/>
              <w:divBdr>
                <w:top w:val="none" w:sz="0" w:space="0" w:color="auto"/>
                <w:left w:val="none" w:sz="0" w:space="0" w:color="auto"/>
                <w:bottom w:val="none" w:sz="0" w:space="0" w:color="auto"/>
                <w:right w:val="none" w:sz="0" w:space="0" w:color="auto"/>
              </w:divBdr>
            </w:div>
            <w:div w:id="1552497802">
              <w:marLeft w:val="0"/>
              <w:marRight w:val="0"/>
              <w:marTop w:val="0"/>
              <w:marBottom w:val="0"/>
              <w:divBdr>
                <w:top w:val="none" w:sz="0" w:space="0" w:color="auto"/>
                <w:left w:val="none" w:sz="0" w:space="0" w:color="auto"/>
                <w:bottom w:val="none" w:sz="0" w:space="0" w:color="auto"/>
                <w:right w:val="none" w:sz="0" w:space="0" w:color="auto"/>
              </w:divBdr>
            </w:div>
            <w:div w:id="170416805">
              <w:marLeft w:val="0"/>
              <w:marRight w:val="0"/>
              <w:marTop w:val="0"/>
              <w:marBottom w:val="0"/>
              <w:divBdr>
                <w:top w:val="none" w:sz="0" w:space="0" w:color="auto"/>
                <w:left w:val="none" w:sz="0" w:space="0" w:color="auto"/>
                <w:bottom w:val="none" w:sz="0" w:space="0" w:color="auto"/>
                <w:right w:val="none" w:sz="0" w:space="0" w:color="auto"/>
              </w:divBdr>
            </w:div>
            <w:div w:id="165637217">
              <w:marLeft w:val="0"/>
              <w:marRight w:val="0"/>
              <w:marTop w:val="0"/>
              <w:marBottom w:val="0"/>
              <w:divBdr>
                <w:top w:val="none" w:sz="0" w:space="0" w:color="auto"/>
                <w:left w:val="none" w:sz="0" w:space="0" w:color="auto"/>
                <w:bottom w:val="none" w:sz="0" w:space="0" w:color="auto"/>
                <w:right w:val="none" w:sz="0" w:space="0" w:color="auto"/>
              </w:divBdr>
            </w:div>
            <w:div w:id="1731464173">
              <w:marLeft w:val="0"/>
              <w:marRight w:val="0"/>
              <w:marTop w:val="0"/>
              <w:marBottom w:val="0"/>
              <w:divBdr>
                <w:top w:val="none" w:sz="0" w:space="0" w:color="auto"/>
                <w:left w:val="none" w:sz="0" w:space="0" w:color="auto"/>
                <w:bottom w:val="none" w:sz="0" w:space="0" w:color="auto"/>
                <w:right w:val="none" w:sz="0" w:space="0" w:color="auto"/>
              </w:divBdr>
            </w:div>
            <w:div w:id="391538753">
              <w:marLeft w:val="0"/>
              <w:marRight w:val="0"/>
              <w:marTop w:val="0"/>
              <w:marBottom w:val="0"/>
              <w:divBdr>
                <w:top w:val="none" w:sz="0" w:space="0" w:color="auto"/>
                <w:left w:val="none" w:sz="0" w:space="0" w:color="auto"/>
                <w:bottom w:val="none" w:sz="0" w:space="0" w:color="auto"/>
                <w:right w:val="none" w:sz="0" w:space="0" w:color="auto"/>
              </w:divBdr>
            </w:div>
            <w:div w:id="998844550">
              <w:marLeft w:val="0"/>
              <w:marRight w:val="0"/>
              <w:marTop w:val="0"/>
              <w:marBottom w:val="0"/>
              <w:divBdr>
                <w:top w:val="none" w:sz="0" w:space="0" w:color="auto"/>
                <w:left w:val="none" w:sz="0" w:space="0" w:color="auto"/>
                <w:bottom w:val="none" w:sz="0" w:space="0" w:color="auto"/>
                <w:right w:val="none" w:sz="0" w:space="0" w:color="auto"/>
              </w:divBdr>
            </w:div>
            <w:div w:id="834998271">
              <w:marLeft w:val="0"/>
              <w:marRight w:val="0"/>
              <w:marTop w:val="0"/>
              <w:marBottom w:val="0"/>
              <w:divBdr>
                <w:top w:val="none" w:sz="0" w:space="0" w:color="auto"/>
                <w:left w:val="none" w:sz="0" w:space="0" w:color="auto"/>
                <w:bottom w:val="none" w:sz="0" w:space="0" w:color="auto"/>
                <w:right w:val="none" w:sz="0" w:space="0" w:color="auto"/>
              </w:divBdr>
            </w:div>
            <w:div w:id="1190952318">
              <w:marLeft w:val="0"/>
              <w:marRight w:val="0"/>
              <w:marTop w:val="0"/>
              <w:marBottom w:val="0"/>
              <w:divBdr>
                <w:top w:val="none" w:sz="0" w:space="0" w:color="auto"/>
                <w:left w:val="none" w:sz="0" w:space="0" w:color="auto"/>
                <w:bottom w:val="none" w:sz="0" w:space="0" w:color="auto"/>
                <w:right w:val="none" w:sz="0" w:space="0" w:color="auto"/>
              </w:divBdr>
            </w:div>
            <w:div w:id="1967469009">
              <w:marLeft w:val="0"/>
              <w:marRight w:val="0"/>
              <w:marTop w:val="0"/>
              <w:marBottom w:val="0"/>
              <w:divBdr>
                <w:top w:val="none" w:sz="0" w:space="0" w:color="auto"/>
                <w:left w:val="none" w:sz="0" w:space="0" w:color="auto"/>
                <w:bottom w:val="none" w:sz="0" w:space="0" w:color="auto"/>
                <w:right w:val="none" w:sz="0" w:space="0" w:color="auto"/>
              </w:divBdr>
            </w:div>
            <w:div w:id="864631594">
              <w:marLeft w:val="0"/>
              <w:marRight w:val="0"/>
              <w:marTop w:val="0"/>
              <w:marBottom w:val="0"/>
              <w:divBdr>
                <w:top w:val="none" w:sz="0" w:space="0" w:color="auto"/>
                <w:left w:val="none" w:sz="0" w:space="0" w:color="auto"/>
                <w:bottom w:val="none" w:sz="0" w:space="0" w:color="auto"/>
                <w:right w:val="none" w:sz="0" w:space="0" w:color="auto"/>
              </w:divBdr>
            </w:div>
            <w:div w:id="1430463968">
              <w:marLeft w:val="0"/>
              <w:marRight w:val="0"/>
              <w:marTop w:val="0"/>
              <w:marBottom w:val="0"/>
              <w:divBdr>
                <w:top w:val="none" w:sz="0" w:space="0" w:color="auto"/>
                <w:left w:val="none" w:sz="0" w:space="0" w:color="auto"/>
                <w:bottom w:val="none" w:sz="0" w:space="0" w:color="auto"/>
                <w:right w:val="none" w:sz="0" w:space="0" w:color="auto"/>
              </w:divBdr>
            </w:div>
            <w:div w:id="2737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008">
      <w:bodyDiv w:val="1"/>
      <w:marLeft w:val="0"/>
      <w:marRight w:val="0"/>
      <w:marTop w:val="0"/>
      <w:marBottom w:val="0"/>
      <w:divBdr>
        <w:top w:val="none" w:sz="0" w:space="0" w:color="auto"/>
        <w:left w:val="none" w:sz="0" w:space="0" w:color="auto"/>
        <w:bottom w:val="none" w:sz="0" w:space="0" w:color="auto"/>
        <w:right w:val="none" w:sz="0" w:space="0" w:color="auto"/>
      </w:divBdr>
    </w:div>
    <w:div w:id="876745226">
      <w:bodyDiv w:val="1"/>
      <w:marLeft w:val="0"/>
      <w:marRight w:val="0"/>
      <w:marTop w:val="0"/>
      <w:marBottom w:val="0"/>
      <w:divBdr>
        <w:top w:val="none" w:sz="0" w:space="0" w:color="auto"/>
        <w:left w:val="none" w:sz="0" w:space="0" w:color="auto"/>
        <w:bottom w:val="none" w:sz="0" w:space="0" w:color="auto"/>
        <w:right w:val="none" w:sz="0" w:space="0" w:color="auto"/>
      </w:divBdr>
    </w:div>
    <w:div w:id="877545735">
      <w:bodyDiv w:val="1"/>
      <w:marLeft w:val="0"/>
      <w:marRight w:val="0"/>
      <w:marTop w:val="0"/>
      <w:marBottom w:val="0"/>
      <w:divBdr>
        <w:top w:val="none" w:sz="0" w:space="0" w:color="auto"/>
        <w:left w:val="none" w:sz="0" w:space="0" w:color="auto"/>
        <w:bottom w:val="none" w:sz="0" w:space="0" w:color="auto"/>
        <w:right w:val="none" w:sz="0" w:space="0" w:color="auto"/>
      </w:divBdr>
      <w:divsChild>
        <w:div w:id="322585125">
          <w:marLeft w:val="0"/>
          <w:marRight w:val="0"/>
          <w:marTop w:val="0"/>
          <w:marBottom w:val="0"/>
          <w:divBdr>
            <w:top w:val="none" w:sz="0" w:space="0" w:color="auto"/>
            <w:left w:val="none" w:sz="0" w:space="0" w:color="auto"/>
            <w:bottom w:val="none" w:sz="0" w:space="0" w:color="auto"/>
            <w:right w:val="none" w:sz="0" w:space="0" w:color="auto"/>
          </w:divBdr>
          <w:divsChild>
            <w:div w:id="649989415">
              <w:marLeft w:val="0"/>
              <w:marRight w:val="0"/>
              <w:marTop w:val="0"/>
              <w:marBottom w:val="0"/>
              <w:divBdr>
                <w:top w:val="none" w:sz="0" w:space="0" w:color="auto"/>
                <w:left w:val="none" w:sz="0" w:space="0" w:color="auto"/>
                <w:bottom w:val="none" w:sz="0" w:space="0" w:color="auto"/>
                <w:right w:val="none" w:sz="0" w:space="0" w:color="auto"/>
              </w:divBdr>
            </w:div>
            <w:div w:id="518589127">
              <w:marLeft w:val="0"/>
              <w:marRight w:val="0"/>
              <w:marTop w:val="0"/>
              <w:marBottom w:val="0"/>
              <w:divBdr>
                <w:top w:val="none" w:sz="0" w:space="0" w:color="auto"/>
                <w:left w:val="none" w:sz="0" w:space="0" w:color="auto"/>
                <w:bottom w:val="none" w:sz="0" w:space="0" w:color="auto"/>
                <w:right w:val="none" w:sz="0" w:space="0" w:color="auto"/>
              </w:divBdr>
            </w:div>
            <w:div w:id="51848733">
              <w:marLeft w:val="0"/>
              <w:marRight w:val="0"/>
              <w:marTop w:val="0"/>
              <w:marBottom w:val="0"/>
              <w:divBdr>
                <w:top w:val="none" w:sz="0" w:space="0" w:color="auto"/>
                <w:left w:val="none" w:sz="0" w:space="0" w:color="auto"/>
                <w:bottom w:val="none" w:sz="0" w:space="0" w:color="auto"/>
                <w:right w:val="none" w:sz="0" w:space="0" w:color="auto"/>
              </w:divBdr>
            </w:div>
            <w:div w:id="928736943">
              <w:marLeft w:val="0"/>
              <w:marRight w:val="0"/>
              <w:marTop w:val="0"/>
              <w:marBottom w:val="0"/>
              <w:divBdr>
                <w:top w:val="none" w:sz="0" w:space="0" w:color="auto"/>
                <w:left w:val="none" w:sz="0" w:space="0" w:color="auto"/>
                <w:bottom w:val="none" w:sz="0" w:space="0" w:color="auto"/>
                <w:right w:val="none" w:sz="0" w:space="0" w:color="auto"/>
              </w:divBdr>
            </w:div>
            <w:div w:id="1998262775">
              <w:marLeft w:val="0"/>
              <w:marRight w:val="0"/>
              <w:marTop w:val="0"/>
              <w:marBottom w:val="0"/>
              <w:divBdr>
                <w:top w:val="none" w:sz="0" w:space="0" w:color="auto"/>
                <w:left w:val="none" w:sz="0" w:space="0" w:color="auto"/>
                <w:bottom w:val="none" w:sz="0" w:space="0" w:color="auto"/>
                <w:right w:val="none" w:sz="0" w:space="0" w:color="auto"/>
              </w:divBdr>
            </w:div>
            <w:div w:id="904678296">
              <w:marLeft w:val="0"/>
              <w:marRight w:val="0"/>
              <w:marTop w:val="0"/>
              <w:marBottom w:val="0"/>
              <w:divBdr>
                <w:top w:val="none" w:sz="0" w:space="0" w:color="auto"/>
                <w:left w:val="none" w:sz="0" w:space="0" w:color="auto"/>
                <w:bottom w:val="none" w:sz="0" w:space="0" w:color="auto"/>
                <w:right w:val="none" w:sz="0" w:space="0" w:color="auto"/>
              </w:divBdr>
            </w:div>
            <w:div w:id="8679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41033">
      <w:bodyDiv w:val="1"/>
      <w:marLeft w:val="0"/>
      <w:marRight w:val="0"/>
      <w:marTop w:val="0"/>
      <w:marBottom w:val="0"/>
      <w:divBdr>
        <w:top w:val="none" w:sz="0" w:space="0" w:color="auto"/>
        <w:left w:val="none" w:sz="0" w:space="0" w:color="auto"/>
        <w:bottom w:val="none" w:sz="0" w:space="0" w:color="auto"/>
        <w:right w:val="none" w:sz="0" w:space="0" w:color="auto"/>
      </w:divBdr>
    </w:div>
    <w:div w:id="916942845">
      <w:bodyDiv w:val="1"/>
      <w:marLeft w:val="0"/>
      <w:marRight w:val="0"/>
      <w:marTop w:val="0"/>
      <w:marBottom w:val="0"/>
      <w:divBdr>
        <w:top w:val="none" w:sz="0" w:space="0" w:color="auto"/>
        <w:left w:val="none" w:sz="0" w:space="0" w:color="auto"/>
        <w:bottom w:val="none" w:sz="0" w:space="0" w:color="auto"/>
        <w:right w:val="none" w:sz="0" w:space="0" w:color="auto"/>
      </w:divBdr>
    </w:div>
    <w:div w:id="950672461">
      <w:bodyDiv w:val="1"/>
      <w:marLeft w:val="0"/>
      <w:marRight w:val="0"/>
      <w:marTop w:val="0"/>
      <w:marBottom w:val="0"/>
      <w:divBdr>
        <w:top w:val="none" w:sz="0" w:space="0" w:color="auto"/>
        <w:left w:val="none" w:sz="0" w:space="0" w:color="auto"/>
        <w:bottom w:val="none" w:sz="0" w:space="0" w:color="auto"/>
        <w:right w:val="none" w:sz="0" w:space="0" w:color="auto"/>
      </w:divBdr>
    </w:div>
    <w:div w:id="993993053">
      <w:bodyDiv w:val="1"/>
      <w:marLeft w:val="0"/>
      <w:marRight w:val="0"/>
      <w:marTop w:val="0"/>
      <w:marBottom w:val="0"/>
      <w:divBdr>
        <w:top w:val="none" w:sz="0" w:space="0" w:color="auto"/>
        <w:left w:val="none" w:sz="0" w:space="0" w:color="auto"/>
        <w:bottom w:val="none" w:sz="0" w:space="0" w:color="auto"/>
        <w:right w:val="none" w:sz="0" w:space="0" w:color="auto"/>
      </w:divBdr>
    </w:div>
    <w:div w:id="1009716484">
      <w:bodyDiv w:val="1"/>
      <w:marLeft w:val="0"/>
      <w:marRight w:val="0"/>
      <w:marTop w:val="0"/>
      <w:marBottom w:val="0"/>
      <w:divBdr>
        <w:top w:val="none" w:sz="0" w:space="0" w:color="auto"/>
        <w:left w:val="none" w:sz="0" w:space="0" w:color="auto"/>
        <w:bottom w:val="none" w:sz="0" w:space="0" w:color="auto"/>
        <w:right w:val="none" w:sz="0" w:space="0" w:color="auto"/>
      </w:divBdr>
      <w:divsChild>
        <w:div w:id="2119250172">
          <w:marLeft w:val="0"/>
          <w:marRight w:val="0"/>
          <w:marTop w:val="0"/>
          <w:marBottom w:val="0"/>
          <w:divBdr>
            <w:top w:val="none" w:sz="0" w:space="0" w:color="auto"/>
            <w:left w:val="none" w:sz="0" w:space="0" w:color="auto"/>
            <w:bottom w:val="none" w:sz="0" w:space="0" w:color="auto"/>
            <w:right w:val="none" w:sz="0" w:space="0" w:color="auto"/>
          </w:divBdr>
          <w:divsChild>
            <w:div w:id="398525034">
              <w:marLeft w:val="0"/>
              <w:marRight w:val="0"/>
              <w:marTop w:val="0"/>
              <w:marBottom w:val="0"/>
              <w:divBdr>
                <w:top w:val="none" w:sz="0" w:space="0" w:color="auto"/>
                <w:left w:val="none" w:sz="0" w:space="0" w:color="auto"/>
                <w:bottom w:val="none" w:sz="0" w:space="0" w:color="auto"/>
                <w:right w:val="none" w:sz="0" w:space="0" w:color="auto"/>
              </w:divBdr>
            </w:div>
            <w:div w:id="358701994">
              <w:marLeft w:val="0"/>
              <w:marRight w:val="0"/>
              <w:marTop w:val="0"/>
              <w:marBottom w:val="0"/>
              <w:divBdr>
                <w:top w:val="none" w:sz="0" w:space="0" w:color="auto"/>
                <w:left w:val="none" w:sz="0" w:space="0" w:color="auto"/>
                <w:bottom w:val="none" w:sz="0" w:space="0" w:color="auto"/>
                <w:right w:val="none" w:sz="0" w:space="0" w:color="auto"/>
              </w:divBdr>
            </w:div>
            <w:div w:id="562326449">
              <w:marLeft w:val="0"/>
              <w:marRight w:val="0"/>
              <w:marTop w:val="0"/>
              <w:marBottom w:val="0"/>
              <w:divBdr>
                <w:top w:val="none" w:sz="0" w:space="0" w:color="auto"/>
                <w:left w:val="none" w:sz="0" w:space="0" w:color="auto"/>
                <w:bottom w:val="none" w:sz="0" w:space="0" w:color="auto"/>
                <w:right w:val="none" w:sz="0" w:space="0" w:color="auto"/>
              </w:divBdr>
            </w:div>
            <w:div w:id="3252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2232">
      <w:bodyDiv w:val="1"/>
      <w:marLeft w:val="0"/>
      <w:marRight w:val="0"/>
      <w:marTop w:val="0"/>
      <w:marBottom w:val="0"/>
      <w:divBdr>
        <w:top w:val="none" w:sz="0" w:space="0" w:color="auto"/>
        <w:left w:val="none" w:sz="0" w:space="0" w:color="auto"/>
        <w:bottom w:val="none" w:sz="0" w:space="0" w:color="auto"/>
        <w:right w:val="none" w:sz="0" w:space="0" w:color="auto"/>
      </w:divBdr>
    </w:div>
    <w:div w:id="1045451690">
      <w:bodyDiv w:val="1"/>
      <w:marLeft w:val="0"/>
      <w:marRight w:val="0"/>
      <w:marTop w:val="0"/>
      <w:marBottom w:val="0"/>
      <w:divBdr>
        <w:top w:val="none" w:sz="0" w:space="0" w:color="auto"/>
        <w:left w:val="none" w:sz="0" w:space="0" w:color="auto"/>
        <w:bottom w:val="none" w:sz="0" w:space="0" w:color="auto"/>
        <w:right w:val="none" w:sz="0" w:space="0" w:color="auto"/>
      </w:divBdr>
    </w:div>
    <w:div w:id="1055201711">
      <w:bodyDiv w:val="1"/>
      <w:marLeft w:val="0"/>
      <w:marRight w:val="0"/>
      <w:marTop w:val="0"/>
      <w:marBottom w:val="0"/>
      <w:divBdr>
        <w:top w:val="none" w:sz="0" w:space="0" w:color="auto"/>
        <w:left w:val="none" w:sz="0" w:space="0" w:color="auto"/>
        <w:bottom w:val="none" w:sz="0" w:space="0" w:color="auto"/>
        <w:right w:val="none" w:sz="0" w:space="0" w:color="auto"/>
      </w:divBdr>
    </w:div>
    <w:div w:id="1063328511">
      <w:bodyDiv w:val="1"/>
      <w:marLeft w:val="0"/>
      <w:marRight w:val="0"/>
      <w:marTop w:val="0"/>
      <w:marBottom w:val="0"/>
      <w:divBdr>
        <w:top w:val="none" w:sz="0" w:space="0" w:color="auto"/>
        <w:left w:val="none" w:sz="0" w:space="0" w:color="auto"/>
        <w:bottom w:val="none" w:sz="0" w:space="0" w:color="auto"/>
        <w:right w:val="none" w:sz="0" w:space="0" w:color="auto"/>
      </w:divBdr>
      <w:divsChild>
        <w:div w:id="1043099891">
          <w:marLeft w:val="0"/>
          <w:marRight w:val="0"/>
          <w:marTop w:val="0"/>
          <w:marBottom w:val="0"/>
          <w:divBdr>
            <w:top w:val="none" w:sz="0" w:space="0" w:color="auto"/>
            <w:left w:val="none" w:sz="0" w:space="0" w:color="auto"/>
            <w:bottom w:val="none" w:sz="0" w:space="0" w:color="auto"/>
            <w:right w:val="none" w:sz="0" w:space="0" w:color="auto"/>
          </w:divBdr>
          <w:divsChild>
            <w:div w:id="1899704532">
              <w:marLeft w:val="0"/>
              <w:marRight w:val="0"/>
              <w:marTop w:val="0"/>
              <w:marBottom w:val="0"/>
              <w:divBdr>
                <w:top w:val="none" w:sz="0" w:space="0" w:color="auto"/>
                <w:left w:val="none" w:sz="0" w:space="0" w:color="auto"/>
                <w:bottom w:val="none" w:sz="0" w:space="0" w:color="auto"/>
                <w:right w:val="none" w:sz="0" w:space="0" w:color="auto"/>
              </w:divBdr>
            </w:div>
            <w:div w:id="1297837875">
              <w:marLeft w:val="0"/>
              <w:marRight w:val="0"/>
              <w:marTop w:val="0"/>
              <w:marBottom w:val="0"/>
              <w:divBdr>
                <w:top w:val="none" w:sz="0" w:space="0" w:color="auto"/>
                <w:left w:val="none" w:sz="0" w:space="0" w:color="auto"/>
                <w:bottom w:val="none" w:sz="0" w:space="0" w:color="auto"/>
                <w:right w:val="none" w:sz="0" w:space="0" w:color="auto"/>
              </w:divBdr>
            </w:div>
            <w:div w:id="266698141">
              <w:marLeft w:val="0"/>
              <w:marRight w:val="0"/>
              <w:marTop w:val="0"/>
              <w:marBottom w:val="0"/>
              <w:divBdr>
                <w:top w:val="none" w:sz="0" w:space="0" w:color="auto"/>
                <w:left w:val="none" w:sz="0" w:space="0" w:color="auto"/>
                <w:bottom w:val="none" w:sz="0" w:space="0" w:color="auto"/>
                <w:right w:val="none" w:sz="0" w:space="0" w:color="auto"/>
              </w:divBdr>
            </w:div>
            <w:div w:id="672148771">
              <w:marLeft w:val="0"/>
              <w:marRight w:val="0"/>
              <w:marTop w:val="0"/>
              <w:marBottom w:val="0"/>
              <w:divBdr>
                <w:top w:val="none" w:sz="0" w:space="0" w:color="auto"/>
                <w:left w:val="none" w:sz="0" w:space="0" w:color="auto"/>
                <w:bottom w:val="none" w:sz="0" w:space="0" w:color="auto"/>
                <w:right w:val="none" w:sz="0" w:space="0" w:color="auto"/>
              </w:divBdr>
            </w:div>
            <w:div w:id="480123764">
              <w:marLeft w:val="0"/>
              <w:marRight w:val="0"/>
              <w:marTop w:val="0"/>
              <w:marBottom w:val="0"/>
              <w:divBdr>
                <w:top w:val="none" w:sz="0" w:space="0" w:color="auto"/>
                <w:left w:val="none" w:sz="0" w:space="0" w:color="auto"/>
                <w:bottom w:val="none" w:sz="0" w:space="0" w:color="auto"/>
                <w:right w:val="none" w:sz="0" w:space="0" w:color="auto"/>
              </w:divBdr>
            </w:div>
            <w:div w:id="11987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87">
      <w:bodyDiv w:val="1"/>
      <w:marLeft w:val="0"/>
      <w:marRight w:val="0"/>
      <w:marTop w:val="0"/>
      <w:marBottom w:val="0"/>
      <w:divBdr>
        <w:top w:val="none" w:sz="0" w:space="0" w:color="auto"/>
        <w:left w:val="none" w:sz="0" w:space="0" w:color="auto"/>
        <w:bottom w:val="none" w:sz="0" w:space="0" w:color="auto"/>
        <w:right w:val="none" w:sz="0" w:space="0" w:color="auto"/>
      </w:divBdr>
    </w:div>
    <w:div w:id="1067532370">
      <w:bodyDiv w:val="1"/>
      <w:marLeft w:val="0"/>
      <w:marRight w:val="0"/>
      <w:marTop w:val="0"/>
      <w:marBottom w:val="0"/>
      <w:divBdr>
        <w:top w:val="none" w:sz="0" w:space="0" w:color="auto"/>
        <w:left w:val="none" w:sz="0" w:space="0" w:color="auto"/>
        <w:bottom w:val="none" w:sz="0" w:space="0" w:color="auto"/>
        <w:right w:val="none" w:sz="0" w:space="0" w:color="auto"/>
      </w:divBdr>
      <w:divsChild>
        <w:div w:id="2100640604">
          <w:marLeft w:val="0"/>
          <w:marRight w:val="0"/>
          <w:marTop w:val="0"/>
          <w:marBottom w:val="0"/>
          <w:divBdr>
            <w:top w:val="none" w:sz="0" w:space="0" w:color="auto"/>
            <w:left w:val="none" w:sz="0" w:space="0" w:color="auto"/>
            <w:bottom w:val="none" w:sz="0" w:space="0" w:color="auto"/>
            <w:right w:val="none" w:sz="0" w:space="0" w:color="auto"/>
          </w:divBdr>
          <w:divsChild>
            <w:div w:id="927612449">
              <w:marLeft w:val="0"/>
              <w:marRight w:val="0"/>
              <w:marTop w:val="0"/>
              <w:marBottom w:val="0"/>
              <w:divBdr>
                <w:top w:val="none" w:sz="0" w:space="0" w:color="auto"/>
                <w:left w:val="none" w:sz="0" w:space="0" w:color="auto"/>
                <w:bottom w:val="none" w:sz="0" w:space="0" w:color="auto"/>
                <w:right w:val="none" w:sz="0" w:space="0" w:color="auto"/>
              </w:divBdr>
            </w:div>
            <w:div w:id="2147313360">
              <w:marLeft w:val="0"/>
              <w:marRight w:val="0"/>
              <w:marTop w:val="0"/>
              <w:marBottom w:val="0"/>
              <w:divBdr>
                <w:top w:val="none" w:sz="0" w:space="0" w:color="auto"/>
                <w:left w:val="none" w:sz="0" w:space="0" w:color="auto"/>
                <w:bottom w:val="none" w:sz="0" w:space="0" w:color="auto"/>
                <w:right w:val="none" w:sz="0" w:space="0" w:color="auto"/>
              </w:divBdr>
            </w:div>
            <w:div w:id="1476989070">
              <w:marLeft w:val="0"/>
              <w:marRight w:val="0"/>
              <w:marTop w:val="0"/>
              <w:marBottom w:val="0"/>
              <w:divBdr>
                <w:top w:val="none" w:sz="0" w:space="0" w:color="auto"/>
                <w:left w:val="none" w:sz="0" w:space="0" w:color="auto"/>
                <w:bottom w:val="none" w:sz="0" w:space="0" w:color="auto"/>
                <w:right w:val="none" w:sz="0" w:space="0" w:color="auto"/>
              </w:divBdr>
            </w:div>
            <w:div w:id="373846973">
              <w:marLeft w:val="0"/>
              <w:marRight w:val="0"/>
              <w:marTop w:val="0"/>
              <w:marBottom w:val="0"/>
              <w:divBdr>
                <w:top w:val="none" w:sz="0" w:space="0" w:color="auto"/>
                <w:left w:val="none" w:sz="0" w:space="0" w:color="auto"/>
                <w:bottom w:val="none" w:sz="0" w:space="0" w:color="auto"/>
                <w:right w:val="none" w:sz="0" w:space="0" w:color="auto"/>
              </w:divBdr>
            </w:div>
            <w:div w:id="1443574249">
              <w:marLeft w:val="0"/>
              <w:marRight w:val="0"/>
              <w:marTop w:val="0"/>
              <w:marBottom w:val="0"/>
              <w:divBdr>
                <w:top w:val="none" w:sz="0" w:space="0" w:color="auto"/>
                <w:left w:val="none" w:sz="0" w:space="0" w:color="auto"/>
                <w:bottom w:val="none" w:sz="0" w:space="0" w:color="auto"/>
                <w:right w:val="none" w:sz="0" w:space="0" w:color="auto"/>
              </w:divBdr>
            </w:div>
            <w:div w:id="1488208494">
              <w:marLeft w:val="0"/>
              <w:marRight w:val="0"/>
              <w:marTop w:val="0"/>
              <w:marBottom w:val="0"/>
              <w:divBdr>
                <w:top w:val="none" w:sz="0" w:space="0" w:color="auto"/>
                <w:left w:val="none" w:sz="0" w:space="0" w:color="auto"/>
                <w:bottom w:val="none" w:sz="0" w:space="0" w:color="auto"/>
                <w:right w:val="none" w:sz="0" w:space="0" w:color="auto"/>
              </w:divBdr>
            </w:div>
            <w:div w:id="593053523">
              <w:marLeft w:val="0"/>
              <w:marRight w:val="0"/>
              <w:marTop w:val="0"/>
              <w:marBottom w:val="0"/>
              <w:divBdr>
                <w:top w:val="none" w:sz="0" w:space="0" w:color="auto"/>
                <w:left w:val="none" w:sz="0" w:space="0" w:color="auto"/>
                <w:bottom w:val="none" w:sz="0" w:space="0" w:color="auto"/>
                <w:right w:val="none" w:sz="0" w:space="0" w:color="auto"/>
              </w:divBdr>
            </w:div>
            <w:div w:id="1461529072">
              <w:marLeft w:val="0"/>
              <w:marRight w:val="0"/>
              <w:marTop w:val="0"/>
              <w:marBottom w:val="0"/>
              <w:divBdr>
                <w:top w:val="none" w:sz="0" w:space="0" w:color="auto"/>
                <w:left w:val="none" w:sz="0" w:space="0" w:color="auto"/>
                <w:bottom w:val="none" w:sz="0" w:space="0" w:color="auto"/>
                <w:right w:val="none" w:sz="0" w:space="0" w:color="auto"/>
              </w:divBdr>
            </w:div>
            <w:div w:id="1743290213">
              <w:marLeft w:val="0"/>
              <w:marRight w:val="0"/>
              <w:marTop w:val="0"/>
              <w:marBottom w:val="0"/>
              <w:divBdr>
                <w:top w:val="none" w:sz="0" w:space="0" w:color="auto"/>
                <w:left w:val="none" w:sz="0" w:space="0" w:color="auto"/>
                <w:bottom w:val="none" w:sz="0" w:space="0" w:color="auto"/>
                <w:right w:val="none" w:sz="0" w:space="0" w:color="auto"/>
              </w:divBdr>
            </w:div>
            <w:div w:id="432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2428">
      <w:bodyDiv w:val="1"/>
      <w:marLeft w:val="0"/>
      <w:marRight w:val="0"/>
      <w:marTop w:val="0"/>
      <w:marBottom w:val="0"/>
      <w:divBdr>
        <w:top w:val="none" w:sz="0" w:space="0" w:color="auto"/>
        <w:left w:val="none" w:sz="0" w:space="0" w:color="auto"/>
        <w:bottom w:val="none" w:sz="0" w:space="0" w:color="auto"/>
        <w:right w:val="none" w:sz="0" w:space="0" w:color="auto"/>
      </w:divBdr>
    </w:div>
    <w:div w:id="1074011314">
      <w:bodyDiv w:val="1"/>
      <w:marLeft w:val="0"/>
      <w:marRight w:val="0"/>
      <w:marTop w:val="0"/>
      <w:marBottom w:val="0"/>
      <w:divBdr>
        <w:top w:val="none" w:sz="0" w:space="0" w:color="auto"/>
        <w:left w:val="none" w:sz="0" w:space="0" w:color="auto"/>
        <w:bottom w:val="none" w:sz="0" w:space="0" w:color="auto"/>
        <w:right w:val="none" w:sz="0" w:space="0" w:color="auto"/>
      </w:divBdr>
      <w:divsChild>
        <w:div w:id="1506702261">
          <w:marLeft w:val="0"/>
          <w:marRight w:val="0"/>
          <w:marTop w:val="0"/>
          <w:marBottom w:val="0"/>
          <w:divBdr>
            <w:top w:val="none" w:sz="0" w:space="0" w:color="auto"/>
            <w:left w:val="none" w:sz="0" w:space="0" w:color="auto"/>
            <w:bottom w:val="none" w:sz="0" w:space="0" w:color="auto"/>
            <w:right w:val="none" w:sz="0" w:space="0" w:color="auto"/>
          </w:divBdr>
        </w:div>
        <w:div w:id="339770638">
          <w:marLeft w:val="0"/>
          <w:marRight w:val="0"/>
          <w:marTop w:val="0"/>
          <w:marBottom w:val="0"/>
          <w:divBdr>
            <w:top w:val="none" w:sz="0" w:space="0" w:color="auto"/>
            <w:left w:val="none" w:sz="0" w:space="0" w:color="auto"/>
            <w:bottom w:val="none" w:sz="0" w:space="0" w:color="auto"/>
            <w:right w:val="none" w:sz="0" w:space="0" w:color="auto"/>
          </w:divBdr>
        </w:div>
      </w:divsChild>
    </w:div>
    <w:div w:id="1079406442">
      <w:bodyDiv w:val="1"/>
      <w:marLeft w:val="0"/>
      <w:marRight w:val="0"/>
      <w:marTop w:val="0"/>
      <w:marBottom w:val="0"/>
      <w:divBdr>
        <w:top w:val="none" w:sz="0" w:space="0" w:color="auto"/>
        <w:left w:val="none" w:sz="0" w:space="0" w:color="auto"/>
        <w:bottom w:val="none" w:sz="0" w:space="0" w:color="auto"/>
        <w:right w:val="none" w:sz="0" w:space="0" w:color="auto"/>
      </w:divBdr>
      <w:divsChild>
        <w:div w:id="1822305715">
          <w:marLeft w:val="0"/>
          <w:marRight w:val="0"/>
          <w:marTop w:val="0"/>
          <w:marBottom w:val="0"/>
          <w:divBdr>
            <w:top w:val="none" w:sz="0" w:space="0" w:color="auto"/>
            <w:left w:val="none" w:sz="0" w:space="0" w:color="auto"/>
            <w:bottom w:val="none" w:sz="0" w:space="0" w:color="auto"/>
            <w:right w:val="none" w:sz="0" w:space="0" w:color="auto"/>
          </w:divBdr>
          <w:divsChild>
            <w:div w:id="75249120">
              <w:marLeft w:val="0"/>
              <w:marRight w:val="0"/>
              <w:marTop w:val="0"/>
              <w:marBottom w:val="0"/>
              <w:divBdr>
                <w:top w:val="none" w:sz="0" w:space="0" w:color="auto"/>
                <w:left w:val="none" w:sz="0" w:space="0" w:color="auto"/>
                <w:bottom w:val="none" w:sz="0" w:space="0" w:color="auto"/>
                <w:right w:val="none" w:sz="0" w:space="0" w:color="auto"/>
              </w:divBdr>
            </w:div>
            <w:div w:id="1482498495">
              <w:marLeft w:val="0"/>
              <w:marRight w:val="0"/>
              <w:marTop w:val="0"/>
              <w:marBottom w:val="0"/>
              <w:divBdr>
                <w:top w:val="none" w:sz="0" w:space="0" w:color="auto"/>
                <w:left w:val="none" w:sz="0" w:space="0" w:color="auto"/>
                <w:bottom w:val="none" w:sz="0" w:space="0" w:color="auto"/>
                <w:right w:val="none" w:sz="0" w:space="0" w:color="auto"/>
              </w:divBdr>
            </w:div>
            <w:div w:id="713844465">
              <w:marLeft w:val="0"/>
              <w:marRight w:val="0"/>
              <w:marTop w:val="0"/>
              <w:marBottom w:val="0"/>
              <w:divBdr>
                <w:top w:val="none" w:sz="0" w:space="0" w:color="auto"/>
                <w:left w:val="none" w:sz="0" w:space="0" w:color="auto"/>
                <w:bottom w:val="none" w:sz="0" w:space="0" w:color="auto"/>
                <w:right w:val="none" w:sz="0" w:space="0" w:color="auto"/>
              </w:divBdr>
            </w:div>
            <w:div w:id="1407221501">
              <w:marLeft w:val="0"/>
              <w:marRight w:val="0"/>
              <w:marTop w:val="0"/>
              <w:marBottom w:val="0"/>
              <w:divBdr>
                <w:top w:val="none" w:sz="0" w:space="0" w:color="auto"/>
                <w:left w:val="none" w:sz="0" w:space="0" w:color="auto"/>
                <w:bottom w:val="none" w:sz="0" w:space="0" w:color="auto"/>
                <w:right w:val="none" w:sz="0" w:space="0" w:color="auto"/>
              </w:divBdr>
            </w:div>
            <w:div w:id="1319335708">
              <w:marLeft w:val="0"/>
              <w:marRight w:val="0"/>
              <w:marTop w:val="0"/>
              <w:marBottom w:val="0"/>
              <w:divBdr>
                <w:top w:val="none" w:sz="0" w:space="0" w:color="auto"/>
                <w:left w:val="none" w:sz="0" w:space="0" w:color="auto"/>
                <w:bottom w:val="none" w:sz="0" w:space="0" w:color="auto"/>
                <w:right w:val="none" w:sz="0" w:space="0" w:color="auto"/>
              </w:divBdr>
            </w:div>
            <w:div w:id="433401406">
              <w:marLeft w:val="0"/>
              <w:marRight w:val="0"/>
              <w:marTop w:val="0"/>
              <w:marBottom w:val="0"/>
              <w:divBdr>
                <w:top w:val="none" w:sz="0" w:space="0" w:color="auto"/>
                <w:left w:val="none" w:sz="0" w:space="0" w:color="auto"/>
                <w:bottom w:val="none" w:sz="0" w:space="0" w:color="auto"/>
                <w:right w:val="none" w:sz="0" w:space="0" w:color="auto"/>
              </w:divBdr>
            </w:div>
            <w:div w:id="208536163">
              <w:marLeft w:val="0"/>
              <w:marRight w:val="0"/>
              <w:marTop w:val="0"/>
              <w:marBottom w:val="0"/>
              <w:divBdr>
                <w:top w:val="none" w:sz="0" w:space="0" w:color="auto"/>
                <w:left w:val="none" w:sz="0" w:space="0" w:color="auto"/>
                <w:bottom w:val="none" w:sz="0" w:space="0" w:color="auto"/>
                <w:right w:val="none" w:sz="0" w:space="0" w:color="auto"/>
              </w:divBdr>
            </w:div>
            <w:div w:id="547882805">
              <w:marLeft w:val="0"/>
              <w:marRight w:val="0"/>
              <w:marTop w:val="0"/>
              <w:marBottom w:val="0"/>
              <w:divBdr>
                <w:top w:val="none" w:sz="0" w:space="0" w:color="auto"/>
                <w:left w:val="none" w:sz="0" w:space="0" w:color="auto"/>
                <w:bottom w:val="none" w:sz="0" w:space="0" w:color="auto"/>
                <w:right w:val="none" w:sz="0" w:space="0" w:color="auto"/>
              </w:divBdr>
            </w:div>
            <w:div w:id="22295404">
              <w:marLeft w:val="0"/>
              <w:marRight w:val="0"/>
              <w:marTop w:val="0"/>
              <w:marBottom w:val="0"/>
              <w:divBdr>
                <w:top w:val="none" w:sz="0" w:space="0" w:color="auto"/>
                <w:left w:val="none" w:sz="0" w:space="0" w:color="auto"/>
                <w:bottom w:val="none" w:sz="0" w:space="0" w:color="auto"/>
                <w:right w:val="none" w:sz="0" w:space="0" w:color="auto"/>
              </w:divBdr>
            </w:div>
            <w:div w:id="1141270480">
              <w:marLeft w:val="0"/>
              <w:marRight w:val="0"/>
              <w:marTop w:val="0"/>
              <w:marBottom w:val="0"/>
              <w:divBdr>
                <w:top w:val="none" w:sz="0" w:space="0" w:color="auto"/>
                <w:left w:val="none" w:sz="0" w:space="0" w:color="auto"/>
                <w:bottom w:val="none" w:sz="0" w:space="0" w:color="auto"/>
                <w:right w:val="none" w:sz="0" w:space="0" w:color="auto"/>
              </w:divBdr>
            </w:div>
            <w:div w:id="919951925">
              <w:marLeft w:val="0"/>
              <w:marRight w:val="0"/>
              <w:marTop w:val="0"/>
              <w:marBottom w:val="0"/>
              <w:divBdr>
                <w:top w:val="none" w:sz="0" w:space="0" w:color="auto"/>
                <w:left w:val="none" w:sz="0" w:space="0" w:color="auto"/>
                <w:bottom w:val="none" w:sz="0" w:space="0" w:color="auto"/>
                <w:right w:val="none" w:sz="0" w:space="0" w:color="auto"/>
              </w:divBdr>
            </w:div>
            <w:div w:id="1456216697">
              <w:marLeft w:val="0"/>
              <w:marRight w:val="0"/>
              <w:marTop w:val="0"/>
              <w:marBottom w:val="0"/>
              <w:divBdr>
                <w:top w:val="none" w:sz="0" w:space="0" w:color="auto"/>
                <w:left w:val="none" w:sz="0" w:space="0" w:color="auto"/>
                <w:bottom w:val="none" w:sz="0" w:space="0" w:color="auto"/>
                <w:right w:val="none" w:sz="0" w:space="0" w:color="auto"/>
              </w:divBdr>
            </w:div>
            <w:div w:id="543247996">
              <w:marLeft w:val="0"/>
              <w:marRight w:val="0"/>
              <w:marTop w:val="0"/>
              <w:marBottom w:val="0"/>
              <w:divBdr>
                <w:top w:val="none" w:sz="0" w:space="0" w:color="auto"/>
                <w:left w:val="none" w:sz="0" w:space="0" w:color="auto"/>
                <w:bottom w:val="none" w:sz="0" w:space="0" w:color="auto"/>
                <w:right w:val="none" w:sz="0" w:space="0" w:color="auto"/>
              </w:divBdr>
            </w:div>
            <w:div w:id="26109139">
              <w:marLeft w:val="0"/>
              <w:marRight w:val="0"/>
              <w:marTop w:val="0"/>
              <w:marBottom w:val="0"/>
              <w:divBdr>
                <w:top w:val="none" w:sz="0" w:space="0" w:color="auto"/>
                <w:left w:val="none" w:sz="0" w:space="0" w:color="auto"/>
                <w:bottom w:val="none" w:sz="0" w:space="0" w:color="auto"/>
                <w:right w:val="none" w:sz="0" w:space="0" w:color="auto"/>
              </w:divBdr>
            </w:div>
            <w:div w:id="163791292">
              <w:marLeft w:val="0"/>
              <w:marRight w:val="0"/>
              <w:marTop w:val="0"/>
              <w:marBottom w:val="0"/>
              <w:divBdr>
                <w:top w:val="none" w:sz="0" w:space="0" w:color="auto"/>
                <w:left w:val="none" w:sz="0" w:space="0" w:color="auto"/>
                <w:bottom w:val="none" w:sz="0" w:space="0" w:color="auto"/>
                <w:right w:val="none" w:sz="0" w:space="0" w:color="auto"/>
              </w:divBdr>
            </w:div>
            <w:div w:id="15060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1348">
      <w:bodyDiv w:val="1"/>
      <w:marLeft w:val="0"/>
      <w:marRight w:val="0"/>
      <w:marTop w:val="0"/>
      <w:marBottom w:val="0"/>
      <w:divBdr>
        <w:top w:val="none" w:sz="0" w:space="0" w:color="auto"/>
        <w:left w:val="none" w:sz="0" w:space="0" w:color="auto"/>
        <w:bottom w:val="none" w:sz="0" w:space="0" w:color="auto"/>
        <w:right w:val="none" w:sz="0" w:space="0" w:color="auto"/>
      </w:divBdr>
    </w:div>
    <w:div w:id="1101532072">
      <w:bodyDiv w:val="1"/>
      <w:marLeft w:val="0"/>
      <w:marRight w:val="0"/>
      <w:marTop w:val="0"/>
      <w:marBottom w:val="0"/>
      <w:divBdr>
        <w:top w:val="none" w:sz="0" w:space="0" w:color="auto"/>
        <w:left w:val="none" w:sz="0" w:space="0" w:color="auto"/>
        <w:bottom w:val="none" w:sz="0" w:space="0" w:color="auto"/>
        <w:right w:val="none" w:sz="0" w:space="0" w:color="auto"/>
      </w:divBdr>
      <w:divsChild>
        <w:div w:id="84451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348676">
      <w:bodyDiv w:val="1"/>
      <w:marLeft w:val="0"/>
      <w:marRight w:val="0"/>
      <w:marTop w:val="0"/>
      <w:marBottom w:val="0"/>
      <w:divBdr>
        <w:top w:val="none" w:sz="0" w:space="0" w:color="auto"/>
        <w:left w:val="none" w:sz="0" w:space="0" w:color="auto"/>
        <w:bottom w:val="none" w:sz="0" w:space="0" w:color="auto"/>
        <w:right w:val="none" w:sz="0" w:space="0" w:color="auto"/>
      </w:divBdr>
      <w:divsChild>
        <w:div w:id="1587881087">
          <w:marLeft w:val="0"/>
          <w:marRight w:val="0"/>
          <w:marTop w:val="0"/>
          <w:marBottom w:val="0"/>
          <w:divBdr>
            <w:top w:val="none" w:sz="0" w:space="0" w:color="auto"/>
            <w:left w:val="none" w:sz="0" w:space="0" w:color="auto"/>
            <w:bottom w:val="none" w:sz="0" w:space="0" w:color="auto"/>
            <w:right w:val="none" w:sz="0" w:space="0" w:color="auto"/>
          </w:divBdr>
          <w:divsChild>
            <w:div w:id="1651136093">
              <w:marLeft w:val="0"/>
              <w:marRight w:val="0"/>
              <w:marTop w:val="0"/>
              <w:marBottom w:val="0"/>
              <w:divBdr>
                <w:top w:val="none" w:sz="0" w:space="0" w:color="auto"/>
                <w:left w:val="none" w:sz="0" w:space="0" w:color="auto"/>
                <w:bottom w:val="none" w:sz="0" w:space="0" w:color="auto"/>
                <w:right w:val="none" w:sz="0" w:space="0" w:color="auto"/>
              </w:divBdr>
            </w:div>
            <w:div w:id="1653368254">
              <w:marLeft w:val="0"/>
              <w:marRight w:val="0"/>
              <w:marTop w:val="0"/>
              <w:marBottom w:val="0"/>
              <w:divBdr>
                <w:top w:val="none" w:sz="0" w:space="0" w:color="auto"/>
                <w:left w:val="none" w:sz="0" w:space="0" w:color="auto"/>
                <w:bottom w:val="none" w:sz="0" w:space="0" w:color="auto"/>
                <w:right w:val="none" w:sz="0" w:space="0" w:color="auto"/>
              </w:divBdr>
            </w:div>
            <w:div w:id="1039628132">
              <w:marLeft w:val="0"/>
              <w:marRight w:val="0"/>
              <w:marTop w:val="0"/>
              <w:marBottom w:val="0"/>
              <w:divBdr>
                <w:top w:val="none" w:sz="0" w:space="0" w:color="auto"/>
                <w:left w:val="none" w:sz="0" w:space="0" w:color="auto"/>
                <w:bottom w:val="none" w:sz="0" w:space="0" w:color="auto"/>
                <w:right w:val="none" w:sz="0" w:space="0" w:color="auto"/>
              </w:divBdr>
            </w:div>
            <w:div w:id="1805075224">
              <w:marLeft w:val="0"/>
              <w:marRight w:val="0"/>
              <w:marTop w:val="0"/>
              <w:marBottom w:val="0"/>
              <w:divBdr>
                <w:top w:val="none" w:sz="0" w:space="0" w:color="auto"/>
                <w:left w:val="none" w:sz="0" w:space="0" w:color="auto"/>
                <w:bottom w:val="none" w:sz="0" w:space="0" w:color="auto"/>
                <w:right w:val="none" w:sz="0" w:space="0" w:color="auto"/>
              </w:divBdr>
            </w:div>
            <w:div w:id="88428396">
              <w:marLeft w:val="0"/>
              <w:marRight w:val="0"/>
              <w:marTop w:val="0"/>
              <w:marBottom w:val="0"/>
              <w:divBdr>
                <w:top w:val="none" w:sz="0" w:space="0" w:color="auto"/>
                <w:left w:val="none" w:sz="0" w:space="0" w:color="auto"/>
                <w:bottom w:val="none" w:sz="0" w:space="0" w:color="auto"/>
                <w:right w:val="none" w:sz="0" w:space="0" w:color="auto"/>
              </w:divBdr>
            </w:div>
            <w:div w:id="122163927">
              <w:marLeft w:val="0"/>
              <w:marRight w:val="0"/>
              <w:marTop w:val="0"/>
              <w:marBottom w:val="0"/>
              <w:divBdr>
                <w:top w:val="none" w:sz="0" w:space="0" w:color="auto"/>
                <w:left w:val="none" w:sz="0" w:space="0" w:color="auto"/>
                <w:bottom w:val="none" w:sz="0" w:space="0" w:color="auto"/>
                <w:right w:val="none" w:sz="0" w:space="0" w:color="auto"/>
              </w:divBdr>
            </w:div>
            <w:div w:id="1551726078">
              <w:marLeft w:val="0"/>
              <w:marRight w:val="0"/>
              <w:marTop w:val="0"/>
              <w:marBottom w:val="0"/>
              <w:divBdr>
                <w:top w:val="none" w:sz="0" w:space="0" w:color="auto"/>
                <w:left w:val="none" w:sz="0" w:space="0" w:color="auto"/>
                <w:bottom w:val="none" w:sz="0" w:space="0" w:color="auto"/>
                <w:right w:val="none" w:sz="0" w:space="0" w:color="auto"/>
              </w:divBdr>
            </w:div>
            <w:div w:id="704789866">
              <w:marLeft w:val="0"/>
              <w:marRight w:val="0"/>
              <w:marTop w:val="0"/>
              <w:marBottom w:val="0"/>
              <w:divBdr>
                <w:top w:val="none" w:sz="0" w:space="0" w:color="auto"/>
                <w:left w:val="none" w:sz="0" w:space="0" w:color="auto"/>
                <w:bottom w:val="none" w:sz="0" w:space="0" w:color="auto"/>
                <w:right w:val="none" w:sz="0" w:space="0" w:color="auto"/>
              </w:divBdr>
            </w:div>
            <w:div w:id="321857099">
              <w:marLeft w:val="0"/>
              <w:marRight w:val="0"/>
              <w:marTop w:val="0"/>
              <w:marBottom w:val="0"/>
              <w:divBdr>
                <w:top w:val="none" w:sz="0" w:space="0" w:color="auto"/>
                <w:left w:val="none" w:sz="0" w:space="0" w:color="auto"/>
                <w:bottom w:val="none" w:sz="0" w:space="0" w:color="auto"/>
                <w:right w:val="none" w:sz="0" w:space="0" w:color="auto"/>
              </w:divBdr>
            </w:div>
            <w:div w:id="508836213">
              <w:marLeft w:val="0"/>
              <w:marRight w:val="0"/>
              <w:marTop w:val="0"/>
              <w:marBottom w:val="0"/>
              <w:divBdr>
                <w:top w:val="none" w:sz="0" w:space="0" w:color="auto"/>
                <w:left w:val="none" w:sz="0" w:space="0" w:color="auto"/>
                <w:bottom w:val="none" w:sz="0" w:space="0" w:color="auto"/>
                <w:right w:val="none" w:sz="0" w:space="0" w:color="auto"/>
              </w:divBdr>
            </w:div>
            <w:div w:id="1642349663">
              <w:marLeft w:val="0"/>
              <w:marRight w:val="0"/>
              <w:marTop w:val="0"/>
              <w:marBottom w:val="0"/>
              <w:divBdr>
                <w:top w:val="none" w:sz="0" w:space="0" w:color="auto"/>
                <w:left w:val="none" w:sz="0" w:space="0" w:color="auto"/>
                <w:bottom w:val="none" w:sz="0" w:space="0" w:color="auto"/>
                <w:right w:val="none" w:sz="0" w:space="0" w:color="auto"/>
              </w:divBdr>
            </w:div>
            <w:div w:id="459422408">
              <w:marLeft w:val="0"/>
              <w:marRight w:val="0"/>
              <w:marTop w:val="0"/>
              <w:marBottom w:val="0"/>
              <w:divBdr>
                <w:top w:val="none" w:sz="0" w:space="0" w:color="auto"/>
                <w:left w:val="none" w:sz="0" w:space="0" w:color="auto"/>
                <w:bottom w:val="none" w:sz="0" w:space="0" w:color="auto"/>
                <w:right w:val="none" w:sz="0" w:space="0" w:color="auto"/>
              </w:divBdr>
            </w:div>
            <w:div w:id="289173688">
              <w:marLeft w:val="0"/>
              <w:marRight w:val="0"/>
              <w:marTop w:val="0"/>
              <w:marBottom w:val="0"/>
              <w:divBdr>
                <w:top w:val="none" w:sz="0" w:space="0" w:color="auto"/>
                <w:left w:val="none" w:sz="0" w:space="0" w:color="auto"/>
                <w:bottom w:val="none" w:sz="0" w:space="0" w:color="auto"/>
                <w:right w:val="none" w:sz="0" w:space="0" w:color="auto"/>
              </w:divBdr>
            </w:div>
            <w:div w:id="1575551253">
              <w:marLeft w:val="0"/>
              <w:marRight w:val="0"/>
              <w:marTop w:val="0"/>
              <w:marBottom w:val="0"/>
              <w:divBdr>
                <w:top w:val="none" w:sz="0" w:space="0" w:color="auto"/>
                <w:left w:val="none" w:sz="0" w:space="0" w:color="auto"/>
                <w:bottom w:val="none" w:sz="0" w:space="0" w:color="auto"/>
                <w:right w:val="none" w:sz="0" w:space="0" w:color="auto"/>
              </w:divBdr>
            </w:div>
            <w:div w:id="219636482">
              <w:marLeft w:val="0"/>
              <w:marRight w:val="0"/>
              <w:marTop w:val="0"/>
              <w:marBottom w:val="0"/>
              <w:divBdr>
                <w:top w:val="none" w:sz="0" w:space="0" w:color="auto"/>
                <w:left w:val="none" w:sz="0" w:space="0" w:color="auto"/>
                <w:bottom w:val="none" w:sz="0" w:space="0" w:color="auto"/>
                <w:right w:val="none" w:sz="0" w:space="0" w:color="auto"/>
              </w:divBdr>
            </w:div>
            <w:div w:id="17529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83">
      <w:bodyDiv w:val="1"/>
      <w:marLeft w:val="0"/>
      <w:marRight w:val="0"/>
      <w:marTop w:val="0"/>
      <w:marBottom w:val="0"/>
      <w:divBdr>
        <w:top w:val="none" w:sz="0" w:space="0" w:color="auto"/>
        <w:left w:val="none" w:sz="0" w:space="0" w:color="auto"/>
        <w:bottom w:val="none" w:sz="0" w:space="0" w:color="auto"/>
        <w:right w:val="none" w:sz="0" w:space="0" w:color="auto"/>
      </w:divBdr>
      <w:divsChild>
        <w:div w:id="806046902">
          <w:marLeft w:val="0"/>
          <w:marRight w:val="0"/>
          <w:marTop w:val="0"/>
          <w:marBottom w:val="0"/>
          <w:divBdr>
            <w:top w:val="none" w:sz="0" w:space="0" w:color="auto"/>
            <w:left w:val="none" w:sz="0" w:space="0" w:color="auto"/>
            <w:bottom w:val="none" w:sz="0" w:space="0" w:color="auto"/>
            <w:right w:val="none" w:sz="0" w:space="0" w:color="auto"/>
          </w:divBdr>
        </w:div>
        <w:div w:id="58746978">
          <w:marLeft w:val="0"/>
          <w:marRight w:val="0"/>
          <w:marTop w:val="0"/>
          <w:marBottom w:val="0"/>
          <w:divBdr>
            <w:top w:val="none" w:sz="0" w:space="0" w:color="auto"/>
            <w:left w:val="none" w:sz="0" w:space="0" w:color="auto"/>
            <w:bottom w:val="none" w:sz="0" w:space="0" w:color="auto"/>
            <w:right w:val="none" w:sz="0" w:space="0" w:color="auto"/>
          </w:divBdr>
        </w:div>
        <w:div w:id="262803831">
          <w:marLeft w:val="0"/>
          <w:marRight w:val="0"/>
          <w:marTop w:val="0"/>
          <w:marBottom w:val="0"/>
          <w:divBdr>
            <w:top w:val="none" w:sz="0" w:space="0" w:color="auto"/>
            <w:left w:val="none" w:sz="0" w:space="0" w:color="auto"/>
            <w:bottom w:val="none" w:sz="0" w:space="0" w:color="auto"/>
            <w:right w:val="none" w:sz="0" w:space="0" w:color="auto"/>
          </w:divBdr>
        </w:div>
        <w:div w:id="372048743">
          <w:marLeft w:val="0"/>
          <w:marRight w:val="0"/>
          <w:marTop w:val="0"/>
          <w:marBottom w:val="0"/>
          <w:divBdr>
            <w:top w:val="none" w:sz="0" w:space="0" w:color="auto"/>
            <w:left w:val="none" w:sz="0" w:space="0" w:color="auto"/>
            <w:bottom w:val="none" w:sz="0" w:space="0" w:color="auto"/>
            <w:right w:val="none" w:sz="0" w:space="0" w:color="auto"/>
          </w:divBdr>
        </w:div>
        <w:div w:id="58672062">
          <w:marLeft w:val="0"/>
          <w:marRight w:val="0"/>
          <w:marTop w:val="0"/>
          <w:marBottom w:val="0"/>
          <w:divBdr>
            <w:top w:val="none" w:sz="0" w:space="0" w:color="auto"/>
            <w:left w:val="none" w:sz="0" w:space="0" w:color="auto"/>
            <w:bottom w:val="none" w:sz="0" w:space="0" w:color="auto"/>
            <w:right w:val="none" w:sz="0" w:space="0" w:color="auto"/>
          </w:divBdr>
        </w:div>
        <w:div w:id="2114933824">
          <w:marLeft w:val="0"/>
          <w:marRight w:val="0"/>
          <w:marTop w:val="0"/>
          <w:marBottom w:val="0"/>
          <w:divBdr>
            <w:top w:val="none" w:sz="0" w:space="0" w:color="auto"/>
            <w:left w:val="none" w:sz="0" w:space="0" w:color="auto"/>
            <w:bottom w:val="none" w:sz="0" w:space="0" w:color="auto"/>
            <w:right w:val="none" w:sz="0" w:space="0" w:color="auto"/>
          </w:divBdr>
        </w:div>
        <w:div w:id="1198855212">
          <w:marLeft w:val="0"/>
          <w:marRight w:val="0"/>
          <w:marTop w:val="0"/>
          <w:marBottom w:val="0"/>
          <w:divBdr>
            <w:top w:val="none" w:sz="0" w:space="0" w:color="auto"/>
            <w:left w:val="none" w:sz="0" w:space="0" w:color="auto"/>
            <w:bottom w:val="none" w:sz="0" w:space="0" w:color="auto"/>
            <w:right w:val="none" w:sz="0" w:space="0" w:color="auto"/>
          </w:divBdr>
        </w:div>
        <w:div w:id="1578126909">
          <w:marLeft w:val="0"/>
          <w:marRight w:val="0"/>
          <w:marTop w:val="0"/>
          <w:marBottom w:val="0"/>
          <w:divBdr>
            <w:top w:val="none" w:sz="0" w:space="0" w:color="auto"/>
            <w:left w:val="none" w:sz="0" w:space="0" w:color="auto"/>
            <w:bottom w:val="none" w:sz="0" w:space="0" w:color="auto"/>
            <w:right w:val="none" w:sz="0" w:space="0" w:color="auto"/>
          </w:divBdr>
        </w:div>
        <w:div w:id="278293453">
          <w:marLeft w:val="0"/>
          <w:marRight w:val="0"/>
          <w:marTop w:val="0"/>
          <w:marBottom w:val="0"/>
          <w:divBdr>
            <w:top w:val="none" w:sz="0" w:space="0" w:color="auto"/>
            <w:left w:val="none" w:sz="0" w:space="0" w:color="auto"/>
            <w:bottom w:val="none" w:sz="0" w:space="0" w:color="auto"/>
            <w:right w:val="none" w:sz="0" w:space="0" w:color="auto"/>
          </w:divBdr>
        </w:div>
      </w:divsChild>
    </w:div>
    <w:div w:id="1117456475">
      <w:bodyDiv w:val="1"/>
      <w:marLeft w:val="0"/>
      <w:marRight w:val="0"/>
      <w:marTop w:val="0"/>
      <w:marBottom w:val="0"/>
      <w:divBdr>
        <w:top w:val="none" w:sz="0" w:space="0" w:color="auto"/>
        <w:left w:val="none" w:sz="0" w:space="0" w:color="auto"/>
        <w:bottom w:val="none" w:sz="0" w:space="0" w:color="auto"/>
        <w:right w:val="none" w:sz="0" w:space="0" w:color="auto"/>
      </w:divBdr>
    </w:div>
    <w:div w:id="1125344709">
      <w:bodyDiv w:val="1"/>
      <w:marLeft w:val="0"/>
      <w:marRight w:val="0"/>
      <w:marTop w:val="0"/>
      <w:marBottom w:val="0"/>
      <w:divBdr>
        <w:top w:val="none" w:sz="0" w:space="0" w:color="auto"/>
        <w:left w:val="none" w:sz="0" w:space="0" w:color="auto"/>
        <w:bottom w:val="none" w:sz="0" w:space="0" w:color="auto"/>
        <w:right w:val="none" w:sz="0" w:space="0" w:color="auto"/>
      </w:divBdr>
      <w:divsChild>
        <w:div w:id="1978411583">
          <w:marLeft w:val="0"/>
          <w:marRight w:val="0"/>
          <w:marTop w:val="0"/>
          <w:marBottom w:val="0"/>
          <w:divBdr>
            <w:top w:val="none" w:sz="0" w:space="0" w:color="auto"/>
            <w:left w:val="none" w:sz="0" w:space="0" w:color="auto"/>
            <w:bottom w:val="none" w:sz="0" w:space="0" w:color="auto"/>
            <w:right w:val="none" w:sz="0" w:space="0" w:color="auto"/>
          </w:divBdr>
          <w:divsChild>
            <w:div w:id="775561154">
              <w:marLeft w:val="0"/>
              <w:marRight w:val="0"/>
              <w:marTop w:val="0"/>
              <w:marBottom w:val="0"/>
              <w:divBdr>
                <w:top w:val="none" w:sz="0" w:space="0" w:color="auto"/>
                <w:left w:val="none" w:sz="0" w:space="0" w:color="auto"/>
                <w:bottom w:val="none" w:sz="0" w:space="0" w:color="auto"/>
                <w:right w:val="none" w:sz="0" w:space="0" w:color="auto"/>
              </w:divBdr>
            </w:div>
            <w:div w:id="1534927161">
              <w:marLeft w:val="0"/>
              <w:marRight w:val="0"/>
              <w:marTop w:val="0"/>
              <w:marBottom w:val="0"/>
              <w:divBdr>
                <w:top w:val="none" w:sz="0" w:space="0" w:color="auto"/>
                <w:left w:val="none" w:sz="0" w:space="0" w:color="auto"/>
                <w:bottom w:val="none" w:sz="0" w:space="0" w:color="auto"/>
                <w:right w:val="none" w:sz="0" w:space="0" w:color="auto"/>
              </w:divBdr>
            </w:div>
            <w:div w:id="187333194">
              <w:marLeft w:val="0"/>
              <w:marRight w:val="0"/>
              <w:marTop w:val="0"/>
              <w:marBottom w:val="0"/>
              <w:divBdr>
                <w:top w:val="none" w:sz="0" w:space="0" w:color="auto"/>
                <w:left w:val="none" w:sz="0" w:space="0" w:color="auto"/>
                <w:bottom w:val="none" w:sz="0" w:space="0" w:color="auto"/>
                <w:right w:val="none" w:sz="0" w:space="0" w:color="auto"/>
              </w:divBdr>
            </w:div>
            <w:div w:id="503979307">
              <w:marLeft w:val="0"/>
              <w:marRight w:val="0"/>
              <w:marTop w:val="0"/>
              <w:marBottom w:val="0"/>
              <w:divBdr>
                <w:top w:val="none" w:sz="0" w:space="0" w:color="auto"/>
                <w:left w:val="none" w:sz="0" w:space="0" w:color="auto"/>
                <w:bottom w:val="none" w:sz="0" w:space="0" w:color="auto"/>
                <w:right w:val="none" w:sz="0" w:space="0" w:color="auto"/>
              </w:divBdr>
            </w:div>
            <w:div w:id="2031562775">
              <w:marLeft w:val="0"/>
              <w:marRight w:val="0"/>
              <w:marTop w:val="0"/>
              <w:marBottom w:val="0"/>
              <w:divBdr>
                <w:top w:val="none" w:sz="0" w:space="0" w:color="auto"/>
                <w:left w:val="none" w:sz="0" w:space="0" w:color="auto"/>
                <w:bottom w:val="none" w:sz="0" w:space="0" w:color="auto"/>
                <w:right w:val="none" w:sz="0" w:space="0" w:color="auto"/>
              </w:divBdr>
            </w:div>
            <w:div w:id="1808081360">
              <w:marLeft w:val="0"/>
              <w:marRight w:val="0"/>
              <w:marTop w:val="0"/>
              <w:marBottom w:val="0"/>
              <w:divBdr>
                <w:top w:val="none" w:sz="0" w:space="0" w:color="auto"/>
                <w:left w:val="none" w:sz="0" w:space="0" w:color="auto"/>
                <w:bottom w:val="none" w:sz="0" w:space="0" w:color="auto"/>
                <w:right w:val="none" w:sz="0" w:space="0" w:color="auto"/>
              </w:divBdr>
            </w:div>
            <w:div w:id="776028653">
              <w:marLeft w:val="0"/>
              <w:marRight w:val="0"/>
              <w:marTop w:val="0"/>
              <w:marBottom w:val="0"/>
              <w:divBdr>
                <w:top w:val="none" w:sz="0" w:space="0" w:color="auto"/>
                <w:left w:val="none" w:sz="0" w:space="0" w:color="auto"/>
                <w:bottom w:val="none" w:sz="0" w:space="0" w:color="auto"/>
                <w:right w:val="none" w:sz="0" w:space="0" w:color="auto"/>
              </w:divBdr>
            </w:div>
            <w:div w:id="1040591463">
              <w:marLeft w:val="0"/>
              <w:marRight w:val="0"/>
              <w:marTop w:val="0"/>
              <w:marBottom w:val="0"/>
              <w:divBdr>
                <w:top w:val="none" w:sz="0" w:space="0" w:color="auto"/>
                <w:left w:val="none" w:sz="0" w:space="0" w:color="auto"/>
                <w:bottom w:val="none" w:sz="0" w:space="0" w:color="auto"/>
                <w:right w:val="none" w:sz="0" w:space="0" w:color="auto"/>
              </w:divBdr>
            </w:div>
            <w:div w:id="1477650810">
              <w:marLeft w:val="0"/>
              <w:marRight w:val="0"/>
              <w:marTop w:val="0"/>
              <w:marBottom w:val="0"/>
              <w:divBdr>
                <w:top w:val="none" w:sz="0" w:space="0" w:color="auto"/>
                <w:left w:val="none" w:sz="0" w:space="0" w:color="auto"/>
                <w:bottom w:val="none" w:sz="0" w:space="0" w:color="auto"/>
                <w:right w:val="none" w:sz="0" w:space="0" w:color="auto"/>
              </w:divBdr>
            </w:div>
            <w:div w:id="836270425">
              <w:marLeft w:val="0"/>
              <w:marRight w:val="0"/>
              <w:marTop w:val="0"/>
              <w:marBottom w:val="0"/>
              <w:divBdr>
                <w:top w:val="none" w:sz="0" w:space="0" w:color="auto"/>
                <w:left w:val="none" w:sz="0" w:space="0" w:color="auto"/>
                <w:bottom w:val="none" w:sz="0" w:space="0" w:color="auto"/>
                <w:right w:val="none" w:sz="0" w:space="0" w:color="auto"/>
              </w:divBdr>
            </w:div>
            <w:div w:id="1969312221">
              <w:marLeft w:val="0"/>
              <w:marRight w:val="0"/>
              <w:marTop w:val="0"/>
              <w:marBottom w:val="0"/>
              <w:divBdr>
                <w:top w:val="none" w:sz="0" w:space="0" w:color="auto"/>
                <w:left w:val="none" w:sz="0" w:space="0" w:color="auto"/>
                <w:bottom w:val="none" w:sz="0" w:space="0" w:color="auto"/>
                <w:right w:val="none" w:sz="0" w:space="0" w:color="auto"/>
              </w:divBdr>
            </w:div>
            <w:div w:id="972443610">
              <w:marLeft w:val="0"/>
              <w:marRight w:val="0"/>
              <w:marTop w:val="0"/>
              <w:marBottom w:val="0"/>
              <w:divBdr>
                <w:top w:val="none" w:sz="0" w:space="0" w:color="auto"/>
                <w:left w:val="none" w:sz="0" w:space="0" w:color="auto"/>
                <w:bottom w:val="none" w:sz="0" w:space="0" w:color="auto"/>
                <w:right w:val="none" w:sz="0" w:space="0" w:color="auto"/>
              </w:divBdr>
            </w:div>
            <w:div w:id="1817408538">
              <w:marLeft w:val="0"/>
              <w:marRight w:val="0"/>
              <w:marTop w:val="0"/>
              <w:marBottom w:val="0"/>
              <w:divBdr>
                <w:top w:val="none" w:sz="0" w:space="0" w:color="auto"/>
                <w:left w:val="none" w:sz="0" w:space="0" w:color="auto"/>
                <w:bottom w:val="none" w:sz="0" w:space="0" w:color="auto"/>
                <w:right w:val="none" w:sz="0" w:space="0" w:color="auto"/>
              </w:divBdr>
            </w:div>
            <w:div w:id="570696202">
              <w:marLeft w:val="0"/>
              <w:marRight w:val="0"/>
              <w:marTop w:val="0"/>
              <w:marBottom w:val="0"/>
              <w:divBdr>
                <w:top w:val="none" w:sz="0" w:space="0" w:color="auto"/>
                <w:left w:val="none" w:sz="0" w:space="0" w:color="auto"/>
                <w:bottom w:val="none" w:sz="0" w:space="0" w:color="auto"/>
                <w:right w:val="none" w:sz="0" w:space="0" w:color="auto"/>
              </w:divBdr>
            </w:div>
            <w:div w:id="2112818736">
              <w:marLeft w:val="0"/>
              <w:marRight w:val="0"/>
              <w:marTop w:val="0"/>
              <w:marBottom w:val="0"/>
              <w:divBdr>
                <w:top w:val="none" w:sz="0" w:space="0" w:color="auto"/>
                <w:left w:val="none" w:sz="0" w:space="0" w:color="auto"/>
                <w:bottom w:val="none" w:sz="0" w:space="0" w:color="auto"/>
                <w:right w:val="none" w:sz="0" w:space="0" w:color="auto"/>
              </w:divBdr>
            </w:div>
            <w:div w:id="1332104582">
              <w:marLeft w:val="0"/>
              <w:marRight w:val="0"/>
              <w:marTop w:val="0"/>
              <w:marBottom w:val="0"/>
              <w:divBdr>
                <w:top w:val="none" w:sz="0" w:space="0" w:color="auto"/>
                <w:left w:val="none" w:sz="0" w:space="0" w:color="auto"/>
                <w:bottom w:val="none" w:sz="0" w:space="0" w:color="auto"/>
                <w:right w:val="none" w:sz="0" w:space="0" w:color="auto"/>
              </w:divBdr>
            </w:div>
            <w:div w:id="910892562">
              <w:marLeft w:val="0"/>
              <w:marRight w:val="0"/>
              <w:marTop w:val="0"/>
              <w:marBottom w:val="0"/>
              <w:divBdr>
                <w:top w:val="none" w:sz="0" w:space="0" w:color="auto"/>
                <w:left w:val="none" w:sz="0" w:space="0" w:color="auto"/>
                <w:bottom w:val="none" w:sz="0" w:space="0" w:color="auto"/>
                <w:right w:val="none" w:sz="0" w:space="0" w:color="auto"/>
              </w:divBdr>
            </w:div>
            <w:div w:id="973409797">
              <w:marLeft w:val="0"/>
              <w:marRight w:val="0"/>
              <w:marTop w:val="0"/>
              <w:marBottom w:val="0"/>
              <w:divBdr>
                <w:top w:val="none" w:sz="0" w:space="0" w:color="auto"/>
                <w:left w:val="none" w:sz="0" w:space="0" w:color="auto"/>
                <w:bottom w:val="none" w:sz="0" w:space="0" w:color="auto"/>
                <w:right w:val="none" w:sz="0" w:space="0" w:color="auto"/>
              </w:divBdr>
            </w:div>
            <w:div w:id="1818261989">
              <w:marLeft w:val="0"/>
              <w:marRight w:val="0"/>
              <w:marTop w:val="0"/>
              <w:marBottom w:val="0"/>
              <w:divBdr>
                <w:top w:val="none" w:sz="0" w:space="0" w:color="auto"/>
                <w:left w:val="none" w:sz="0" w:space="0" w:color="auto"/>
                <w:bottom w:val="none" w:sz="0" w:space="0" w:color="auto"/>
                <w:right w:val="none" w:sz="0" w:space="0" w:color="auto"/>
              </w:divBdr>
            </w:div>
            <w:div w:id="1714696685">
              <w:marLeft w:val="0"/>
              <w:marRight w:val="0"/>
              <w:marTop w:val="0"/>
              <w:marBottom w:val="0"/>
              <w:divBdr>
                <w:top w:val="none" w:sz="0" w:space="0" w:color="auto"/>
                <w:left w:val="none" w:sz="0" w:space="0" w:color="auto"/>
                <w:bottom w:val="none" w:sz="0" w:space="0" w:color="auto"/>
                <w:right w:val="none" w:sz="0" w:space="0" w:color="auto"/>
              </w:divBdr>
            </w:div>
            <w:div w:id="1692339639">
              <w:marLeft w:val="0"/>
              <w:marRight w:val="0"/>
              <w:marTop w:val="0"/>
              <w:marBottom w:val="0"/>
              <w:divBdr>
                <w:top w:val="none" w:sz="0" w:space="0" w:color="auto"/>
                <w:left w:val="none" w:sz="0" w:space="0" w:color="auto"/>
                <w:bottom w:val="none" w:sz="0" w:space="0" w:color="auto"/>
                <w:right w:val="none" w:sz="0" w:space="0" w:color="auto"/>
              </w:divBdr>
            </w:div>
            <w:div w:id="1046104293">
              <w:marLeft w:val="0"/>
              <w:marRight w:val="0"/>
              <w:marTop w:val="0"/>
              <w:marBottom w:val="0"/>
              <w:divBdr>
                <w:top w:val="none" w:sz="0" w:space="0" w:color="auto"/>
                <w:left w:val="none" w:sz="0" w:space="0" w:color="auto"/>
                <w:bottom w:val="none" w:sz="0" w:space="0" w:color="auto"/>
                <w:right w:val="none" w:sz="0" w:space="0" w:color="auto"/>
              </w:divBdr>
            </w:div>
            <w:div w:id="115610938">
              <w:marLeft w:val="0"/>
              <w:marRight w:val="0"/>
              <w:marTop w:val="0"/>
              <w:marBottom w:val="0"/>
              <w:divBdr>
                <w:top w:val="none" w:sz="0" w:space="0" w:color="auto"/>
                <w:left w:val="none" w:sz="0" w:space="0" w:color="auto"/>
                <w:bottom w:val="none" w:sz="0" w:space="0" w:color="auto"/>
                <w:right w:val="none" w:sz="0" w:space="0" w:color="auto"/>
              </w:divBdr>
            </w:div>
            <w:div w:id="1309165568">
              <w:marLeft w:val="0"/>
              <w:marRight w:val="0"/>
              <w:marTop w:val="0"/>
              <w:marBottom w:val="0"/>
              <w:divBdr>
                <w:top w:val="none" w:sz="0" w:space="0" w:color="auto"/>
                <w:left w:val="none" w:sz="0" w:space="0" w:color="auto"/>
                <w:bottom w:val="none" w:sz="0" w:space="0" w:color="auto"/>
                <w:right w:val="none" w:sz="0" w:space="0" w:color="auto"/>
              </w:divBdr>
            </w:div>
            <w:div w:id="843669526">
              <w:marLeft w:val="0"/>
              <w:marRight w:val="0"/>
              <w:marTop w:val="0"/>
              <w:marBottom w:val="0"/>
              <w:divBdr>
                <w:top w:val="none" w:sz="0" w:space="0" w:color="auto"/>
                <w:left w:val="none" w:sz="0" w:space="0" w:color="auto"/>
                <w:bottom w:val="none" w:sz="0" w:space="0" w:color="auto"/>
                <w:right w:val="none" w:sz="0" w:space="0" w:color="auto"/>
              </w:divBdr>
            </w:div>
            <w:div w:id="1061178902">
              <w:marLeft w:val="0"/>
              <w:marRight w:val="0"/>
              <w:marTop w:val="0"/>
              <w:marBottom w:val="0"/>
              <w:divBdr>
                <w:top w:val="none" w:sz="0" w:space="0" w:color="auto"/>
                <w:left w:val="none" w:sz="0" w:space="0" w:color="auto"/>
                <w:bottom w:val="none" w:sz="0" w:space="0" w:color="auto"/>
                <w:right w:val="none" w:sz="0" w:space="0" w:color="auto"/>
              </w:divBdr>
            </w:div>
            <w:div w:id="1213081017">
              <w:marLeft w:val="0"/>
              <w:marRight w:val="0"/>
              <w:marTop w:val="0"/>
              <w:marBottom w:val="0"/>
              <w:divBdr>
                <w:top w:val="none" w:sz="0" w:space="0" w:color="auto"/>
                <w:left w:val="none" w:sz="0" w:space="0" w:color="auto"/>
                <w:bottom w:val="none" w:sz="0" w:space="0" w:color="auto"/>
                <w:right w:val="none" w:sz="0" w:space="0" w:color="auto"/>
              </w:divBdr>
            </w:div>
            <w:div w:id="1116026274">
              <w:marLeft w:val="0"/>
              <w:marRight w:val="0"/>
              <w:marTop w:val="0"/>
              <w:marBottom w:val="0"/>
              <w:divBdr>
                <w:top w:val="none" w:sz="0" w:space="0" w:color="auto"/>
                <w:left w:val="none" w:sz="0" w:space="0" w:color="auto"/>
                <w:bottom w:val="none" w:sz="0" w:space="0" w:color="auto"/>
                <w:right w:val="none" w:sz="0" w:space="0" w:color="auto"/>
              </w:divBdr>
            </w:div>
            <w:div w:id="359744135">
              <w:marLeft w:val="0"/>
              <w:marRight w:val="0"/>
              <w:marTop w:val="0"/>
              <w:marBottom w:val="0"/>
              <w:divBdr>
                <w:top w:val="none" w:sz="0" w:space="0" w:color="auto"/>
                <w:left w:val="none" w:sz="0" w:space="0" w:color="auto"/>
                <w:bottom w:val="none" w:sz="0" w:space="0" w:color="auto"/>
                <w:right w:val="none" w:sz="0" w:space="0" w:color="auto"/>
              </w:divBdr>
            </w:div>
            <w:div w:id="1642152053">
              <w:marLeft w:val="0"/>
              <w:marRight w:val="0"/>
              <w:marTop w:val="0"/>
              <w:marBottom w:val="0"/>
              <w:divBdr>
                <w:top w:val="none" w:sz="0" w:space="0" w:color="auto"/>
                <w:left w:val="none" w:sz="0" w:space="0" w:color="auto"/>
                <w:bottom w:val="none" w:sz="0" w:space="0" w:color="auto"/>
                <w:right w:val="none" w:sz="0" w:space="0" w:color="auto"/>
              </w:divBdr>
            </w:div>
            <w:div w:id="1568229282">
              <w:marLeft w:val="0"/>
              <w:marRight w:val="0"/>
              <w:marTop w:val="0"/>
              <w:marBottom w:val="0"/>
              <w:divBdr>
                <w:top w:val="none" w:sz="0" w:space="0" w:color="auto"/>
                <w:left w:val="none" w:sz="0" w:space="0" w:color="auto"/>
                <w:bottom w:val="none" w:sz="0" w:space="0" w:color="auto"/>
                <w:right w:val="none" w:sz="0" w:space="0" w:color="auto"/>
              </w:divBdr>
            </w:div>
            <w:div w:id="534512919">
              <w:marLeft w:val="0"/>
              <w:marRight w:val="0"/>
              <w:marTop w:val="0"/>
              <w:marBottom w:val="0"/>
              <w:divBdr>
                <w:top w:val="none" w:sz="0" w:space="0" w:color="auto"/>
                <w:left w:val="none" w:sz="0" w:space="0" w:color="auto"/>
                <w:bottom w:val="none" w:sz="0" w:space="0" w:color="auto"/>
                <w:right w:val="none" w:sz="0" w:space="0" w:color="auto"/>
              </w:divBdr>
            </w:div>
            <w:div w:id="1562209078">
              <w:marLeft w:val="0"/>
              <w:marRight w:val="0"/>
              <w:marTop w:val="0"/>
              <w:marBottom w:val="0"/>
              <w:divBdr>
                <w:top w:val="none" w:sz="0" w:space="0" w:color="auto"/>
                <w:left w:val="none" w:sz="0" w:space="0" w:color="auto"/>
                <w:bottom w:val="none" w:sz="0" w:space="0" w:color="auto"/>
                <w:right w:val="none" w:sz="0" w:space="0" w:color="auto"/>
              </w:divBdr>
            </w:div>
            <w:div w:id="260797669">
              <w:marLeft w:val="0"/>
              <w:marRight w:val="0"/>
              <w:marTop w:val="0"/>
              <w:marBottom w:val="0"/>
              <w:divBdr>
                <w:top w:val="none" w:sz="0" w:space="0" w:color="auto"/>
                <w:left w:val="none" w:sz="0" w:space="0" w:color="auto"/>
                <w:bottom w:val="none" w:sz="0" w:space="0" w:color="auto"/>
                <w:right w:val="none" w:sz="0" w:space="0" w:color="auto"/>
              </w:divBdr>
            </w:div>
            <w:div w:id="661080926">
              <w:marLeft w:val="0"/>
              <w:marRight w:val="0"/>
              <w:marTop w:val="0"/>
              <w:marBottom w:val="0"/>
              <w:divBdr>
                <w:top w:val="none" w:sz="0" w:space="0" w:color="auto"/>
                <w:left w:val="none" w:sz="0" w:space="0" w:color="auto"/>
                <w:bottom w:val="none" w:sz="0" w:space="0" w:color="auto"/>
                <w:right w:val="none" w:sz="0" w:space="0" w:color="auto"/>
              </w:divBdr>
            </w:div>
            <w:div w:id="1771005655">
              <w:marLeft w:val="0"/>
              <w:marRight w:val="0"/>
              <w:marTop w:val="0"/>
              <w:marBottom w:val="0"/>
              <w:divBdr>
                <w:top w:val="none" w:sz="0" w:space="0" w:color="auto"/>
                <w:left w:val="none" w:sz="0" w:space="0" w:color="auto"/>
                <w:bottom w:val="none" w:sz="0" w:space="0" w:color="auto"/>
                <w:right w:val="none" w:sz="0" w:space="0" w:color="auto"/>
              </w:divBdr>
            </w:div>
            <w:div w:id="1869755361">
              <w:marLeft w:val="0"/>
              <w:marRight w:val="0"/>
              <w:marTop w:val="0"/>
              <w:marBottom w:val="0"/>
              <w:divBdr>
                <w:top w:val="none" w:sz="0" w:space="0" w:color="auto"/>
                <w:left w:val="none" w:sz="0" w:space="0" w:color="auto"/>
                <w:bottom w:val="none" w:sz="0" w:space="0" w:color="auto"/>
                <w:right w:val="none" w:sz="0" w:space="0" w:color="auto"/>
              </w:divBdr>
            </w:div>
            <w:div w:id="1261065883">
              <w:marLeft w:val="0"/>
              <w:marRight w:val="0"/>
              <w:marTop w:val="0"/>
              <w:marBottom w:val="0"/>
              <w:divBdr>
                <w:top w:val="none" w:sz="0" w:space="0" w:color="auto"/>
                <w:left w:val="none" w:sz="0" w:space="0" w:color="auto"/>
                <w:bottom w:val="none" w:sz="0" w:space="0" w:color="auto"/>
                <w:right w:val="none" w:sz="0" w:space="0" w:color="auto"/>
              </w:divBdr>
            </w:div>
            <w:div w:id="338582608">
              <w:marLeft w:val="0"/>
              <w:marRight w:val="0"/>
              <w:marTop w:val="0"/>
              <w:marBottom w:val="0"/>
              <w:divBdr>
                <w:top w:val="none" w:sz="0" w:space="0" w:color="auto"/>
                <w:left w:val="none" w:sz="0" w:space="0" w:color="auto"/>
                <w:bottom w:val="none" w:sz="0" w:space="0" w:color="auto"/>
                <w:right w:val="none" w:sz="0" w:space="0" w:color="auto"/>
              </w:divBdr>
            </w:div>
            <w:div w:id="261576897">
              <w:marLeft w:val="0"/>
              <w:marRight w:val="0"/>
              <w:marTop w:val="0"/>
              <w:marBottom w:val="0"/>
              <w:divBdr>
                <w:top w:val="none" w:sz="0" w:space="0" w:color="auto"/>
                <w:left w:val="none" w:sz="0" w:space="0" w:color="auto"/>
                <w:bottom w:val="none" w:sz="0" w:space="0" w:color="auto"/>
                <w:right w:val="none" w:sz="0" w:space="0" w:color="auto"/>
              </w:divBdr>
            </w:div>
            <w:div w:id="1976325954">
              <w:marLeft w:val="0"/>
              <w:marRight w:val="0"/>
              <w:marTop w:val="0"/>
              <w:marBottom w:val="0"/>
              <w:divBdr>
                <w:top w:val="none" w:sz="0" w:space="0" w:color="auto"/>
                <w:left w:val="none" w:sz="0" w:space="0" w:color="auto"/>
                <w:bottom w:val="none" w:sz="0" w:space="0" w:color="auto"/>
                <w:right w:val="none" w:sz="0" w:space="0" w:color="auto"/>
              </w:divBdr>
            </w:div>
            <w:div w:id="726611874">
              <w:marLeft w:val="0"/>
              <w:marRight w:val="0"/>
              <w:marTop w:val="0"/>
              <w:marBottom w:val="0"/>
              <w:divBdr>
                <w:top w:val="none" w:sz="0" w:space="0" w:color="auto"/>
                <w:left w:val="none" w:sz="0" w:space="0" w:color="auto"/>
                <w:bottom w:val="none" w:sz="0" w:space="0" w:color="auto"/>
                <w:right w:val="none" w:sz="0" w:space="0" w:color="auto"/>
              </w:divBdr>
            </w:div>
            <w:div w:id="1275596287">
              <w:marLeft w:val="0"/>
              <w:marRight w:val="0"/>
              <w:marTop w:val="0"/>
              <w:marBottom w:val="0"/>
              <w:divBdr>
                <w:top w:val="none" w:sz="0" w:space="0" w:color="auto"/>
                <w:left w:val="none" w:sz="0" w:space="0" w:color="auto"/>
                <w:bottom w:val="none" w:sz="0" w:space="0" w:color="auto"/>
                <w:right w:val="none" w:sz="0" w:space="0" w:color="auto"/>
              </w:divBdr>
            </w:div>
            <w:div w:id="60374355">
              <w:marLeft w:val="0"/>
              <w:marRight w:val="0"/>
              <w:marTop w:val="0"/>
              <w:marBottom w:val="0"/>
              <w:divBdr>
                <w:top w:val="none" w:sz="0" w:space="0" w:color="auto"/>
                <w:left w:val="none" w:sz="0" w:space="0" w:color="auto"/>
                <w:bottom w:val="none" w:sz="0" w:space="0" w:color="auto"/>
                <w:right w:val="none" w:sz="0" w:space="0" w:color="auto"/>
              </w:divBdr>
            </w:div>
            <w:div w:id="849104081">
              <w:marLeft w:val="0"/>
              <w:marRight w:val="0"/>
              <w:marTop w:val="0"/>
              <w:marBottom w:val="0"/>
              <w:divBdr>
                <w:top w:val="none" w:sz="0" w:space="0" w:color="auto"/>
                <w:left w:val="none" w:sz="0" w:space="0" w:color="auto"/>
                <w:bottom w:val="none" w:sz="0" w:space="0" w:color="auto"/>
                <w:right w:val="none" w:sz="0" w:space="0" w:color="auto"/>
              </w:divBdr>
            </w:div>
            <w:div w:id="28382111">
              <w:marLeft w:val="0"/>
              <w:marRight w:val="0"/>
              <w:marTop w:val="0"/>
              <w:marBottom w:val="0"/>
              <w:divBdr>
                <w:top w:val="none" w:sz="0" w:space="0" w:color="auto"/>
                <w:left w:val="none" w:sz="0" w:space="0" w:color="auto"/>
                <w:bottom w:val="none" w:sz="0" w:space="0" w:color="auto"/>
                <w:right w:val="none" w:sz="0" w:space="0" w:color="auto"/>
              </w:divBdr>
            </w:div>
            <w:div w:id="1527911545">
              <w:marLeft w:val="0"/>
              <w:marRight w:val="0"/>
              <w:marTop w:val="0"/>
              <w:marBottom w:val="0"/>
              <w:divBdr>
                <w:top w:val="none" w:sz="0" w:space="0" w:color="auto"/>
                <w:left w:val="none" w:sz="0" w:space="0" w:color="auto"/>
                <w:bottom w:val="none" w:sz="0" w:space="0" w:color="auto"/>
                <w:right w:val="none" w:sz="0" w:space="0" w:color="auto"/>
              </w:divBdr>
            </w:div>
            <w:div w:id="1680963967">
              <w:marLeft w:val="0"/>
              <w:marRight w:val="0"/>
              <w:marTop w:val="0"/>
              <w:marBottom w:val="0"/>
              <w:divBdr>
                <w:top w:val="none" w:sz="0" w:space="0" w:color="auto"/>
                <w:left w:val="none" w:sz="0" w:space="0" w:color="auto"/>
                <w:bottom w:val="none" w:sz="0" w:space="0" w:color="auto"/>
                <w:right w:val="none" w:sz="0" w:space="0" w:color="auto"/>
              </w:divBdr>
            </w:div>
            <w:div w:id="487332654">
              <w:marLeft w:val="0"/>
              <w:marRight w:val="0"/>
              <w:marTop w:val="0"/>
              <w:marBottom w:val="0"/>
              <w:divBdr>
                <w:top w:val="none" w:sz="0" w:space="0" w:color="auto"/>
                <w:left w:val="none" w:sz="0" w:space="0" w:color="auto"/>
                <w:bottom w:val="none" w:sz="0" w:space="0" w:color="auto"/>
                <w:right w:val="none" w:sz="0" w:space="0" w:color="auto"/>
              </w:divBdr>
            </w:div>
            <w:div w:id="951666280">
              <w:marLeft w:val="0"/>
              <w:marRight w:val="0"/>
              <w:marTop w:val="0"/>
              <w:marBottom w:val="0"/>
              <w:divBdr>
                <w:top w:val="none" w:sz="0" w:space="0" w:color="auto"/>
                <w:left w:val="none" w:sz="0" w:space="0" w:color="auto"/>
                <w:bottom w:val="none" w:sz="0" w:space="0" w:color="auto"/>
                <w:right w:val="none" w:sz="0" w:space="0" w:color="auto"/>
              </w:divBdr>
            </w:div>
            <w:div w:id="599021604">
              <w:marLeft w:val="0"/>
              <w:marRight w:val="0"/>
              <w:marTop w:val="0"/>
              <w:marBottom w:val="0"/>
              <w:divBdr>
                <w:top w:val="none" w:sz="0" w:space="0" w:color="auto"/>
                <w:left w:val="none" w:sz="0" w:space="0" w:color="auto"/>
                <w:bottom w:val="none" w:sz="0" w:space="0" w:color="auto"/>
                <w:right w:val="none" w:sz="0" w:space="0" w:color="auto"/>
              </w:divBdr>
            </w:div>
            <w:div w:id="2079939797">
              <w:marLeft w:val="0"/>
              <w:marRight w:val="0"/>
              <w:marTop w:val="0"/>
              <w:marBottom w:val="0"/>
              <w:divBdr>
                <w:top w:val="none" w:sz="0" w:space="0" w:color="auto"/>
                <w:left w:val="none" w:sz="0" w:space="0" w:color="auto"/>
                <w:bottom w:val="none" w:sz="0" w:space="0" w:color="auto"/>
                <w:right w:val="none" w:sz="0" w:space="0" w:color="auto"/>
              </w:divBdr>
            </w:div>
            <w:div w:id="13310875">
              <w:marLeft w:val="0"/>
              <w:marRight w:val="0"/>
              <w:marTop w:val="0"/>
              <w:marBottom w:val="0"/>
              <w:divBdr>
                <w:top w:val="none" w:sz="0" w:space="0" w:color="auto"/>
                <w:left w:val="none" w:sz="0" w:space="0" w:color="auto"/>
                <w:bottom w:val="none" w:sz="0" w:space="0" w:color="auto"/>
                <w:right w:val="none" w:sz="0" w:space="0" w:color="auto"/>
              </w:divBdr>
            </w:div>
            <w:div w:id="572588626">
              <w:marLeft w:val="0"/>
              <w:marRight w:val="0"/>
              <w:marTop w:val="0"/>
              <w:marBottom w:val="0"/>
              <w:divBdr>
                <w:top w:val="none" w:sz="0" w:space="0" w:color="auto"/>
                <w:left w:val="none" w:sz="0" w:space="0" w:color="auto"/>
                <w:bottom w:val="none" w:sz="0" w:space="0" w:color="auto"/>
                <w:right w:val="none" w:sz="0" w:space="0" w:color="auto"/>
              </w:divBdr>
            </w:div>
            <w:div w:id="178739972">
              <w:marLeft w:val="0"/>
              <w:marRight w:val="0"/>
              <w:marTop w:val="0"/>
              <w:marBottom w:val="0"/>
              <w:divBdr>
                <w:top w:val="none" w:sz="0" w:space="0" w:color="auto"/>
                <w:left w:val="none" w:sz="0" w:space="0" w:color="auto"/>
                <w:bottom w:val="none" w:sz="0" w:space="0" w:color="auto"/>
                <w:right w:val="none" w:sz="0" w:space="0" w:color="auto"/>
              </w:divBdr>
            </w:div>
            <w:div w:id="1017345375">
              <w:marLeft w:val="0"/>
              <w:marRight w:val="0"/>
              <w:marTop w:val="0"/>
              <w:marBottom w:val="0"/>
              <w:divBdr>
                <w:top w:val="none" w:sz="0" w:space="0" w:color="auto"/>
                <w:left w:val="none" w:sz="0" w:space="0" w:color="auto"/>
                <w:bottom w:val="none" w:sz="0" w:space="0" w:color="auto"/>
                <w:right w:val="none" w:sz="0" w:space="0" w:color="auto"/>
              </w:divBdr>
            </w:div>
            <w:div w:id="1647513111">
              <w:marLeft w:val="0"/>
              <w:marRight w:val="0"/>
              <w:marTop w:val="0"/>
              <w:marBottom w:val="0"/>
              <w:divBdr>
                <w:top w:val="none" w:sz="0" w:space="0" w:color="auto"/>
                <w:left w:val="none" w:sz="0" w:space="0" w:color="auto"/>
                <w:bottom w:val="none" w:sz="0" w:space="0" w:color="auto"/>
                <w:right w:val="none" w:sz="0" w:space="0" w:color="auto"/>
              </w:divBdr>
            </w:div>
            <w:div w:id="494537729">
              <w:marLeft w:val="0"/>
              <w:marRight w:val="0"/>
              <w:marTop w:val="0"/>
              <w:marBottom w:val="0"/>
              <w:divBdr>
                <w:top w:val="none" w:sz="0" w:space="0" w:color="auto"/>
                <w:left w:val="none" w:sz="0" w:space="0" w:color="auto"/>
                <w:bottom w:val="none" w:sz="0" w:space="0" w:color="auto"/>
                <w:right w:val="none" w:sz="0" w:space="0" w:color="auto"/>
              </w:divBdr>
            </w:div>
            <w:div w:id="91634374">
              <w:marLeft w:val="0"/>
              <w:marRight w:val="0"/>
              <w:marTop w:val="0"/>
              <w:marBottom w:val="0"/>
              <w:divBdr>
                <w:top w:val="none" w:sz="0" w:space="0" w:color="auto"/>
                <w:left w:val="none" w:sz="0" w:space="0" w:color="auto"/>
                <w:bottom w:val="none" w:sz="0" w:space="0" w:color="auto"/>
                <w:right w:val="none" w:sz="0" w:space="0" w:color="auto"/>
              </w:divBdr>
            </w:div>
            <w:div w:id="1401368961">
              <w:marLeft w:val="0"/>
              <w:marRight w:val="0"/>
              <w:marTop w:val="0"/>
              <w:marBottom w:val="0"/>
              <w:divBdr>
                <w:top w:val="none" w:sz="0" w:space="0" w:color="auto"/>
                <w:left w:val="none" w:sz="0" w:space="0" w:color="auto"/>
                <w:bottom w:val="none" w:sz="0" w:space="0" w:color="auto"/>
                <w:right w:val="none" w:sz="0" w:space="0" w:color="auto"/>
              </w:divBdr>
            </w:div>
            <w:div w:id="12596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218">
      <w:bodyDiv w:val="1"/>
      <w:marLeft w:val="0"/>
      <w:marRight w:val="0"/>
      <w:marTop w:val="0"/>
      <w:marBottom w:val="0"/>
      <w:divBdr>
        <w:top w:val="none" w:sz="0" w:space="0" w:color="auto"/>
        <w:left w:val="none" w:sz="0" w:space="0" w:color="auto"/>
        <w:bottom w:val="none" w:sz="0" w:space="0" w:color="auto"/>
        <w:right w:val="none" w:sz="0" w:space="0" w:color="auto"/>
      </w:divBdr>
    </w:div>
    <w:div w:id="1158765224">
      <w:bodyDiv w:val="1"/>
      <w:marLeft w:val="0"/>
      <w:marRight w:val="0"/>
      <w:marTop w:val="0"/>
      <w:marBottom w:val="0"/>
      <w:divBdr>
        <w:top w:val="none" w:sz="0" w:space="0" w:color="auto"/>
        <w:left w:val="none" w:sz="0" w:space="0" w:color="auto"/>
        <w:bottom w:val="none" w:sz="0" w:space="0" w:color="auto"/>
        <w:right w:val="none" w:sz="0" w:space="0" w:color="auto"/>
      </w:divBdr>
    </w:div>
    <w:div w:id="1165046691">
      <w:bodyDiv w:val="1"/>
      <w:marLeft w:val="0"/>
      <w:marRight w:val="0"/>
      <w:marTop w:val="0"/>
      <w:marBottom w:val="0"/>
      <w:divBdr>
        <w:top w:val="none" w:sz="0" w:space="0" w:color="auto"/>
        <w:left w:val="none" w:sz="0" w:space="0" w:color="auto"/>
        <w:bottom w:val="none" w:sz="0" w:space="0" w:color="auto"/>
        <w:right w:val="none" w:sz="0" w:space="0" w:color="auto"/>
      </w:divBdr>
      <w:divsChild>
        <w:div w:id="154957250">
          <w:marLeft w:val="0"/>
          <w:marRight w:val="0"/>
          <w:marTop w:val="0"/>
          <w:marBottom w:val="0"/>
          <w:divBdr>
            <w:top w:val="none" w:sz="0" w:space="0" w:color="auto"/>
            <w:left w:val="none" w:sz="0" w:space="0" w:color="auto"/>
            <w:bottom w:val="none" w:sz="0" w:space="0" w:color="auto"/>
            <w:right w:val="none" w:sz="0" w:space="0" w:color="auto"/>
          </w:divBdr>
          <w:divsChild>
            <w:div w:id="1236625288">
              <w:marLeft w:val="0"/>
              <w:marRight w:val="0"/>
              <w:marTop w:val="0"/>
              <w:marBottom w:val="0"/>
              <w:divBdr>
                <w:top w:val="none" w:sz="0" w:space="0" w:color="auto"/>
                <w:left w:val="none" w:sz="0" w:space="0" w:color="auto"/>
                <w:bottom w:val="none" w:sz="0" w:space="0" w:color="auto"/>
                <w:right w:val="none" w:sz="0" w:space="0" w:color="auto"/>
              </w:divBdr>
            </w:div>
            <w:div w:id="1734543085">
              <w:marLeft w:val="0"/>
              <w:marRight w:val="0"/>
              <w:marTop w:val="0"/>
              <w:marBottom w:val="0"/>
              <w:divBdr>
                <w:top w:val="none" w:sz="0" w:space="0" w:color="auto"/>
                <w:left w:val="none" w:sz="0" w:space="0" w:color="auto"/>
                <w:bottom w:val="none" w:sz="0" w:space="0" w:color="auto"/>
                <w:right w:val="none" w:sz="0" w:space="0" w:color="auto"/>
              </w:divBdr>
            </w:div>
            <w:div w:id="1133593636">
              <w:marLeft w:val="0"/>
              <w:marRight w:val="0"/>
              <w:marTop w:val="0"/>
              <w:marBottom w:val="0"/>
              <w:divBdr>
                <w:top w:val="none" w:sz="0" w:space="0" w:color="auto"/>
                <w:left w:val="none" w:sz="0" w:space="0" w:color="auto"/>
                <w:bottom w:val="none" w:sz="0" w:space="0" w:color="auto"/>
                <w:right w:val="none" w:sz="0" w:space="0" w:color="auto"/>
              </w:divBdr>
            </w:div>
            <w:div w:id="987785064">
              <w:marLeft w:val="0"/>
              <w:marRight w:val="0"/>
              <w:marTop w:val="0"/>
              <w:marBottom w:val="0"/>
              <w:divBdr>
                <w:top w:val="none" w:sz="0" w:space="0" w:color="auto"/>
                <w:left w:val="none" w:sz="0" w:space="0" w:color="auto"/>
                <w:bottom w:val="none" w:sz="0" w:space="0" w:color="auto"/>
                <w:right w:val="none" w:sz="0" w:space="0" w:color="auto"/>
              </w:divBdr>
            </w:div>
            <w:div w:id="772744120">
              <w:marLeft w:val="0"/>
              <w:marRight w:val="0"/>
              <w:marTop w:val="0"/>
              <w:marBottom w:val="0"/>
              <w:divBdr>
                <w:top w:val="none" w:sz="0" w:space="0" w:color="auto"/>
                <w:left w:val="none" w:sz="0" w:space="0" w:color="auto"/>
                <w:bottom w:val="none" w:sz="0" w:space="0" w:color="auto"/>
                <w:right w:val="none" w:sz="0" w:space="0" w:color="auto"/>
              </w:divBdr>
            </w:div>
            <w:div w:id="1373504564">
              <w:marLeft w:val="0"/>
              <w:marRight w:val="0"/>
              <w:marTop w:val="0"/>
              <w:marBottom w:val="0"/>
              <w:divBdr>
                <w:top w:val="none" w:sz="0" w:space="0" w:color="auto"/>
                <w:left w:val="none" w:sz="0" w:space="0" w:color="auto"/>
                <w:bottom w:val="none" w:sz="0" w:space="0" w:color="auto"/>
                <w:right w:val="none" w:sz="0" w:space="0" w:color="auto"/>
              </w:divBdr>
            </w:div>
            <w:div w:id="1147890838">
              <w:marLeft w:val="0"/>
              <w:marRight w:val="0"/>
              <w:marTop w:val="0"/>
              <w:marBottom w:val="0"/>
              <w:divBdr>
                <w:top w:val="none" w:sz="0" w:space="0" w:color="auto"/>
                <w:left w:val="none" w:sz="0" w:space="0" w:color="auto"/>
                <w:bottom w:val="none" w:sz="0" w:space="0" w:color="auto"/>
                <w:right w:val="none" w:sz="0" w:space="0" w:color="auto"/>
              </w:divBdr>
            </w:div>
            <w:div w:id="1797483377">
              <w:marLeft w:val="0"/>
              <w:marRight w:val="0"/>
              <w:marTop w:val="0"/>
              <w:marBottom w:val="0"/>
              <w:divBdr>
                <w:top w:val="none" w:sz="0" w:space="0" w:color="auto"/>
                <w:left w:val="none" w:sz="0" w:space="0" w:color="auto"/>
                <w:bottom w:val="none" w:sz="0" w:space="0" w:color="auto"/>
                <w:right w:val="none" w:sz="0" w:space="0" w:color="auto"/>
              </w:divBdr>
            </w:div>
            <w:div w:id="1835293163">
              <w:marLeft w:val="0"/>
              <w:marRight w:val="0"/>
              <w:marTop w:val="0"/>
              <w:marBottom w:val="0"/>
              <w:divBdr>
                <w:top w:val="none" w:sz="0" w:space="0" w:color="auto"/>
                <w:left w:val="none" w:sz="0" w:space="0" w:color="auto"/>
                <w:bottom w:val="none" w:sz="0" w:space="0" w:color="auto"/>
                <w:right w:val="none" w:sz="0" w:space="0" w:color="auto"/>
              </w:divBdr>
            </w:div>
            <w:div w:id="726613744">
              <w:marLeft w:val="0"/>
              <w:marRight w:val="0"/>
              <w:marTop w:val="0"/>
              <w:marBottom w:val="0"/>
              <w:divBdr>
                <w:top w:val="none" w:sz="0" w:space="0" w:color="auto"/>
                <w:left w:val="none" w:sz="0" w:space="0" w:color="auto"/>
                <w:bottom w:val="none" w:sz="0" w:space="0" w:color="auto"/>
                <w:right w:val="none" w:sz="0" w:space="0" w:color="auto"/>
              </w:divBdr>
            </w:div>
            <w:div w:id="193999800">
              <w:marLeft w:val="0"/>
              <w:marRight w:val="0"/>
              <w:marTop w:val="0"/>
              <w:marBottom w:val="0"/>
              <w:divBdr>
                <w:top w:val="none" w:sz="0" w:space="0" w:color="auto"/>
                <w:left w:val="none" w:sz="0" w:space="0" w:color="auto"/>
                <w:bottom w:val="none" w:sz="0" w:space="0" w:color="auto"/>
                <w:right w:val="none" w:sz="0" w:space="0" w:color="auto"/>
              </w:divBdr>
            </w:div>
            <w:div w:id="550656939">
              <w:marLeft w:val="0"/>
              <w:marRight w:val="0"/>
              <w:marTop w:val="0"/>
              <w:marBottom w:val="0"/>
              <w:divBdr>
                <w:top w:val="none" w:sz="0" w:space="0" w:color="auto"/>
                <w:left w:val="none" w:sz="0" w:space="0" w:color="auto"/>
                <w:bottom w:val="none" w:sz="0" w:space="0" w:color="auto"/>
                <w:right w:val="none" w:sz="0" w:space="0" w:color="auto"/>
              </w:divBdr>
            </w:div>
            <w:div w:id="1687361534">
              <w:marLeft w:val="0"/>
              <w:marRight w:val="0"/>
              <w:marTop w:val="0"/>
              <w:marBottom w:val="0"/>
              <w:divBdr>
                <w:top w:val="none" w:sz="0" w:space="0" w:color="auto"/>
                <w:left w:val="none" w:sz="0" w:space="0" w:color="auto"/>
                <w:bottom w:val="none" w:sz="0" w:space="0" w:color="auto"/>
                <w:right w:val="none" w:sz="0" w:space="0" w:color="auto"/>
              </w:divBdr>
            </w:div>
            <w:div w:id="10574868">
              <w:marLeft w:val="0"/>
              <w:marRight w:val="0"/>
              <w:marTop w:val="0"/>
              <w:marBottom w:val="0"/>
              <w:divBdr>
                <w:top w:val="none" w:sz="0" w:space="0" w:color="auto"/>
                <w:left w:val="none" w:sz="0" w:space="0" w:color="auto"/>
                <w:bottom w:val="none" w:sz="0" w:space="0" w:color="auto"/>
                <w:right w:val="none" w:sz="0" w:space="0" w:color="auto"/>
              </w:divBdr>
            </w:div>
            <w:div w:id="202526098">
              <w:marLeft w:val="0"/>
              <w:marRight w:val="0"/>
              <w:marTop w:val="0"/>
              <w:marBottom w:val="0"/>
              <w:divBdr>
                <w:top w:val="none" w:sz="0" w:space="0" w:color="auto"/>
                <w:left w:val="none" w:sz="0" w:space="0" w:color="auto"/>
                <w:bottom w:val="none" w:sz="0" w:space="0" w:color="auto"/>
                <w:right w:val="none" w:sz="0" w:space="0" w:color="auto"/>
              </w:divBdr>
            </w:div>
            <w:div w:id="1898588385">
              <w:marLeft w:val="0"/>
              <w:marRight w:val="0"/>
              <w:marTop w:val="0"/>
              <w:marBottom w:val="0"/>
              <w:divBdr>
                <w:top w:val="none" w:sz="0" w:space="0" w:color="auto"/>
                <w:left w:val="none" w:sz="0" w:space="0" w:color="auto"/>
                <w:bottom w:val="none" w:sz="0" w:space="0" w:color="auto"/>
                <w:right w:val="none" w:sz="0" w:space="0" w:color="auto"/>
              </w:divBdr>
            </w:div>
            <w:div w:id="1653755448">
              <w:marLeft w:val="0"/>
              <w:marRight w:val="0"/>
              <w:marTop w:val="0"/>
              <w:marBottom w:val="0"/>
              <w:divBdr>
                <w:top w:val="none" w:sz="0" w:space="0" w:color="auto"/>
                <w:left w:val="none" w:sz="0" w:space="0" w:color="auto"/>
                <w:bottom w:val="none" w:sz="0" w:space="0" w:color="auto"/>
                <w:right w:val="none" w:sz="0" w:space="0" w:color="auto"/>
              </w:divBdr>
            </w:div>
            <w:div w:id="1371422081">
              <w:marLeft w:val="0"/>
              <w:marRight w:val="0"/>
              <w:marTop w:val="0"/>
              <w:marBottom w:val="0"/>
              <w:divBdr>
                <w:top w:val="none" w:sz="0" w:space="0" w:color="auto"/>
                <w:left w:val="none" w:sz="0" w:space="0" w:color="auto"/>
                <w:bottom w:val="none" w:sz="0" w:space="0" w:color="auto"/>
                <w:right w:val="none" w:sz="0" w:space="0" w:color="auto"/>
              </w:divBdr>
            </w:div>
            <w:div w:id="707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0329">
      <w:bodyDiv w:val="1"/>
      <w:marLeft w:val="0"/>
      <w:marRight w:val="0"/>
      <w:marTop w:val="0"/>
      <w:marBottom w:val="0"/>
      <w:divBdr>
        <w:top w:val="none" w:sz="0" w:space="0" w:color="auto"/>
        <w:left w:val="none" w:sz="0" w:space="0" w:color="auto"/>
        <w:bottom w:val="none" w:sz="0" w:space="0" w:color="auto"/>
        <w:right w:val="none" w:sz="0" w:space="0" w:color="auto"/>
      </w:divBdr>
    </w:div>
    <w:div w:id="1187789789">
      <w:bodyDiv w:val="1"/>
      <w:marLeft w:val="0"/>
      <w:marRight w:val="0"/>
      <w:marTop w:val="0"/>
      <w:marBottom w:val="0"/>
      <w:divBdr>
        <w:top w:val="none" w:sz="0" w:space="0" w:color="auto"/>
        <w:left w:val="none" w:sz="0" w:space="0" w:color="auto"/>
        <w:bottom w:val="none" w:sz="0" w:space="0" w:color="auto"/>
        <w:right w:val="none" w:sz="0" w:space="0" w:color="auto"/>
      </w:divBdr>
      <w:divsChild>
        <w:div w:id="1369795567">
          <w:marLeft w:val="0"/>
          <w:marRight w:val="0"/>
          <w:marTop w:val="0"/>
          <w:marBottom w:val="0"/>
          <w:divBdr>
            <w:top w:val="none" w:sz="0" w:space="0" w:color="auto"/>
            <w:left w:val="none" w:sz="0" w:space="0" w:color="auto"/>
            <w:bottom w:val="none" w:sz="0" w:space="0" w:color="auto"/>
            <w:right w:val="none" w:sz="0" w:space="0" w:color="auto"/>
          </w:divBdr>
        </w:div>
        <w:div w:id="1573153193">
          <w:marLeft w:val="0"/>
          <w:marRight w:val="0"/>
          <w:marTop w:val="0"/>
          <w:marBottom w:val="0"/>
          <w:divBdr>
            <w:top w:val="none" w:sz="0" w:space="0" w:color="auto"/>
            <w:left w:val="none" w:sz="0" w:space="0" w:color="auto"/>
            <w:bottom w:val="none" w:sz="0" w:space="0" w:color="auto"/>
            <w:right w:val="none" w:sz="0" w:space="0" w:color="auto"/>
          </w:divBdr>
        </w:div>
        <w:div w:id="227501108">
          <w:marLeft w:val="0"/>
          <w:marRight w:val="0"/>
          <w:marTop w:val="0"/>
          <w:marBottom w:val="0"/>
          <w:divBdr>
            <w:top w:val="none" w:sz="0" w:space="0" w:color="auto"/>
            <w:left w:val="none" w:sz="0" w:space="0" w:color="auto"/>
            <w:bottom w:val="none" w:sz="0" w:space="0" w:color="auto"/>
            <w:right w:val="none" w:sz="0" w:space="0" w:color="auto"/>
          </w:divBdr>
        </w:div>
        <w:div w:id="1470127790">
          <w:marLeft w:val="0"/>
          <w:marRight w:val="0"/>
          <w:marTop w:val="0"/>
          <w:marBottom w:val="0"/>
          <w:divBdr>
            <w:top w:val="none" w:sz="0" w:space="0" w:color="auto"/>
            <w:left w:val="none" w:sz="0" w:space="0" w:color="auto"/>
            <w:bottom w:val="none" w:sz="0" w:space="0" w:color="auto"/>
            <w:right w:val="none" w:sz="0" w:space="0" w:color="auto"/>
          </w:divBdr>
        </w:div>
        <w:div w:id="1450468117">
          <w:marLeft w:val="0"/>
          <w:marRight w:val="0"/>
          <w:marTop w:val="0"/>
          <w:marBottom w:val="0"/>
          <w:divBdr>
            <w:top w:val="none" w:sz="0" w:space="0" w:color="auto"/>
            <w:left w:val="none" w:sz="0" w:space="0" w:color="auto"/>
            <w:bottom w:val="none" w:sz="0" w:space="0" w:color="auto"/>
            <w:right w:val="none" w:sz="0" w:space="0" w:color="auto"/>
          </w:divBdr>
        </w:div>
        <w:div w:id="1358696344">
          <w:marLeft w:val="0"/>
          <w:marRight w:val="0"/>
          <w:marTop w:val="0"/>
          <w:marBottom w:val="0"/>
          <w:divBdr>
            <w:top w:val="none" w:sz="0" w:space="0" w:color="auto"/>
            <w:left w:val="none" w:sz="0" w:space="0" w:color="auto"/>
            <w:bottom w:val="none" w:sz="0" w:space="0" w:color="auto"/>
            <w:right w:val="none" w:sz="0" w:space="0" w:color="auto"/>
          </w:divBdr>
        </w:div>
        <w:div w:id="1434205206">
          <w:marLeft w:val="0"/>
          <w:marRight w:val="0"/>
          <w:marTop w:val="0"/>
          <w:marBottom w:val="0"/>
          <w:divBdr>
            <w:top w:val="none" w:sz="0" w:space="0" w:color="auto"/>
            <w:left w:val="none" w:sz="0" w:space="0" w:color="auto"/>
            <w:bottom w:val="none" w:sz="0" w:space="0" w:color="auto"/>
            <w:right w:val="none" w:sz="0" w:space="0" w:color="auto"/>
          </w:divBdr>
        </w:div>
        <w:div w:id="1097021877">
          <w:marLeft w:val="0"/>
          <w:marRight w:val="0"/>
          <w:marTop w:val="0"/>
          <w:marBottom w:val="0"/>
          <w:divBdr>
            <w:top w:val="none" w:sz="0" w:space="0" w:color="auto"/>
            <w:left w:val="none" w:sz="0" w:space="0" w:color="auto"/>
            <w:bottom w:val="none" w:sz="0" w:space="0" w:color="auto"/>
            <w:right w:val="none" w:sz="0" w:space="0" w:color="auto"/>
          </w:divBdr>
        </w:div>
        <w:div w:id="1983388029">
          <w:marLeft w:val="0"/>
          <w:marRight w:val="0"/>
          <w:marTop w:val="0"/>
          <w:marBottom w:val="0"/>
          <w:divBdr>
            <w:top w:val="none" w:sz="0" w:space="0" w:color="auto"/>
            <w:left w:val="none" w:sz="0" w:space="0" w:color="auto"/>
            <w:bottom w:val="none" w:sz="0" w:space="0" w:color="auto"/>
            <w:right w:val="none" w:sz="0" w:space="0" w:color="auto"/>
          </w:divBdr>
        </w:div>
        <w:div w:id="1770616653">
          <w:marLeft w:val="0"/>
          <w:marRight w:val="0"/>
          <w:marTop w:val="0"/>
          <w:marBottom w:val="0"/>
          <w:divBdr>
            <w:top w:val="none" w:sz="0" w:space="0" w:color="auto"/>
            <w:left w:val="none" w:sz="0" w:space="0" w:color="auto"/>
            <w:bottom w:val="none" w:sz="0" w:space="0" w:color="auto"/>
            <w:right w:val="none" w:sz="0" w:space="0" w:color="auto"/>
          </w:divBdr>
        </w:div>
        <w:div w:id="1702587243">
          <w:marLeft w:val="0"/>
          <w:marRight w:val="0"/>
          <w:marTop w:val="0"/>
          <w:marBottom w:val="0"/>
          <w:divBdr>
            <w:top w:val="none" w:sz="0" w:space="0" w:color="auto"/>
            <w:left w:val="none" w:sz="0" w:space="0" w:color="auto"/>
            <w:bottom w:val="none" w:sz="0" w:space="0" w:color="auto"/>
            <w:right w:val="none" w:sz="0" w:space="0" w:color="auto"/>
          </w:divBdr>
        </w:div>
        <w:div w:id="504243744">
          <w:marLeft w:val="0"/>
          <w:marRight w:val="0"/>
          <w:marTop w:val="0"/>
          <w:marBottom w:val="0"/>
          <w:divBdr>
            <w:top w:val="none" w:sz="0" w:space="0" w:color="auto"/>
            <w:left w:val="none" w:sz="0" w:space="0" w:color="auto"/>
            <w:bottom w:val="none" w:sz="0" w:space="0" w:color="auto"/>
            <w:right w:val="none" w:sz="0" w:space="0" w:color="auto"/>
          </w:divBdr>
        </w:div>
        <w:div w:id="842283991">
          <w:marLeft w:val="0"/>
          <w:marRight w:val="0"/>
          <w:marTop w:val="0"/>
          <w:marBottom w:val="0"/>
          <w:divBdr>
            <w:top w:val="none" w:sz="0" w:space="0" w:color="auto"/>
            <w:left w:val="none" w:sz="0" w:space="0" w:color="auto"/>
            <w:bottom w:val="none" w:sz="0" w:space="0" w:color="auto"/>
            <w:right w:val="none" w:sz="0" w:space="0" w:color="auto"/>
          </w:divBdr>
        </w:div>
        <w:div w:id="1314413975">
          <w:marLeft w:val="0"/>
          <w:marRight w:val="0"/>
          <w:marTop w:val="0"/>
          <w:marBottom w:val="0"/>
          <w:divBdr>
            <w:top w:val="none" w:sz="0" w:space="0" w:color="auto"/>
            <w:left w:val="none" w:sz="0" w:space="0" w:color="auto"/>
            <w:bottom w:val="none" w:sz="0" w:space="0" w:color="auto"/>
            <w:right w:val="none" w:sz="0" w:space="0" w:color="auto"/>
          </w:divBdr>
        </w:div>
        <w:div w:id="505294284">
          <w:marLeft w:val="0"/>
          <w:marRight w:val="0"/>
          <w:marTop w:val="0"/>
          <w:marBottom w:val="0"/>
          <w:divBdr>
            <w:top w:val="none" w:sz="0" w:space="0" w:color="auto"/>
            <w:left w:val="none" w:sz="0" w:space="0" w:color="auto"/>
            <w:bottom w:val="none" w:sz="0" w:space="0" w:color="auto"/>
            <w:right w:val="none" w:sz="0" w:space="0" w:color="auto"/>
          </w:divBdr>
        </w:div>
        <w:div w:id="1994286525">
          <w:marLeft w:val="0"/>
          <w:marRight w:val="0"/>
          <w:marTop w:val="0"/>
          <w:marBottom w:val="0"/>
          <w:divBdr>
            <w:top w:val="none" w:sz="0" w:space="0" w:color="auto"/>
            <w:left w:val="none" w:sz="0" w:space="0" w:color="auto"/>
            <w:bottom w:val="none" w:sz="0" w:space="0" w:color="auto"/>
            <w:right w:val="none" w:sz="0" w:space="0" w:color="auto"/>
          </w:divBdr>
        </w:div>
        <w:div w:id="810055322">
          <w:marLeft w:val="0"/>
          <w:marRight w:val="0"/>
          <w:marTop w:val="0"/>
          <w:marBottom w:val="0"/>
          <w:divBdr>
            <w:top w:val="none" w:sz="0" w:space="0" w:color="auto"/>
            <w:left w:val="none" w:sz="0" w:space="0" w:color="auto"/>
            <w:bottom w:val="none" w:sz="0" w:space="0" w:color="auto"/>
            <w:right w:val="none" w:sz="0" w:space="0" w:color="auto"/>
          </w:divBdr>
        </w:div>
        <w:div w:id="593514410">
          <w:marLeft w:val="0"/>
          <w:marRight w:val="0"/>
          <w:marTop w:val="0"/>
          <w:marBottom w:val="0"/>
          <w:divBdr>
            <w:top w:val="none" w:sz="0" w:space="0" w:color="auto"/>
            <w:left w:val="none" w:sz="0" w:space="0" w:color="auto"/>
            <w:bottom w:val="none" w:sz="0" w:space="0" w:color="auto"/>
            <w:right w:val="none" w:sz="0" w:space="0" w:color="auto"/>
          </w:divBdr>
        </w:div>
        <w:div w:id="1161585906">
          <w:marLeft w:val="0"/>
          <w:marRight w:val="0"/>
          <w:marTop w:val="0"/>
          <w:marBottom w:val="0"/>
          <w:divBdr>
            <w:top w:val="none" w:sz="0" w:space="0" w:color="auto"/>
            <w:left w:val="none" w:sz="0" w:space="0" w:color="auto"/>
            <w:bottom w:val="none" w:sz="0" w:space="0" w:color="auto"/>
            <w:right w:val="none" w:sz="0" w:space="0" w:color="auto"/>
          </w:divBdr>
        </w:div>
        <w:div w:id="1022316075">
          <w:marLeft w:val="0"/>
          <w:marRight w:val="0"/>
          <w:marTop w:val="0"/>
          <w:marBottom w:val="0"/>
          <w:divBdr>
            <w:top w:val="none" w:sz="0" w:space="0" w:color="auto"/>
            <w:left w:val="none" w:sz="0" w:space="0" w:color="auto"/>
            <w:bottom w:val="none" w:sz="0" w:space="0" w:color="auto"/>
            <w:right w:val="none" w:sz="0" w:space="0" w:color="auto"/>
          </w:divBdr>
        </w:div>
        <w:div w:id="1973824627">
          <w:marLeft w:val="0"/>
          <w:marRight w:val="0"/>
          <w:marTop w:val="0"/>
          <w:marBottom w:val="0"/>
          <w:divBdr>
            <w:top w:val="none" w:sz="0" w:space="0" w:color="auto"/>
            <w:left w:val="none" w:sz="0" w:space="0" w:color="auto"/>
            <w:bottom w:val="none" w:sz="0" w:space="0" w:color="auto"/>
            <w:right w:val="none" w:sz="0" w:space="0" w:color="auto"/>
          </w:divBdr>
        </w:div>
        <w:div w:id="1350252303">
          <w:marLeft w:val="0"/>
          <w:marRight w:val="0"/>
          <w:marTop w:val="0"/>
          <w:marBottom w:val="0"/>
          <w:divBdr>
            <w:top w:val="none" w:sz="0" w:space="0" w:color="auto"/>
            <w:left w:val="none" w:sz="0" w:space="0" w:color="auto"/>
            <w:bottom w:val="none" w:sz="0" w:space="0" w:color="auto"/>
            <w:right w:val="none" w:sz="0" w:space="0" w:color="auto"/>
          </w:divBdr>
        </w:div>
      </w:divsChild>
    </w:div>
    <w:div w:id="1191651660">
      <w:bodyDiv w:val="1"/>
      <w:marLeft w:val="0"/>
      <w:marRight w:val="0"/>
      <w:marTop w:val="0"/>
      <w:marBottom w:val="0"/>
      <w:divBdr>
        <w:top w:val="none" w:sz="0" w:space="0" w:color="auto"/>
        <w:left w:val="none" w:sz="0" w:space="0" w:color="auto"/>
        <w:bottom w:val="none" w:sz="0" w:space="0" w:color="auto"/>
        <w:right w:val="none" w:sz="0" w:space="0" w:color="auto"/>
      </w:divBdr>
    </w:div>
    <w:div w:id="1213276090">
      <w:bodyDiv w:val="1"/>
      <w:marLeft w:val="0"/>
      <w:marRight w:val="0"/>
      <w:marTop w:val="0"/>
      <w:marBottom w:val="0"/>
      <w:divBdr>
        <w:top w:val="none" w:sz="0" w:space="0" w:color="auto"/>
        <w:left w:val="none" w:sz="0" w:space="0" w:color="auto"/>
        <w:bottom w:val="none" w:sz="0" w:space="0" w:color="auto"/>
        <w:right w:val="none" w:sz="0" w:space="0" w:color="auto"/>
      </w:divBdr>
    </w:div>
    <w:div w:id="1216547342">
      <w:bodyDiv w:val="1"/>
      <w:marLeft w:val="0"/>
      <w:marRight w:val="0"/>
      <w:marTop w:val="0"/>
      <w:marBottom w:val="0"/>
      <w:divBdr>
        <w:top w:val="none" w:sz="0" w:space="0" w:color="auto"/>
        <w:left w:val="none" w:sz="0" w:space="0" w:color="auto"/>
        <w:bottom w:val="none" w:sz="0" w:space="0" w:color="auto"/>
        <w:right w:val="none" w:sz="0" w:space="0" w:color="auto"/>
      </w:divBdr>
    </w:div>
    <w:div w:id="1224681591">
      <w:bodyDiv w:val="1"/>
      <w:marLeft w:val="0"/>
      <w:marRight w:val="0"/>
      <w:marTop w:val="0"/>
      <w:marBottom w:val="0"/>
      <w:divBdr>
        <w:top w:val="none" w:sz="0" w:space="0" w:color="auto"/>
        <w:left w:val="none" w:sz="0" w:space="0" w:color="auto"/>
        <w:bottom w:val="none" w:sz="0" w:space="0" w:color="auto"/>
        <w:right w:val="none" w:sz="0" w:space="0" w:color="auto"/>
      </w:divBdr>
    </w:div>
    <w:div w:id="1247156067">
      <w:bodyDiv w:val="1"/>
      <w:marLeft w:val="0"/>
      <w:marRight w:val="0"/>
      <w:marTop w:val="0"/>
      <w:marBottom w:val="0"/>
      <w:divBdr>
        <w:top w:val="none" w:sz="0" w:space="0" w:color="auto"/>
        <w:left w:val="none" w:sz="0" w:space="0" w:color="auto"/>
        <w:bottom w:val="none" w:sz="0" w:space="0" w:color="auto"/>
        <w:right w:val="none" w:sz="0" w:space="0" w:color="auto"/>
      </w:divBdr>
    </w:div>
    <w:div w:id="1247305113">
      <w:bodyDiv w:val="1"/>
      <w:marLeft w:val="0"/>
      <w:marRight w:val="0"/>
      <w:marTop w:val="0"/>
      <w:marBottom w:val="0"/>
      <w:divBdr>
        <w:top w:val="none" w:sz="0" w:space="0" w:color="auto"/>
        <w:left w:val="none" w:sz="0" w:space="0" w:color="auto"/>
        <w:bottom w:val="none" w:sz="0" w:space="0" w:color="auto"/>
        <w:right w:val="none" w:sz="0" w:space="0" w:color="auto"/>
      </w:divBdr>
      <w:divsChild>
        <w:div w:id="1772041552">
          <w:marLeft w:val="0"/>
          <w:marRight w:val="0"/>
          <w:marTop w:val="0"/>
          <w:marBottom w:val="0"/>
          <w:divBdr>
            <w:top w:val="none" w:sz="0" w:space="0" w:color="auto"/>
            <w:left w:val="none" w:sz="0" w:space="0" w:color="auto"/>
            <w:bottom w:val="none" w:sz="0" w:space="0" w:color="auto"/>
            <w:right w:val="none" w:sz="0" w:space="0" w:color="auto"/>
          </w:divBdr>
          <w:divsChild>
            <w:div w:id="1249811">
              <w:marLeft w:val="0"/>
              <w:marRight w:val="0"/>
              <w:marTop w:val="0"/>
              <w:marBottom w:val="0"/>
              <w:divBdr>
                <w:top w:val="none" w:sz="0" w:space="0" w:color="auto"/>
                <w:left w:val="none" w:sz="0" w:space="0" w:color="auto"/>
                <w:bottom w:val="none" w:sz="0" w:space="0" w:color="auto"/>
                <w:right w:val="none" w:sz="0" w:space="0" w:color="auto"/>
              </w:divBdr>
            </w:div>
            <w:div w:id="1907640407">
              <w:marLeft w:val="0"/>
              <w:marRight w:val="0"/>
              <w:marTop w:val="0"/>
              <w:marBottom w:val="0"/>
              <w:divBdr>
                <w:top w:val="none" w:sz="0" w:space="0" w:color="auto"/>
                <w:left w:val="none" w:sz="0" w:space="0" w:color="auto"/>
                <w:bottom w:val="none" w:sz="0" w:space="0" w:color="auto"/>
                <w:right w:val="none" w:sz="0" w:space="0" w:color="auto"/>
              </w:divBdr>
            </w:div>
            <w:div w:id="1454907978">
              <w:marLeft w:val="0"/>
              <w:marRight w:val="0"/>
              <w:marTop w:val="0"/>
              <w:marBottom w:val="0"/>
              <w:divBdr>
                <w:top w:val="none" w:sz="0" w:space="0" w:color="auto"/>
                <w:left w:val="none" w:sz="0" w:space="0" w:color="auto"/>
                <w:bottom w:val="none" w:sz="0" w:space="0" w:color="auto"/>
                <w:right w:val="none" w:sz="0" w:space="0" w:color="auto"/>
              </w:divBdr>
            </w:div>
            <w:div w:id="2026975149">
              <w:marLeft w:val="0"/>
              <w:marRight w:val="0"/>
              <w:marTop w:val="0"/>
              <w:marBottom w:val="0"/>
              <w:divBdr>
                <w:top w:val="none" w:sz="0" w:space="0" w:color="auto"/>
                <w:left w:val="none" w:sz="0" w:space="0" w:color="auto"/>
                <w:bottom w:val="none" w:sz="0" w:space="0" w:color="auto"/>
                <w:right w:val="none" w:sz="0" w:space="0" w:color="auto"/>
              </w:divBdr>
            </w:div>
            <w:div w:id="427388096">
              <w:marLeft w:val="0"/>
              <w:marRight w:val="0"/>
              <w:marTop w:val="0"/>
              <w:marBottom w:val="0"/>
              <w:divBdr>
                <w:top w:val="none" w:sz="0" w:space="0" w:color="auto"/>
                <w:left w:val="none" w:sz="0" w:space="0" w:color="auto"/>
                <w:bottom w:val="none" w:sz="0" w:space="0" w:color="auto"/>
                <w:right w:val="none" w:sz="0" w:space="0" w:color="auto"/>
              </w:divBdr>
            </w:div>
            <w:div w:id="739324436">
              <w:marLeft w:val="0"/>
              <w:marRight w:val="0"/>
              <w:marTop w:val="0"/>
              <w:marBottom w:val="0"/>
              <w:divBdr>
                <w:top w:val="none" w:sz="0" w:space="0" w:color="auto"/>
                <w:left w:val="none" w:sz="0" w:space="0" w:color="auto"/>
                <w:bottom w:val="none" w:sz="0" w:space="0" w:color="auto"/>
                <w:right w:val="none" w:sz="0" w:space="0" w:color="auto"/>
              </w:divBdr>
            </w:div>
            <w:div w:id="827786282">
              <w:marLeft w:val="0"/>
              <w:marRight w:val="0"/>
              <w:marTop w:val="0"/>
              <w:marBottom w:val="0"/>
              <w:divBdr>
                <w:top w:val="none" w:sz="0" w:space="0" w:color="auto"/>
                <w:left w:val="none" w:sz="0" w:space="0" w:color="auto"/>
                <w:bottom w:val="none" w:sz="0" w:space="0" w:color="auto"/>
                <w:right w:val="none" w:sz="0" w:space="0" w:color="auto"/>
              </w:divBdr>
            </w:div>
            <w:div w:id="1219391185">
              <w:marLeft w:val="0"/>
              <w:marRight w:val="0"/>
              <w:marTop w:val="0"/>
              <w:marBottom w:val="0"/>
              <w:divBdr>
                <w:top w:val="none" w:sz="0" w:space="0" w:color="auto"/>
                <w:left w:val="none" w:sz="0" w:space="0" w:color="auto"/>
                <w:bottom w:val="none" w:sz="0" w:space="0" w:color="auto"/>
                <w:right w:val="none" w:sz="0" w:space="0" w:color="auto"/>
              </w:divBdr>
            </w:div>
            <w:div w:id="2014381199">
              <w:marLeft w:val="0"/>
              <w:marRight w:val="0"/>
              <w:marTop w:val="0"/>
              <w:marBottom w:val="0"/>
              <w:divBdr>
                <w:top w:val="none" w:sz="0" w:space="0" w:color="auto"/>
                <w:left w:val="none" w:sz="0" w:space="0" w:color="auto"/>
                <w:bottom w:val="none" w:sz="0" w:space="0" w:color="auto"/>
                <w:right w:val="none" w:sz="0" w:space="0" w:color="auto"/>
              </w:divBdr>
            </w:div>
            <w:div w:id="1595085936">
              <w:marLeft w:val="0"/>
              <w:marRight w:val="0"/>
              <w:marTop w:val="0"/>
              <w:marBottom w:val="0"/>
              <w:divBdr>
                <w:top w:val="none" w:sz="0" w:space="0" w:color="auto"/>
                <w:left w:val="none" w:sz="0" w:space="0" w:color="auto"/>
                <w:bottom w:val="none" w:sz="0" w:space="0" w:color="auto"/>
                <w:right w:val="none" w:sz="0" w:space="0" w:color="auto"/>
              </w:divBdr>
            </w:div>
            <w:div w:id="754478793">
              <w:marLeft w:val="0"/>
              <w:marRight w:val="0"/>
              <w:marTop w:val="0"/>
              <w:marBottom w:val="0"/>
              <w:divBdr>
                <w:top w:val="none" w:sz="0" w:space="0" w:color="auto"/>
                <w:left w:val="none" w:sz="0" w:space="0" w:color="auto"/>
                <w:bottom w:val="none" w:sz="0" w:space="0" w:color="auto"/>
                <w:right w:val="none" w:sz="0" w:space="0" w:color="auto"/>
              </w:divBdr>
            </w:div>
            <w:div w:id="936255357">
              <w:marLeft w:val="0"/>
              <w:marRight w:val="0"/>
              <w:marTop w:val="0"/>
              <w:marBottom w:val="0"/>
              <w:divBdr>
                <w:top w:val="none" w:sz="0" w:space="0" w:color="auto"/>
                <w:left w:val="none" w:sz="0" w:space="0" w:color="auto"/>
                <w:bottom w:val="none" w:sz="0" w:space="0" w:color="auto"/>
                <w:right w:val="none" w:sz="0" w:space="0" w:color="auto"/>
              </w:divBdr>
            </w:div>
            <w:div w:id="250699065">
              <w:marLeft w:val="0"/>
              <w:marRight w:val="0"/>
              <w:marTop w:val="0"/>
              <w:marBottom w:val="0"/>
              <w:divBdr>
                <w:top w:val="none" w:sz="0" w:space="0" w:color="auto"/>
                <w:left w:val="none" w:sz="0" w:space="0" w:color="auto"/>
                <w:bottom w:val="none" w:sz="0" w:space="0" w:color="auto"/>
                <w:right w:val="none" w:sz="0" w:space="0" w:color="auto"/>
              </w:divBdr>
            </w:div>
            <w:div w:id="151800401">
              <w:marLeft w:val="0"/>
              <w:marRight w:val="0"/>
              <w:marTop w:val="0"/>
              <w:marBottom w:val="0"/>
              <w:divBdr>
                <w:top w:val="none" w:sz="0" w:space="0" w:color="auto"/>
                <w:left w:val="none" w:sz="0" w:space="0" w:color="auto"/>
                <w:bottom w:val="none" w:sz="0" w:space="0" w:color="auto"/>
                <w:right w:val="none" w:sz="0" w:space="0" w:color="auto"/>
              </w:divBdr>
            </w:div>
            <w:div w:id="347872128">
              <w:marLeft w:val="0"/>
              <w:marRight w:val="0"/>
              <w:marTop w:val="0"/>
              <w:marBottom w:val="0"/>
              <w:divBdr>
                <w:top w:val="none" w:sz="0" w:space="0" w:color="auto"/>
                <w:left w:val="none" w:sz="0" w:space="0" w:color="auto"/>
                <w:bottom w:val="none" w:sz="0" w:space="0" w:color="auto"/>
                <w:right w:val="none" w:sz="0" w:space="0" w:color="auto"/>
              </w:divBdr>
            </w:div>
            <w:div w:id="21429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7174">
      <w:bodyDiv w:val="1"/>
      <w:marLeft w:val="0"/>
      <w:marRight w:val="0"/>
      <w:marTop w:val="0"/>
      <w:marBottom w:val="0"/>
      <w:divBdr>
        <w:top w:val="none" w:sz="0" w:space="0" w:color="auto"/>
        <w:left w:val="none" w:sz="0" w:space="0" w:color="auto"/>
        <w:bottom w:val="none" w:sz="0" w:space="0" w:color="auto"/>
        <w:right w:val="none" w:sz="0" w:space="0" w:color="auto"/>
      </w:divBdr>
    </w:div>
    <w:div w:id="1259291253">
      <w:bodyDiv w:val="1"/>
      <w:marLeft w:val="0"/>
      <w:marRight w:val="0"/>
      <w:marTop w:val="0"/>
      <w:marBottom w:val="0"/>
      <w:divBdr>
        <w:top w:val="none" w:sz="0" w:space="0" w:color="auto"/>
        <w:left w:val="none" w:sz="0" w:space="0" w:color="auto"/>
        <w:bottom w:val="none" w:sz="0" w:space="0" w:color="auto"/>
        <w:right w:val="none" w:sz="0" w:space="0" w:color="auto"/>
      </w:divBdr>
    </w:div>
    <w:div w:id="1259945843">
      <w:bodyDiv w:val="1"/>
      <w:marLeft w:val="0"/>
      <w:marRight w:val="0"/>
      <w:marTop w:val="0"/>
      <w:marBottom w:val="0"/>
      <w:divBdr>
        <w:top w:val="none" w:sz="0" w:space="0" w:color="auto"/>
        <w:left w:val="none" w:sz="0" w:space="0" w:color="auto"/>
        <w:bottom w:val="none" w:sz="0" w:space="0" w:color="auto"/>
        <w:right w:val="none" w:sz="0" w:space="0" w:color="auto"/>
      </w:divBdr>
    </w:div>
    <w:div w:id="1265921761">
      <w:bodyDiv w:val="1"/>
      <w:marLeft w:val="0"/>
      <w:marRight w:val="0"/>
      <w:marTop w:val="0"/>
      <w:marBottom w:val="0"/>
      <w:divBdr>
        <w:top w:val="none" w:sz="0" w:space="0" w:color="auto"/>
        <w:left w:val="none" w:sz="0" w:space="0" w:color="auto"/>
        <w:bottom w:val="none" w:sz="0" w:space="0" w:color="auto"/>
        <w:right w:val="none" w:sz="0" w:space="0" w:color="auto"/>
      </w:divBdr>
      <w:divsChild>
        <w:div w:id="928000975">
          <w:marLeft w:val="0"/>
          <w:marRight w:val="0"/>
          <w:marTop w:val="0"/>
          <w:marBottom w:val="0"/>
          <w:divBdr>
            <w:top w:val="none" w:sz="0" w:space="0" w:color="auto"/>
            <w:left w:val="none" w:sz="0" w:space="0" w:color="auto"/>
            <w:bottom w:val="none" w:sz="0" w:space="0" w:color="auto"/>
            <w:right w:val="none" w:sz="0" w:space="0" w:color="auto"/>
          </w:divBdr>
          <w:divsChild>
            <w:div w:id="1373312343">
              <w:marLeft w:val="0"/>
              <w:marRight w:val="0"/>
              <w:marTop w:val="0"/>
              <w:marBottom w:val="0"/>
              <w:divBdr>
                <w:top w:val="none" w:sz="0" w:space="0" w:color="auto"/>
                <w:left w:val="none" w:sz="0" w:space="0" w:color="auto"/>
                <w:bottom w:val="none" w:sz="0" w:space="0" w:color="auto"/>
                <w:right w:val="none" w:sz="0" w:space="0" w:color="auto"/>
              </w:divBdr>
            </w:div>
            <w:div w:id="975259591">
              <w:marLeft w:val="0"/>
              <w:marRight w:val="0"/>
              <w:marTop w:val="0"/>
              <w:marBottom w:val="0"/>
              <w:divBdr>
                <w:top w:val="none" w:sz="0" w:space="0" w:color="auto"/>
                <w:left w:val="none" w:sz="0" w:space="0" w:color="auto"/>
                <w:bottom w:val="none" w:sz="0" w:space="0" w:color="auto"/>
                <w:right w:val="none" w:sz="0" w:space="0" w:color="auto"/>
              </w:divBdr>
            </w:div>
            <w:div w:id="1229806758">
              <w:marLeft w:val="0"/>
              <w:marRight w:val="0"/>
              <w:marTop w:val="0"/>
              <w:marBottom w:val="0"/>
              <w:divBdr>
                <w:top w:val="none" w:sz="0" w:space="0" w:color="auto"/>
                <w:left w:val="none" w:sz="0" w:space="0" w:color="auto"/>
                <w:bottom w:val="none" w:sz="0" w:space="0" w:color="auto"/>
                <w:right w:val="none" w:sz="0" w:space="0" w:color="auto"/>
              </w:divBdr>
            </w:div>
            <w:div w:id="1598489377">
              <w:marLeft w:val="0"/>
              <w:marRight w:val="0"/>
              <w:marTop w:val="0"/>
              <w:marBottom w:val="0"/>
              <w:divBdr>
                <w:top w:val="none" w:sz="0" w:space="0" w:color="auto"/>
                <w:left w:val="none" w:sz="0" w:space="0" w:color="auto"/>
                <w:bottom w:val="none" w:sz="0" w:space="0" w:color="auto"/>
                <w:right w:val="none" w:sz="0" w:space="0" w:color="auto"/>
              </w:divBdr>
            </w:div>
            <w:div w:id="465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634">
      <w:bodyDiv w:val="1"/>
      <w:marLeft w:val="0"/>
      <w:marRight w:val="0"/>
      <w:marTop w:val="0"/>
      <w:marBottom w:val="0"/>
      <w:divBdr>
        <w:top w:val="none" w:sz="0" w:space="0" w:color="auto"/>
        <w:left w:val="none" w:sz="0" w:space="0" w:color="auto"/>
        <w:bottom w:val="none" w:sz="0" w:space="0" w:color="auto"/>
        <w:right w:val="none" w:sz="0" w:space="0" w:color="auto"/>
      </w:divBdr>
    </w:div>
    <w:div w:id="1272325433">
      <w:bodyDiv w:val="1"/>
      <w:marLeft w:val="0"/>
      <w:marRight w:val="0"/>
      <w:marTop w:val="0"/>
      <w:marBottom w:val="0"/>
      <w:divBdr>
        <w:top w:val="none" w:sz="0" w:space="0" w:color="auto"/>
        <w:left w:val="none" w:sz="0" w:space="0" w:color="auto"/>
        <w:bottom w:val="none" w:sz="0" w:space="0" w:color="auto"/>
        <w:right w:val="none" w:sz="0" w:space="0" w:color="auto"/>
      </w:divBdr>
    </w:div>
    <w:div w:id="1274828332">
      <w:bodyDiv w:val="1"/>
      <w:marLeft w:val="0"/>
      <w:marRight w:val="0"/>
      <w:marTop w:val="0"/>
      <w:marBottom w:val="0"/>
      <w:divBdr>
        <w:top w:val="none" w:sz="0" w:space="0" w:color="auto"/>
        <w:left w:val="none" w:sz="0" w:space="0" w:color="auto"/>
        <w:bottom w:val="none" w:sz="0" w:space="0" w:color="auto"/>
        <w:right w:val="none" w:sz="0" w:space="0" w:color="auto"/>
      </w:divBdr>
    </w:div>
    <w:div w:id="1288971099">
      <w:bodyDiv w:val="1"/>
      <w:marLeft w:val="0"/>
      <w:marRight w:val="0"/>
      <w:marTop w:val="0"/>
      <w:marBottom w:val="0"/>
      <w:divBdr>
        <w:top w:val="none" w:sz="0" w:space="0" w:color="auto"/>
        <w:left w:val="none" w:sz="0" w:space="0" w:color="auto"/>
        <w:bottom w:val="none" w:sz="0" w:space="0" w:color="auto"/>
        <w:right w:val="none" w:sz="0" w:space="0" w:color="auto"/>
      </w:divBdr>
    </w:div>
    <w:div w:id="1303147866">
      <w:bodyDiv w:val="1"/>
      <w:marLeft w:val="0"/>
      <w:marRight w:val="0"/>
      <w:marTop w:val="0"/>
      <w:marBottom w:val="0"/>
      <w:divBdr>
        <w:top w:val="none" w:sz="0" w:space="0" w:color="auto"/>
        <w:left w:val="none" w:sz="0" w:space="0" w:color="auto"/>
        <w:bottom w:val="none" w:sz="0" w:space="0" w:color="auto"/>
        <w:right w:val="none" w:sz="0" w:space="0" w:color="auto"/>
      </w:divBdr>
      <w:divsChild>
        <w:div w:id="420760820">
          <w:marLeft w:val="0"/>
          <w:marRight w:val="0"/>
          <w:marTop w:val="0"/>
          <w:marBottom w:val="0"/>
          <w:divBdr>
            <w:top w:val="none" w:sz="0" w:space="0" w:color="auto"/>
            <w:left w:val="none" w:sz="0" w:space="0" w:color="auto"/>
            <w:bottom w:val="none" w:sz="0" w:space="0" w:color="auto"/>
            <w:right w:val="none" w:sz="0" w:space="0" w:color="auto"/>
          </w:divBdr>
        </w:div>
        <w:div w:id="1100219143">
          <w:marLeft w:val="0"/>
          <w:marRight w:val="0"/>
          <w:marTop w:val="0"/>
          <w:marBottom w:val="0"/>
          <w:divBdr>
            <w:top w:val="none" w:sz="0" w:space="0" w:color="auto"/>
            <w:left w:val="none" w:sz="0" w:space="0" w:color="auto"/>
            <w:bottom w:val="none" w:sz="0" w:space="0" w:color="auto"/>
            <w:right w:val="none" w:sz="0" w:space="0" w:color="auto"/>
          </w:divBdr>
        </w:div>
        <w:div w:id="475031322">
          <w:marLeft w:val="0"/>
          <w:marRight w:val="0"/>
          <w:marTop w:val="0"/>
          <w:marBottom w:val="0"/>
          <w:divBdr>
            <w:top w:val="none" w:sz="0" w:space="0" w:color="auto"/>
            <w:left w:val="none" w:sz="0" w:space="0" w:color="auto"/>
            <w:bottom w:val="none" w:sz="0" w:space="0" w:color="auto"/>
            <w:right w:val="none" w:sz="0" w:space="0" w:color="auto"/>
          </w:divBdr>
        </w:div>
        <w:div w:id="137765177">
          <w:marLeft w:val="0"/>
          <w:marRight w:val="0"/>
          <w:marTop w:val="0"/>
          <w:marBottom w:val="0"/>
          <w:divBdr>
            <w:top w:val="none" w:sz="0" w:space="0" w:color="auto"/>
            <w:left w:val="none" w:sz="0" w:space="0" w:color="auto"/>
            <w:bottom w:val="none" w:sz="0" w:space="0" w:color="auto"/>
            <w:right w:val="none" w:sz="0" w:space="0" w:color="auto"/>
          </w:divBdr>
        </w:div>
        <w:div w:id="117460235">
          <w:marLeft w:val="0"/>
          <w:marRight w:val="0"/>
          <w:marTop w:val="0"/>
          <w:marBottom w:val="0"/>
          <w:divBdr>
            <w:top w:val="none" w:sz="0" w:space="0" w:color="auto"/>
            <w:left w:val="none" w:sz="0" w:space="0" w:color="auto"/>
            <w:bottom w:val="none" w:sz="0" w:space="0" w:color="auto"/>
            <w:right w:val="none" w:sz="0" w:space="0" w:color="auto"/>
          </w:divBdr>
        </w:div>
        <w:div w:id="1154838241">
          <w:marLeft w:val="0"/>
          <w:marRight w:val="0"/>
          <w:marTop w:val="0"/>
          <w:marBottom w:val="0"/>
          <w:divBdr>
            <w:top w:val="none" w:sz="0" w:space="0" w:color="auto"/>
            <w:left w:val="none" w:sz="0" w:space="0" w:color="auto"/>
            <w:bottom w:val="none" w:sz="0" w:space="0" w:color="auto"/>
            <w:right w:val="none" w:sz="0" w:space="0" w:color="auto"/>
          </w:divBdr>
        </w:div>
        <w:div w:id="1240486057">
          <w:marLeft w:val="0"/>
          <w:marRight w:val="0"/>
          <w:marTop w:val="0"/>
          <w:marBottom w:val="0"/>
          <w:divBdr>
            <w:top w:val="none" w:sz="0" w:space="0" w:color="auto"/>
            <w:left w:val="none" w:sz="0" w:space="0" w:color="auto"/>
            <w:bottom w:val="none" w:sz="0" w:space="0" w:color="auto"/>
            <w:right w:val="none" w:sz="0" w:space="0" w:color="auto"/>
          </w:divBdr>
        </w:div>
        <w:div w:id="351691155">
          <w:marLeft w:val="0"/>
          <w:marRight w:val="0"/>
          <w:marTop w:val="0"/>
          <w:marBottom w:val="0"/>
          <w:divBdr>
            <w:top w:val="none" w:sz="0" w:space="0" w:color="auto"/>
            <w:left w:val="none" w:sz="0" w:space="0" w:color="auto"/>
            <w:bottom w:val="none" w:sz="0" w:space="0" w:color="auto"/>
            <w:right w:val="none" w:sz="0" w:space="0" w:color="auto"/>
          </w:divBdr>
        </w:div>
        <w:div w:id="1877545090">
          <w:marLeft w:val="0"/>
          <w:marRight w:val="0"/>
          <w:marTop w:val="0"/>
          <w:marBottom w:val="0"/>
          <w:divBdr>
            <w:top w:val="none" w:sz="0" w:space="0" w:color="auto"/>
            <w:left w:val="none" w:sz="0" w:space="0" w:color="auto"/>
            <w:bottom w:val="none" w:sz="0" w:space="0" w:color="auto"/>
            <w:right w:val="none" w:sz="0" w:space="0" w:color="auto"/>
          </w:divBdr>
        </w:div>
      </w:divsChild>
    </w:div>
    <w:div w:id="1328943401">
      <w:bodyDiv w:val="1"/>
      <w:marLeft w:val="0"/>
      <w:marRight w:val="0"/>
      <w:marTop w:val="0"/>
      <w:marBottom w:val="0"/>
      <w:divBdr>
        <w:top w:val="none" w:sz="0" w:space="0" w:color="auto"/>
        <w:left w:val="none" w:sz="0" w:space="0" w:color="auto"/>
        <w:bottom w:val="none" w:sz="0" w:space="0" w:color="auto"/>
        <w:right w:val="none" w:sz="0" w:space="0" w:color="auto"/>
      </w:divBdr>
      <w:divsChild>
        <w:div w:id="234097485">
          <w:marLeft w:val="0"/>
          <w:marRight w:val="0"/>
          <w:marTop w:val="0"/>
          <w:marBottom w:val="0"/>
          <w:divBdr>
            <w:top w:val="none" w:sz="0" w:space="0" w:color="auto"/>
            <w:left w:val="none" w:sz="0" w:space="0" w:color="auto"/>
            <w:bottom w:val="none" w:sz="0" w:space="0" w:color="auto"/>
            <w:right w:val="none" w:sz="0" w:space="0" w:color="auto"/>
          </w:divBdr>
        </w:div>
        <w:div w:id="557399954">
          <w:marLeft w:val="0"/>
          <w:marRight w:val="0"/>
          <w:marTop w:val="0"/>
          <w:marBottom w:val="0"/>
          <w:divBdr>
            <w:top w:val="none" w:sz="0" w:space="0" w:color="auto"/>
            <w:left w:val="none" w:sz="0" w:space="0" w:color="auto"/>
            <w:bottom w:val="none" w:sz="0" w:space="0" w:color="auto"/>
            <w:right w:val="none" w:sz="0" w:space="0" w:color="auto"/>
          </w:divBdr>
        </w:div>
        <w:div w:id="1743411998">
          <w:marLeft w:val="0"/>
          <w:marRight w:val="0"/>
          <w:marTop w:val="0"/>
          <w:marBottom w:val="0"/>
          <w:divBdr>
            <w:top w:val="none" w:sz="0" w:space="0" w:color="auto"/>
            <w:left w:val="none" w:sz="0" w:space="0" w:color="auto"/>
            <w:bottom w:val="none" w:sz="0" w:space="0" w:color="auto"/>
            <w:right w:val="none" w:sz="0" w:space="0" w:color="auto"/>
          </w:divBdr>
        </w:div>
        <w:div w:id="1106846759">
          <w:marLeft w:val="0"/>
          <w:marRight w:val="0"/>
          <w:marTop w:val="0"/>
          <w:marBottom w:val="0"/>
          <w:divBdr>
            <w:top w:val="none" w:sz="0" w:space="0" w:color="auto"/>
            <w:left w:val="none" w:sz="0" w:space="0" w:color="auto"/>
            <w:bottom w:val="none" w:sz="0" w:space="0" w:color="auto"/>
            <w:right w:val="none" w:sz="0" w:space="0" w:color="auto"/>
          </w:divBdr>
        </w:div>
        <w:div w:id="1958412654">
          <w:marLeft w:val="0"/>
          <w:marRight w:val="0"/>
          <w:marTop w:val="0"/>
          <w:marBottom w:val="0"/>
          <w:divBdr>
            <w:top w:val="none" w:sz="0" w:space="0" w:color="auto"/>
            <w:left w:val="none" w:sz="0" w:space="0" w:color="auto"/>
            <w:bottom w:val="none" w:sz="0" w:space="0" w:color="auto"/>
            <w:right w:val="none" w:sz="0" w:space="0" w:color="auto"/>
          </w:divBdr>
        </w:div>
        <w:div w:id="1723820872">
          <w:marLeft w:val="0"/>
          <w:marRight w:val="0"/>
          <w:marTop w:val="0"/>
          <w:marBottom w:val="0"/>
          <w:divBdr>
            <w:top w:val="none" w:sz="0" w:space="0" w:color="auto"/>
            <w:left w:val="none" w:sz="0" w:space="0" w:color="auto"/>
            <w:bottom w:val="none" w:sz="0" w:space="0" w:color="auto"/>
            <w:right w:val="none" w:sz="0" w:space="0" w:color="auto"/>
          </w:divBdr>
        </w:div>
        <w:div w:id="1643194395">
          <w:marLeft w:val="0"/>
          <w:marRight w:val="0"/>
          <w:marTop w:val="0"/>
          <w:marBottom w:val="0"/>
          <w:divBdr>
            <w:top w:val="none" w:sz="0" w:space="0" w:color="auto"/>
            <w:left w:val="none" w:sz="0" w:space="0" w:color="auto"/>
            <w:bottom w:val="none" w:sz="0" w:space="0" w:color="auto"/>
            <w:right w:val="none" w:sz="0" w:space="0" w:color="auto"/>
          </w:divBdr>
        </w:div>
        <w:div w:id="747046117">
          <w:marLeft w:val="0"/>
          <w:marRight w:val="0"/>
          <w:marTop w:val="0"/>
          <w:marBottom w:val="0"/>
          <w:divBdr>
            <w:top w:val="none" w:sz="0" w:space="0" w:color="auto"/>
            <w:left w:val="none" w:sz="0" w:space="0" w:color="auto"/>
            <w:bottom w:val="none" w:sz="0" w:space="0" w:color="auto"/>
            <w:right w:val="none" w:sz="0" w:space="0" w:color="auto"/>
          </w:divBdr>
        </w:div>
        <w:div w:id="1210219801">
          <w:marLeft w:val="0"/>
          <w:marRight w:val="0"/>
          <w:marTop w:val="0"/>
          <w:marBottom w:val="0"/>
          <w:divBdr>
            <w:top w:val="none" w:sz="0" w:space="0" w:color="auto"/>
            <w:left w:val="none" w:sz="0" w:space="0" w:color="auto"/>
            <w:bottom w:val="none" w:sz="0" w:space="0" w:color="auto"/>
            <w:right w:val="none" w:sz="0" w:space="0" w:color="auto"/>
          </w:divBdr>
        </w:div>
      </w:divsChild>
    </w:div>
    <w:div w:id="1334718409">
      <w:bodyDiv w:val="1"/>
      <w:marLeft w:val="0"/>
      <w:marRight w:val="0"/>
      <w:marTop w:val="0"/>
      <w:marBottom w:val="0"/>
      <w:divBdr>
        <w:top w:val="none" w:sz="0" w:space="0" w:color="auto"/>
        <w:left w:val="none" w:sz="0" w:space="0" w:color="auto"/>
        <w:bottom w:val="none" w:sz="0" w:space="0" w:color="auto"/>
        <w:right w:val="none" w:sz="0" w:space="0" w:color="auto"/>
      </w:divBdr>
    </w:div>
    <w:div w:id="1355305087">
      <w:bodyDiv w:val="1"/>
      <w:marLeft w:val="0"/>
      <w:marRight w:val="0"/>
      <w:marTop w:val="0"/>
      <w:marBottom w:val="0"/>
      <w:divBdr>
        <w:top w:val="none" w:sz="0" w:space="0" w:color="auto"/>
        <w:left w:val="none" w:sz="0" w:space="0" w:color="auto"/>
        <w:bottom w:val="none" w:sz="0" w:space="0" w:color="auto"/>
        <w:right w:val="none" w:sz="0" w:space="0" w:color="auto"/>
      </w:divBdr>
      <w:divsChild>
        <w:div w:id="426780133">
          <w:marLeft w:val="0"/>
          <w:marRight w:val="0"/>
          <w:marTop w:val="0"/>
          <w:marBottom w:val="0"/>
          <w:divBdr>
            <w:top w:val="none" w:sz="0" w:space="0" w:color="auto"/>
            <w:left w:val="none" w:sz="0" w:space="0" w:color="auto"/>
            <w:bottom w:val="none" w:sz="0" w:space="0" w:color="auto"/>
            <w:right w:val="none" w:sz="0" w:space="0" w:color="auto"/>
          </w:divBdr>
          <w:divsChild>
            <w:div w:id="725372045">
              <w:marLeft w:val="0"/>
              <w:marRight w:val="0"/>
              <w:marTop w:val="0"/>
              <w:marBottom w:val="0"/>
              <w:divBdr>
                <w:top w:val="none" w:sz="0" w:space="0" w:color="auto"/>
                <w:left w:val="none" w:sz="0" w:space="0" w:color="auto"/>
                <w:bottom w:val="none" w:sz="0" w:space="0" w:color="auto"/>
                <w:right w:val="none" w:sz="0" w:space="0" w:color="auto"/>
              </w:divBdr>
            </w:div>
            <w:div w:id="1587305799">
              <w:marLeft w:val="0"/>
              <w:marRight w:val="0"/>
              <w:marTop w:val="0"/>
              <w:marBottom w:val="0"/>
              <w:divBdr>
                <w:top w:val="none" w:sz="0" w:space="0" w:color="auto"/>
                <w:left w:val="none" w:sz="0" w:space="0" w:color="auto"/>
                <w:bottom w:val="none" w:sz="0" w:space="0" w:color="auto"/>
                <w:right w:val="none" w:sz="0" w:space="0" w:color="auto"/>
              </w:divBdr>
            </w:div>
            <w:div w:id="127749539">
              <w:marLeft w:val="0"/>
              <w:marRight w:val="0"/>
              <w:marTop w:val="0"/>
              <w:marBottom w:val="0"/>
              <w:divBdr>
                <w:top w:val="none" w:sz="0" w:space="0" w:color="auto"/>
                <w:left w:val="none" w:sz="0" w:space="0" w:color="auto"/>
                <w:bottom w:val="none" w:sz="0" w:space="0" w:color="auto"/>
                <w:right w:val="none" w:sz="0" w:space="0" w:color="auto"/>
              </w:divBdr>
            </w:div>
            <w:div w:id="251014208">
              <w:marLeft w:val="0"/>
              <w:marRight w:val="0"/>
              <w:marTop w:val="0"/>
              <w:marBottom w:val="0"/>
              <w:divBdr>
                <w:top w:val="none" w:sz="0" w:space="0" w:color="auto"/>
                <w:left w:val="none" w:sz="0" w:space="0" w:color="auto"/>
                <w:bottom w:val="none" w:sz="0" w:space="0" w:color="auto"/>
                <w:right w:val="none" w:sz="0" w:space="0" w:color="auto"/>
              </w:divBdr>
            </w:div>
            <w:div w:id="8128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671">
      <w:bodyDiv w:val="1"/>
      <w:marLeft w:val="0"/>
      <w:marRight w:val="0"/>
      <w:marTop w:val="0"/>
      <w:marBottom w:val="0"/>
      <w:divBdr>
        <w:top w:val="none" w:sz="0" w:space="0" w:color="auto"/>
        <w:left w:val="none" w:sz="0" w:space="0" w:color="auto"/>
        <w:bottom w:val="none" w:sz="0" w:space="0" w:color="auto"/>
        <w:right w:val="none" w:sz="0" w:space="0" w:color="auto"/>
      </w:divBdr>
      <w:divsChild>
        <w:div w:id="2017338936">
          <w:marLeft w:val="0"/>
          <w:marRight w:val="0"/>
          <w:marTop w:val="0"/>
          <w:marBottom w:val="0"/>
          <w:divBdr>
            <w:top w:val="none" w:sz="0" w:space="0" w:color="auto"/>
            <w:left w:val="none" w:sz="0" w:space="0" w:color="auto"/>
            <w:bottom w:val="none" w:sz="0" w:space="0" w:color="auto"/>
            <w:right w:val="none" w:sz="0" w:space="0" w:color="auto"/>
          </w:divBdr>
          <w:divsChild>
            <w:div w:id="172956925">
              <w:marLeft w:val="0"/>
              <w:marRight w:val="0"/>
              <w:marTop w:val="0"/>
              <w:marBottom w:val="0"/>
              <w:divBdr>
                <w:top w:val="none" w:sz="0" w:space="0" w:color="auto"/>
                <w:left w:val="none" w:sz="0" w:space="0" w:color="auto"/>
                <w:bottom w:val="none" w:sz="0" w:space="0" w:color="auto"/>
                <w:right w:val="none" w:sz="0" w:space="0" w:color="auto"/>
              </w:divBdr>
            </w:div>
            <w:div w:id="889729902">
              <w:marLeft w:val="0"/>
              <w:marRight w:val="0"/>
              <w:marTop w:val="0"/>
              <w:marBottom w:val="0"/>
              <w:divBdr>
                <w:top w:val="none" w:sz="0" w:space="0" w:color="auto"/>
                <w:left w:val="none" w:sz="0" w:space="0" w:color="auto"/>
                <w:bottom w:val="none" w:sz="0" w:space="0" w:color="auto"/>
                <w:right w:val="none" w:sz="0" w:space="0" w:color="auto"/>
              </w:divBdr>
            </w:div>
            <w:div w:id="252401475">
              <w:marLeft w:val="0"/>
              <w:marRight w:val="0"/>
              <w:marTop w:val="0"/>
              <w:marBottom w:val="0"/>
              <w:divBdr>
                <w:top w:val="none" w:sz="0" w:space="0" w:color="auto"/>
                <w:left w:val="none" w:sz="0" w:space="0" w:color="auto"/>
                <w:bottom w:val="none" w:sz="0" w:space="0" w:color="auto"/>
                <w:right w:val="none" w:sz="0" w:space="0" w:color="auto"/>
              </w:divBdr>
            </w:div>
            <w:div w:id="1027217390">
              <w:marLeft w:val="0"/>
              <w:marRight w:val="0"/>
              <w:marTop w:val="0"/>
              <w:marBottom w:val="0"/>
              <w:divBdr>
                <w:top w:val="none" w:sz="0" w:space="0" w:color="auto"/>
                <w:left w:val="none" w:sz="0" w:space="0" w:color="auto"/>
                <w:bottom w:val="none" w:sz="0" w:space="0" w:color="auto"/>
                <w:right w:val="none" w:sz="0" w:space="0" w:color="auto"/>
              </w:divBdr>
            </w:div>
            <w:div w:id="370420489">
              <w:marLeft w:val="0"/>
              <w:marRight w:val="0"/>
              <w:marTop w:val="0"/>
              <w:marBottom w:val="0"/>
              <w:divBdr>
                <w:top w:val="none" w:sz="0" w:space="0" w:color="auto"/>
                <w:left w:val="none" w:sz="0" w:space="0" w:color="auto"/>
                <w:bottom w:val="none" w:sz="0" w:space="0" w:color="auto"/>
                <w:right w:val="none" w:sz="0" w:space="0" w:color="auto"/>
              </w:divBdr>
            </w:div>
            <w:div w:id="503785209">
              <w:marLeft w:val="0"/>
              <w:marRight w:val="0"/>
              <w:marTop w:val="0"/>
              <w:marBottom w:val="0"/>
              <w:divBdr>
                <w:top w:val="none" w:sz="0" w:space="0" w:color="auto"/>
                <w:left w:val="none" w:sz="0" w:space="0" w:color="auto"/>
                <w:bottom w:val="none" w:sz="0" w:space="0" w:color="auto"/>
                <w:right w:val="none" w:sz="0" w:space="0" w:color="auto"/>
              </w:divBdr>
            </w:div>
            <w:div w:id="7350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9489">
      <w:bodyDiv w:val="1"/>
      <w:marLeft w:val="0"/>
      <w:marRight w:val="0"/>
      <w:marTop w:val="0"/>
      <w:marBottom w:val="0"/>
      <w:divBdr>
        <w:top w:val="none" w:sz="0" w:space="0" w:color="auto"/>
        <w:left w:val="none" w:sz="0" w:space="0" w:color="auto"/>
        <w:bottom w:val="none" w:sz="0" w:space="0" w:color="auto"/>
        <w:right w:val="none" w:sz="0" w:space="0" w:color="auto"/>
      </w:divBdr>
    </w:div>
    <w:div w:id="1371418345">
      <w:bodyDiv w:val="1"/>
      <w:marLeft w:val="0"/>
      <w:marRight w:val="0"/>
      <w:marTop w:val="0"/>
      <w:marBottom w:val="0"/>
      <w:divBdr>
        <w:top w:val="none" w:sz="0" w:space="0" w:color="auto"/>
        <w:left w:val="none" w:sz="0" w:space="0" w:color="auto"/>
        <w:bottom w:val="none" w:sz="0" w:space="0" w:color="auto"/>
        <w:right w:val="none" w:sz="0" w:space="0" w:color="auto"/>
      </w:divBdr>
    </w:div>
    <w:div w:id="1373917222">
      <w:bodyDiv w:val="1"/>
      <w:marLeft w:val="0"/>
      <w:marRight w:val="0"/>
      <w:marTop w:val="0"/>
      <w:marBottom w:val="0"/>
      <w:divBdr>
        <w:top w:val="none" w:sz="0" w:space="0" w:color="auto"/>
        <w:left w:val="none" w:sz="0" w:space="0" w:color="auto"/>
        <w:bottom w:val="none" w:sz="0" w:space="0" w:color="auto"/>
        <w:right w:val="none" w:sz="0" w:space="0" w:color="auto"/>
      </w:divBdr>
    </w:div>
    <w:div w:id="1377581406">
      <w:bodyDiv w:val="1"/>
      <w:marLeft w:val="0"/>
      <w:marRight w:val="0"/>
      <w:marTop w:val="0"/>
      <w:marBottom w:val="0"/>
      <w:divBdr>
        <w:top w:val="none" w:sz="0" w:space="0" w:color="auto"/>
        <w:left w:val="none" w:sz="0" w:space="0" w:color="auto"/>
        <w:bottom w:val="none" w:sz="0" w:space="0" w:color="auto"/>
        <w:right w:val="none" w:sz="0" w:space="0" w:color="auto"/>
      </w:divBdr>
    </w:div>
    <w:div w:id="1381636282">
      <w:bodyDiv w:val="1"/>
      <w:marLeft w:val="0"/>
      <w:marRight w:val="0"/>
      <w:marTop w:val="0"/>
      <w:marBottom w:val="0"/>
      <w:divBdr>
        <w:top w:val="none" w:sz="0" w:space="0" w:color="auto"/>
        <w:left w:val="none" w:sz="0" w:space="0" w:color="auto"/>
        <w:bottom w:val="none" w:sz="0" w:space="0" w:color="auto"/>
        <w:right w:val="none" w:sz="0" w:space="0" w:color="auto"/>
      </w:divBdr>
      <w:divsChild>
        <w:div w:id="1350983939">
          <w:marLeft w:val="0"/>
          <w:marRight w:val="0"/>
          <w:marTop w:val="0"/>
          <w:marBottom w:val="0"/>
          <w:divBdr>
            <w:top w:val="none" w:sz="0" w:space="0" w:color="auto"/>
            <w:left w:val="none" w:sz="0" w:space="0" w:color="auto"/>
            <w:bottom w:val="none" w:sz="0" w:space="0" w:color="auto"/>
            <w:right w:val="none" w:sz="0" w:space="0" w:color="auto"/>
          </w:divBdr>
          <w:divsChild>
            <w:div w:id="2053262155">
              <w:marLeft w:val="0"/>
              <w:marRight w:val="0"/>
              <w:marTop w:val="0"/>
              <w:marBottom w:val="0"/>
              <w:divBdr>
                <w:top w:val="none" w:sz="0" w:space="0" w:color="auto"/>
                <w:left w:val="none" w:sz="0" w:space="0" w:color="auto"/>
                <w:bottom w:val="none" w:sz="0" w:space="0" w:color="auto"/>
                <w:right w:val="none" w:sz="0" w:space="0" w:color="auto"/>
              </w:divBdr>
            </w:div>
            <w:div w:id="245916314">
              <w:marLeft w:val="0"/>
              <w:marRight w:val="0"/>
              <w:marTop w:val="0"/>
              <w:marBottom w:val="0"/>
              <w:divBdr>
                <w:top w:val="none" w:sz="0" w:space="0" w:color="auto"/>
                <w:left w:val="none" w:sz="0" w:space="0" w:color="auto"/>
                <w:bottom w:val="none" w:sz="0" w:space="0" w:color="auto"/>
                <w:right w:val="none" w:sz="0" w:space="0" w:color="auto"/>
              </w:divBdr>
            </w:div>
            <w:div w:id="1424909644">
              <w:marLeft w:val="0"/>
              <w:marRight w:val="0"/>
              <w:marTop w:val="0"/>
              <w:marBottom w:val="0"/>
              <w:divBdr>
                <w:top w:val="none" w:sz="0" w:space="0" w:color="auto"/>
                <w:left w:val="none" w:sz="0" w:space="0" w:color="auto"/>
                <w:bottom w:val="none" w:sz="0" w:space="0" w:color="auto"/>
                <w:right w:val="none" w:sz="0" w:space="0" w:color="auto"/>
              </w:divBdr>
            </w:div>
            <w:div w:id="926421777">
              <w:marLeft w:val="0"/>
              <w:marRight w:val="0"/>
              <w:marTop w:val="0"/>
              <w:marBottom w:val="0"/>
              <w:divBdr>
                <w:top w:val="none" w:sz="0" w:space="0" w:color="auto"/>
                <w:left w:val="none" w:sz="0" w:space="0" w:color="auto"/>
                <w:bottom w:val="none" w:sz="0" w:space="0" w:color="auto"/>
                <w:right w:val="none" w:sz="0" w:space="0" w:color="auto"/>
              </w:divBdr>
            </w:div>
            <w:div w:id="1872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904">
      <w:bodyDiv w:val="1"/>
      <w:marLeft w:val="0"/>
      <w:marRight w:val="0"/>
      <w:marTop w:val="0"/>
      <w:marBottom w:val="0"/>
      <w:divBdr>
        <w:top w:val="none" w:sz="0" w:space="0" w:color="auto"/>
        <w:left w:val="none" w:sz="0" w:space="0" w:color="auto"/>
        <w:bottom w:val="none" w:sz="0" w:space="0" w:color="auto"/>
        <w:right w:val="none" w:sz="0" w:space="0" w:color="auto"/>
      </w:divBdr>
    </w:div>
    <w:div w:id="1403747613">
      <w:bodyDiv w:val="1"/>
      <w:marLeft w:val="0"/>
      <w:marRight w:val="0"/>
      <w:marTop w:val="0"/>
      <w:marBottom w:val="0"/>
      <w:divBdr>
        <w:top w:val="none" w:sz="0" w:space="0" w:color="auto"/>
        <w:left w:val="none" w:sz="0" w:space="0" w:color="auto"/>
        <w:bottom w:val="none" w:sz="0" w:space="0" w:color="auto"/>
        <w:right w:val="none" w:sz="0" w:space="0" w:color="auto"/>
      </w:divBdr>
      <w:divsChild>
        <w:div w:id="163522667">
          <w:marLeft w:val="0"/>
          <w:marRight w:val="0"/>
          <w:marTop w:val="0"/>
          <w:marBottom w:val="0"/>
          <w:divBdr>
            <w:top w:val="none" w:sz="0" w:space="0" w:color="auto"/>
            <w:left w:val="none" w:sz="0" w:space="0" w:color="auto"/>
            <w:bottom w:val="none" w:sz="0" w:space="0" w:color="auto"/>
            <w:right w:val="none" w:sz="0" w:space="0" w:color="auto"/>
          </w:divBdr>
        </w:div>
        <w:div w:id="747463952">
          <w:marLeft w:val="0"/>
          <w:marRight w:val="0"/>
          <w:marTop w:val="0"/>
          <w:marBottom w:val="0"/>
          <w:divBdr>
            <w:top w:val="none" w:sz="0" w:space="0" w:color="auto"/>
            <w:left w:val="none" w:sz="0" w:space="0" w:color="auto"/>
            <w:bottom w:val="none" w:sz="0" w:space="0" w:color="auto"/>
            <w:right w:val="none" w:sz="0" w:space="0" w:color="auto"/>
          </w:divBdr>
        </w:div>
        <w:div w:id="1053768224">
          <w:marLeft w:val="0"/>
          <w:marRight w:val="0"/>
          <w:marTop w:val="0"/>
          <w:marBottom w:val="0"/>
          <w:divBdr>
            <w:top w:val="none" w:sz="0" w:space="0" w:color="auto"/>
            <w:left w:val="none" w:sz="0" w:space="0" w:color="auto"/>
            <w:bottom w:val="none" w:sz="0" w:space="0" w:color="auto"/>
            <w:right w:val="none" w:sz="0" w:space="0" w:color="auto"/>
          </w:divBdr>
        </w:div>
        <w:div w:id="2118013405">
          <w:marLeft w:val="0"/>
          <w:marRight w:val="0"/>
          <w:marTop w:val="0"/>
          <w:marBottom w:val="0"/>
          <w:divBdr>
            <w:top w:val="none" w:sz="0" w:space="0" w:color="auto"/>
            <w:left w:val="none" w:sz="0" w:space="0" w:color="auto"/>
            <w:bottom w:val="none" w:sz="0" w:space="0" w:color="auto"/>
            <w:right w:val="none" w:sz="0" w:space="0" w:color="auto"/>
          </w:divBdr>
        </w:div>
        <w:div w:id="946812340">
          <w:marLeft w:val="0"/>
          <w:marRight w:val="0"/>
          <w:marTop w:val="0"/>
          <w:marBottom w:val="0"/>
          <w:divBdr>
            <w:top w:val="none" w:sz="0" w:space="0" w:color="auto"/>
            <w:left w:val="none" w:sz="0" w:space="0" w:color="auto"/>
            <w:bottom w:val="none" w:sz="0" w:space="0" w:color="auto"/>
            <w:right w:val="none" w:sz="0" w:space="0" w:color="auto"/>
          </w:divBdr>
        </w:div>
        <w:div w:id="1672904411">
          <w:marLeft w:val="0"/>
          <w:marRight w:val="0"/>
          <w:marTop w:val="0"/>
          <w:marBottom w:val="0"/>
          <w:divBdr>
            <w:top w:val="none" w:sz="0" w:space="0" w:color="auto"/>
            <w:left w:val="none" w:sz="0" w:space="0" w:color="auto"/>
            <w:bottom w:val="none" w:sz="0" w:space="0" w:color="auto"/>
            <w:right w:val="none" w:sz="0" w:space="0" w:color="auto"/>
          </w:divBdr>
        </w:div>
        <w:div w:id="1049454194">
          <w:marLeft w:val="0"/>
          <w:marRight w:val="0"/>
          <w:marTop w:val="0"/>
          <w:marBottom w:val="0"/>
          <w:divBdr>
            <w:top w:val="none" w:sz="0" w:space="0" w:color="auto"/>
            <w:left w:val="none" w:sz="0" w:space="0" w:color="auto"/>
            <w:bottom w:val="none" w:sz="0" w:space="0" w:color="auto"/>
            <w:right w:val="none" w:sz="0" w:space="0" w:color="auto"/>
          </w:divBdr>
        </w:div>
        <w:div w:id="963076350">
          <w:marLeft w:val="0"/>
          <w:marRight w:val="0"/>
          <w:marTop w:val="0"/>
          <w:marBottom w:val="0"/>
          <w:divBdr>
            <w:top w:val="none" w:sz="0" w:space="0" w:color="auto"/>
            <w:left w:val="none" w:sz="0" w:space="0" w:color="auto"/>
            <w:bottom w:val="none" w:sz="0" w:space="0" w:color="auto"/>
            <w:right w:val="none" w:sz="0" w:space="0" w:color="auto"/>
          </w:divBdr>
        </w:div>
        <w:div w:id="427777513">
          <w:marLeft w:val="0"/>
          <w:marRight w:val="0"/>
          <w:marTop w:val="0"/>
          <w:marBottom w:val="0"/>
          <w:divBdr>
            <w:top w:val="none" w:sz="0" w:space="0" w:color="auto"/>
            <w:left w:val="none" w:sz="0" w:space="0" w:color="auto"/>
            <w:bottom w:val="none" w:sz="0" w:space="0" w:color="auto"/>
            <w:right w:val="none" w:sz="0" w:space="0" w:color="auto"/>
          </w:divBdr>
        </w:div>
      </w:divsChild>
    </w:div>
    <w:div w:id="1407724443">
      <w:bodyDiv w:val="1"/>
      <w:marLeft w:val="0"/>
      <w:marRight w:val="0"/>
      <w:marTop w:val="0"/>
      <w:marBottom w:val="0"/>
      <w:divBdr>
        <w:top w:val="none" w:sz="0" w:space="0" w:color="auto"/>
        <w:left w:val="none" w:sz="0" w:space="0" w:color="auto"/>
        <w:bottom w:val="none" w:sz="0" w:space="0" w:color="auto"/>
        <w:right w:val="none" w:sz="0" w:space="0" w:color="auto"/>
      </w:divBdr>
      <w:divsChild>
        <w:div w:id="13345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0552">
      <w:bodyDiv w:val="1"/>
      <w:marLeft w:val="0"/>
      <w:marRight w:val="0"/>
      <w:marTop w:val="0"/>
      <w:marBottom w:val="0"/>
      <w:divBdr>
        <w:top w:val="none" w:sz="0" w:space="0" w:color="auto"/>
        <w:left w:val="none" w:sz="0" w:space="0" w:color="auto"/>
        <w:bottom w:val="none" w:sz="0" w:space="0" w:color="auto"/>
        <w:right w:val="none" w:sz="0" w:space="0" w:color="auto"/>
      </w:divBdr>
    </w:div>
    <w:div w:id="1438137086">
      <w:bodyDiv w:val="1"/>
      <w:marLeft w:val="0"/>
      <w:marRight w:val="0"/>
      <w:marTop w:val="0"/>
      <w:marBottom w:val="0"/>
      <w:divBdr>
        <w:top w:val="none" w:sz="0" w:space="0" w:color="auto"/>
        <w:left w:val="none" w:sz="0" w:space="0" w:color="auto"/>
        <w:bottom w:val="none" w:sz="0" w:space="0" w:color="auto"/>
        <w:right w:val="none" w:sz="0" w:space="0" w:color="auto"/>
      </w:divBdr>
      <w:divsChild>
        <w:div w:id="1840776068">
          <w:marLeft w:val="0"/>
          <w:marRight w:val="0"/>
          <w:marTop w:val="0"/>
          <w:marBottom w:val="0"/>
          <w:divBdr>
            <w:top w:val="none" w:sz="0" w:space="0" w:color="auto"/>
            <w:left w:val="none" w:sz="0" w:space="0" w:color="auto"/>
            <w:bottom w:val="none" w:sz="0" w:space="0" w:color="auto"/>
            <w:right w:val="none" w:sz="0" w:space="0" w:color="auto"/>
          </w:divBdr>
          <w:divsChild>
            <w:div w:id="603154373">
              <w:marLeft w:val="0"/>
              <w:marRight w:val="0"/>
              <w:marTop w:val="0"/>
              <w:marBottom w:val="0"/>
              <w:divBdr>
                <w:top w:val="none" w:sz="0" w:space="0" w:color="auto"/>
                <w:left w:val="none" w:sz="0" w:space="0" w:color="auto"/>
                <w:bottom w:val="none" w:sz="0" w:space="0" w:color="auto"/>
                <w:right w:val="none" w:sz="0" w:space="0" w:color="auto"/>
              </w:divBdr>
            </w:div>
            <w:div w:id="571279061">
              <w:marLeft w:val="0"/>
              <w:marRight w:val="0"/>
              <w:marTop w:val="0"/>
              <w:marBottom w:val="0"/>
              <w:divBdr>
                <w:top w:val="none" w:sz="0" w:space="0" w:color="auto"/>
                <w:left w:val="none" w:sz="0" w:space="0" w:color="auto"/>
                <w:bottom w:val="none" w:sz="0" w:space="0" w:color="auto"/>
                <w:right w:val="none" w:sz="0" w:space="0" w:color="auto"/>
              </w:divBdr>
            </w:div>
            <w:div w:id="525293621">
              <w:marLeft w:val="0"/>
              <w:marRight w:val="0"/>
              <w:marTop w:val="0"/>
              <w:marBottom w:val="0"/>
              <w:divBdr>
                <w:top w:val="none" w:sz="0" w:space="0" w:color="auto"/>
                <w:left w:val="none" w:sz="0" w:space="0" w:color="auto"/>
                <w:bottom w:val="none" w:sz="0" w:space="0" w:color="auto"/>
                <w:right w:val="none" w:sz="0" w:space="0" w:color="auto"/>
              </w:divBdr>
            </w:div>
            <w:div w:id="2122647918">
              <w:marLeft w:val="0"/>
              <w:marRight w:val="0"/>
              <w:marTop w:val="0"/>
              <w:marBottom w:val="0"/>
              <w:divBdr>
                <w:top w:val="none" w:sz="0" w:space="0" w:color="auto"/>
                <w:left w:val="none" w:sz="0" w:space="0" w:color="auto"/>
                <w:bottom w:val="none" w:sz="0" w:space="0" w:color="auto"/>
                <w:right w:val="none" w:sz="0" w:space="0" w:color="auto"/>
              </w:divBdr>
            </w:div>
            <w:div w:id="1109082333">
              <w:marLeft w:val="0"/>
              <w:marRight w:val="0"/>
              <w:marTop w:val="0"/>
              <w:marBottom w:val="0"/>
              <w:divBdr>
                <w:top w:val="none" w:sz="0" w:space="0" w:color="auto"/>
                <w:left w:val="none" w:sz="0" w:space="0" w:color="auto"/>
                <w:bottom w:val="none" w:sz="0" w:space="0" w:color="auto"/>
                <w:right w:val="none" w:sz="0" w:space="0" w:color="auto"/>
              </w:divBdr>
            </w:div>
            <w:div w:id="18579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994">
      <w:bodyDiv w:val="1"/>
      <w:marLeft w:val="0"/>
      <w:marRight w:val="0"/>
      <w:marTop w:val="0"/>
      <w:marBottom w:val="0"/>
      <w:divBdr>
        <w:top w:val="none" w:sz="0" w:space="0" w:color="auto"/>
        <w:left w:val="none" w:sz="0" w:space="0" w:color="auto"/>
        <w:bottom w:val="none" w:sz="0" w:space="0" w:color="auto"/>
        <w:right w:val="none" w:sz="0" w:space="0" w:color="auto"/>
      </w:divBdr>
      <w:divsChild>
        <w:div w:id="1910454718">
          <w:marLeft w:val="0"/>
          <w:marRight w:val="0"/>
          <w:marTop w:val="0"/>
          <w:marBottom w:val="0"/>
          <w:divBdr>
            <w:top w:val="none" w:sz="0" w:space="0" w:color="auto"/>
            <w:left w:val="none" w:sz="0" w:space="0" w:color="auto"/>
            <w:bottom w:val="none" w:sz="0" w:space="0" w:color="auto"/>
            <w:right w:val="none" w:sz="0" w:space="0" w:color="auto"/>
          </w:divBdr>
          <w:divsChild>
            <w:div w:id="1803425497">
              <w:marLeft w:val="0"/>
              <w:marRight w:val="0"/>
              <w:marTop w:val="0"/>
              <w:marBottom w:val="0"/>
              <w:divBdr>
                <w:top w:val="none" w:sz="0" w:space="0" w:color="auto"/>
                <w:left w:val="none" w:sz="0" w:space="0" w:color="auto"/>
                <w:bottom w:val="none" w:sz="0" w:space="0" w:color="auto"/>
                <w:right w:val="none" w:sz="0" w:space="0" w:color="auto"/>
              </w:divBdr>
            </w:div>
            <w:div w:id="600458452">
              <w:marLeft w:val="0"/>
              <w:marRight w:val="0"/>
              <w:marTop w:val="0"/>
              <w:marBottom w:val="0"/>
              <w:divBdr>
                <w:top w:val="none" w:sz="0" w:space="0" w:color="auto"/>
                <w:left w:val="none" w:sz="0" w:space="0" w:color="auto"/>
                <w:bottom w:val="none" w:sz="0" w:space="0" w:color="auto"/>
                <w:right w:val="none" w:sz="0" w:space="0" w:color="auto"/>
              </w:divBdr>
            </w:div>
            <w:div w:id="571962241">
              <w:marLeft w:val="0"/>
              <w:marRight w:val="0"/>
              <w:marTop w:val="0"/>
              <w:marBottom w:val="0"/>
              <w:divBdr>
                <w:top w:val="none" w:sz="0" w:space="0" w:color="auto"/>
                <w:left w:val="none" w:sz="0" w:space="0" w:color="auto"/>
                <w:bottom w:val="none" w:sz="0" w:space="0" w:color="auto"/>
                <w:right w:val="none" w:sz="0" w:space="0" w:color="auto"/>
              </w:divBdr>
            </w:div>
            <w:div w:id="918294298">
              <w:marLeft w:val="0"/>
              <w:marRight w:val="0"/>
              <w:marTop w:val="0"/>
              <w:marBottom w:val="0"/>
              <w:divBdr>
                <w:top w:val="none" w:sz="0" w:space="0" w:color="auto"/>
                <w:left w:val="none" w:sz="0" w:space="0" w:color="auto"/>
                <w:bottom w:val="none" w:sz="0" w:space="0" w:color="auto"/>
                <w:right w:val="none" w:sz="0" w:space="0" w:color="auto"/>
              </w:divBdr>
            </w:div>
            <w:div w:id="1378048864">
              <w:marLeft w:val="0"/>
              <w:marRight w:val="0"/>
              <w:marTop w:val="0"/>
              <w:marBottom w:val="0"/>
              <w:divBdr>
                <w:top w:val="none" w:sz="0" w:space="0" w:color="auto"/>
                <w:left w:val="none" w:sz="0" w:space="0" w:color="auto"/>
                <w:bottom w:val="none" w:sz="0" w:space="0" w:color="auto"/>
                <w:right w:val="none" w:sz="0" w:space="0" w:color="auto"/>
              </w:divBdr>
            </w:div>
            <w:div w:id="368720389">
              <w:marLeft w:val="0"/>
              <w:marRight w:val="0"/>
              <w:marTop w:val="0"/>
              <w:marBottom w:val="0"/>
              <w:divBdr>
                <w:top w:val="none" w:sz="0" w:space="0" w:color="auto"/>
                <w:left w:val="none" w:sz="0" w:space="0" w:color="auto"/>
                <w:bottom w:val="none" w:sz="0" w:space="0" w:color="auto"/>
                <w:right w:val="none" w:sz="0" w:space="0" w:color="auto"/>
              </w:divBdr>
            </w:div>
            <w:div w:id="1849052748">
              <w:marLeft w:val="0"/>
              <w:marRight w:val="0"/>
              <w:marTop w:val="0"/>
              <w:marBottom w:val="0"/>
              <w:divBdr>
                <w:top w:val="none" w:sz="0" w:space="0" w:color="auto"/>
                <w:left w:val="none" w:sz="0" w:space="0" w:color="auto"/>
                <w:bottom w:val="none" w:sz="0" w:space="0" w:color="auto"/>
                <w:right w:val="none" w:sz="0" w:space="0" w:color="auto"/>
              </w:divBdr>
            </w:div>
            <w:div w:id="1293248351">
              <w:marLeft w:val="0"/>
              <w:marRight w:val="0"/>
              <w:marTop w:val="0"/>
              <w:marBottom w:val="0"/>
              <w:divBdr>
                <w:top w:val="none" w:sz="0" w:space="0" w:color="auto"/>
                <w:left w:val="none" w:sz="0" w:space="0" w:color="auto"/>
                <w:bottom w:val="none" w:sz="0" w:space="0" w:color="auto"/>
                <w:right w:val="none" w:sz="0" w:space="0" w:color="auto"/>
              </w:divBdr>
            </w:div>
            <w:div w:id="1269893869">
              <w:marLeft w:val="0"/>
              <w:marRight w:val="0"/>
              <w:marTop w:val="0"/>
              <w:marBottom w:val="0"/>
              <w:divBdr>
                <w:top w:val="none" w:sz="0" w:space="0" w:color="auto"/>
                <w:left w:val="none" w:sz="0" w:space="0" w:color="auto"/>
                <w:bottom w:val="none" w:sz="0" w:space="0" w:color="auto"/>
                <w:right w:val="none" w:sz="0" w:space="0" w:color="auto"/>
              </w:divBdr>
            </w:div>
            <w:div w:id="1122839979">
              <w:marLeft w:val="0"/>
              <w:marRight w:val="0"/>
              <w:marTop w:val="0"/>
              <w:marBottom w:val="0"/>
              <w:divBdr>
                <w:top w:val="none" w:sz="0" w:space="0" w:color="auto"/>
                <w:left w:val="none" w:sz="0" w:space="0" w:color="auto"/>
                <w:bottom w:val="none" w:sz="0" w:space="0" w:color="auto"/>
                <w:right w:val="none" w:sz="0" w:space="0" w:color="auto"/>
              </w:divBdr>
            </w:div>
            <w:div w:id="410322777">
              <w:marLeft w:val="0"/>
              <w:marRight w:val="0"/>
              <w:marTop w:val="0"/>
              <w:marBottom w:val="0"/>
              <w:divBdr>
                <w:top w:val="none" w:sz="0" w:space="0" w:color="auto"/>
                <w:left w:val="none" w:sz="0" w:space="0" w:color="auto"/>
                <w:bottom w:val="none" w:sz="0" w:space="0" w:color="auto"/>
                <w:right w:val="none" w:sz="0" w:space="0" w:color="auto"/>
              </w:divBdr>
            </w:div>
            <w:div w:id="1910262097">
              <w:marLeft w:val="0"/>
              <w:marRight w:val="0"/>
              <w:marTop w:val="0"/>
              <w:marBottom w:val="0"/>
              <w:divBdr>
                <w:top w:val="none" w:sz="0" w:space="0" w:color="auto"/>
                <w:left w:val="none" w:sz="0" w:space="0" w:color="auto"/>
                <w:bottom w:val="none" w:sz="0" w:space="0" w:color="auto"/>
                <w:right w:val="none" w:sz="0" w:space="0" w:color="auto"/>
              </w:divBdr>
            </w:div>
            <w:div w:id="10253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4728">
      <w:bodyDiv w:val="1"/>
      <w:marLeft w:val="0"/>
      <w:marRight w:val="0"/>
      <w:marTop w:val="0"/>
      <w:marBottom w:val="0"/>
      <w:divBdr>
        <w:top w:val="none" w:sz="0" w:space="0" w:color="auto"/>
        <w:left w:val="none" w:sz="0" w:space="0" w:color="auto"/>
        <w:bottom w:val="none" w:sz="0" w:space="0" w:color="auto"/>
        <w:right w:val="none" w:sz="0" w:space="0" w:color="auto"/>
      </w:divBdr>
    </w:div>
    <w:div w:id="1448814576">
      <w:bodyDiv w:val="1"/>
      <w:marLeft w:val="0"/>
      <w:marRight w:val="0"/>
      <w:marTop w:val="0"/>
      <w:marBottom w:val="0"/>
      <w:divBdr>
        <w:top w:val="none" w:sz="0" w:space="0" w:color="auto"/>
        <w:left w:val="none" w:sz="0" w:space="0" w:color="auto"/>
        <w:bottom w:val="none" w:sz="0" w:space="0" w:color="auto"/>
        <w:right w:val="none" w:sz="0" w:space="0" w:color="auto"/>
      </w:divBdr>
    </w:div>
    <w:div w:id="1455563343">
      <w:bodyDiv w:val="1"/>
      <w:marLeft w:val="0"/>
      <w:marRight w:val="0"/>
      <w:marTop w:val="0"/>
      <w:marBottom w:val="0"/>
      <w:divBdr>
        <w:top w:val="none" w:sz="0" w:space="0" w:color="auto"/>
        <w:left w:val="none" w:sz="0" w:space="0" w:color="auto"/>
        <w:bottom w:val="none" w:sz="0" w:space="0" w:color="auto"/>
        <w:right w:val="none" w:sz="0" w:space="0" w:color="auto"/>
      </w:divBdr>
      <w:divsChild>
        <w:div w:id="1369598695">
          <w:marLeft w:val="0"/>
          <w:marRight w:val="0"/>
          <w:marTop w:val="0"/>
          <w:marBottom w:val="0"/>
          <w:divBdr>
            <w:top w:val="none" w:sz="0" w:space="0" w:color="auto"/>
            <w:left w:val="none" w:sz="0" w:space="0" w:color="auto"/>
            <w:bottom w:val="none" w:sz="0" w:space="0" w:color="auto"/>
            <w:right w:val="none" w:sz="0" w:space="0" w:color="auto"/>
          </w:divBdr>
          <w:divsChild>
            <w:div w:id="1471677532">
              <w:marLeft w:val="0"/>
              <w:marRight w:val="0"/>
              <w:marTop w:val="0"/>
              <w:marBottom w:val="0"/>
              <w:divBdr>
                <w:top w:val="none" w:sz="0" w:space="0" w:color="auto"/>
                <w:left w:val="none" w:sz="0" w:space="0" w:color="auto"/>
                <w:bottom w:val="none" w:sz="0" w:space="0" w:color="auto"/>
                <w:right w:val="none" w:sz="0" w:space="0" w:color="auto"/>
              </w:divBdr>
            </w:div>
            <w:div w:id="1117410540">
              <w:marLeft w:val="0"/>
              <w:marRight w:val="0"/>
              <w:marTop w:val="0"/>
              <w:marBottom w:val="0"/>
              <w:divBdr>
                <w:top w:val="none" w:sz="0" w:space="0" w:color="auto"/>
                <w:left w:val="none" w:sz="0" w:space="0" w:color="auto"/>
                <w:bottom w:val="none" w:sz="0" w:space="0" w:color="auto"/>
                <w:right w:val="none" w:sz="0" w:space="0" w:color="auto"/>
              </w:divBdr>
            </w:div>
            <w:div w:id="2083411577">
              <w:marLeft w:val="0"/>
              <w:marRight w:val="0"/>
              <w:marTop w:val="0"/>
              <w:marBottom w:val="0"/>
              <w:divBdr>
                <w:top w:val="none" w:sz="0" w:space="0" w:color="auto"/>
                <w:left w:val="none" w:sz="0" w:space="0" w:color="auto"/>
                <w:bottom w:val="none" w:sz="0" w:space="0" w:color="auto"/>
                <w:right w:val="none" w:sz="0" w:space="0" w:color="auto"/>
              </w:divBdr>
            </w:div>
            <w:div w:id="2083520692">
              <w:marLeft w:val="0"/>
              <w:marRight w:val="0"/>
              <w:marTop w:val="0"/>
              <w:marBottom w:val="0"/>
              <w:divBdr>
                <w:top w:val="none" w:sz="0" w:space="0" w:color="auto"/>
                <w:left w:val="none" w:sz="0" w:space="0" w:color="auto"/>
                <w:bottom w:val="none" w:sz="0" w:space="0" w:color="auto"/>
                <w:right w:val="none" w:sz="0" w:space="0" w:color="auto"/>
              </w:divBdr>
            </w:div>
            <w:div w:id="55251294">
              <w:marLeft w:val="0"/>
              <w:marRight w:val="0"/>
              <w:marTop w:val="0"/>
              <w:marBottom w:val="0"/>
              <w:divBdr>
                <w:top w:val="none" w:sz="0" w:space="0" w:color="auto"/>
                <w:left w:val="none" w:sz="0" w:space="0" w:color="auto"/>
                <w:bottom w:val="none" w:sz="0" w:space="0" w:color="auto"/>
                <w:right w:val="none" w:sz="0" w:space="0" w:color="auto"/>
              </w:divBdr>
            </w:div>
            <w:div w:id="1386951185">
              <w:marLeft w:val="0"/>
              <w:marRight w:val="0"/>
              <w:marTop w:val="0"/>
              <w:marBottom w:val="0"/>
              <w:divBdr>
                <w:top w:val="none" w:sz="0" w:space="0" w:color="auto"/>
                <w:left w:val="none" w:sz="0" w:space="0" w:color="auto"/>
                <w:bottom w:val="none" w:sz="0" w:space="0" w:color="auto"/>
                <w:right w:val="none" w:sz="0" w:space="0" w:color="auto"/>
              </w:divBdr>
            </w:div>
            <w:div w:id="1493905733">
              <w:marLeft w:val="0"/>
              <w:marRight w:val="0"/>
              <w:marTop w:val="0"/>
              <w:marBottom w:val="0"/>
              <w:divBdr>
                <w:top w:val="none" w:sz="0" w:space="0" w:color="auto"/>
                <w:left w:val="none" w:sz="0" w:space="0" w:color="auto"/>
                <w:bottom w:val="none" w:sz="0" w:space="0" w:color="auto"/>
                <w:right w:val="none" w:sz="0" w:space="0" w:color="auto"/>
              </w:divBdr>
            </w:div>
            <w:div w:id="927926689">
              <w:marLeft w:val="0"/>
              <w:marRight w:val="0"/>
              <w:marTop w:val="0"/>
              <w:marBottom w:val="0"/>
              <w:divBdr>
                <w:top w:val="none" w:sz="0" w:space="0" w:color="auto"/>
                <w:left w:val="none" w:sz="0" w:space="0" w:color="auto"/>
                <w:bottom w:val="none" w:sz="0" w:space="0" w:color="auto"/>
                <w:right w:val="none" w:sz="0" w:space="0" w:color="auto"/>
              </w:divBdr>
            </w:div>
            <w:div w:id="1804615476">
              <w:marLeft w:val="0"/>
              <w:marRight w:val="0"/>
              <w:marTop w:val="0"/>
              <w:marBottom w:val="0"/>
              <w:divBdr>
                <w:top w:val="none" w:sz="0" w:space="0" w:color="auto"/>
                <w:left w:val="none" w:sz="0" w:space="0" w:color="auto"/>
                <w:bottom w:val="none" w:sz="0" w:space="0" w:color="auto"/>
                <w:right w:val="none" w:sz="0" w:space="0" w:color="auto"/>
              </w:divBdr>
            </w:div>
            <w:div w:id="989093678">
              <w:marLeft w:val="0"/>
              <w:marRight w:val="0"/>
              <w:marTop w:val="0"/>
              <w:marBottom w:val="0"/>
              <w:divBdr>
                <w:top w:val="none" w:sz="0" w:space="0" w:color="auto"/>
                <w:left w:val="none" w:sz="0" w:space="0" w:color="auto"/>
                <w:bottom w:val="none" w:sz="0" w:space="0" w:color="auto"/>
                <w:right w:val="none" w:sz="0" w:space="0" w:color="auto"/>
              </w:divBdr>
            </w:div>
            <w:div w:id="139925341">
              <w:marLeft w:val="0"/>
              <w:marRight w:val="0"/>
              <w:marTop w:val="0"/>
              <w:marBottom w:val="0"/>
              <w:divBdr>
                <w:top w:val="none" w:sz="0" w:space="0" w:color="auto"/>
                <w:left w:val="none" w:sz="0" w:space="0" w:color="auto"/>
                <w:bottom w:val="none" w:sz="0" w:space="0" w:color="auto"/>
                <w:right w:val="none" w:sz="0" w:space="0" w:color="auto"/>
              </w:divBdr>
            </w:div>
            <w:div w:id="13287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0554">
      <w:bodyDiv w:val="1"/>
      <w:marLeft w:val="0"/>
      <w:marRight w:val="0"/>
      <w:marTop w:val="0"/>
      <w:marBottom w:val="0"/>
      <w:divBdr>
        <w:top w:val="none" w:sz="0" w:space="0" w:color="auto"/>
        <w:left w:val="none" w:sz="0" w:space="0" w:color="auto"/>
        <w:bottom w:val="none" w:sz="0" w:space="0" w:color="auto"/>
        <w:right w:val="none" w:sz="0" w:space="0" w:color="auto"/>
      </w:divBdr>
      <w:divsChild>
        <w:div w:id="527257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575">
      <w:bodyDiv w:val="1"/>
      <w:marLeft w:val="0"/>
      <w:marRight w:val="0"/>
      <w:marTop w:val="0"/>
      <w:marBottom w:val="0"/>
      <w:divBdr>
        <w:top w:val="none" w:sz="0" w:space="0" w:color="auto"/>
        <w:left w:val="none" w:sz="0" w:space="0" w:color="auto"/>
        <w:bottom w:val="none" w:sz="0" w:space="0" w:color="auto"/>
        <w:right w:val="none" w:sz="0" w:space="0" w:color="auto"/>
      </w:divBdr>
      <w:divsChild>
        <w:div w:id="1212156097">
          <w:marLeft w:val="0"/>
          <w:marRight w:val="0"/>
          <w:marTop w:val="0"/>
          <w:marBottom w:val="0"/>
          <w:divBdr>
            <w:top w:val="none" w:sz="0" w:space="0" w:color="auto"/>
            <w:left w:val="none" w:sz="0" w:space="0" w:color="auto"/>
            <w:bottom w:val="none" w:sz="0" w:space="0" w:color="auto"/>
            <w:right w:val="none" w:sz="0" w:space="0" w:color="auto"/>
          </w:divBdr>
          <w:divsChild>
            <w:div w:id="711003198">
              <w:marLeft w:val="0"/>
              <w:marRight w:val="0"/>
              <w:marTop w:val="0"/>
              <w:marBottom w:val="0"/>
              <w:divBdr>
                <w:top w:val="none" w:sz="0" w:space="0" w:color="auto"/>
                <w:left w:val="none" w:sz="0" w:space="0" w:color="auto"/>
                <w:bottom w:val="none" w:sz="0" w:space="0" w:color="auto"/>
                <w:right w:val="none" w:sz="0" w:space="0" w:color="auto"/>
              </w:divBdr>
            </w:div>
            <w:div w:id="975111240">
              <w:marLeft w:val="0"/>
              <w:marRight w:val="0"/>
              <w:marTop w:val="0"/>
              <w:marBottom w:val="0"/>
              <w:divBdr>
                <w:top w:val="none" w:sz="0" w:space="0" w:color="auto"/>
                <w:left w:val="none" w:sz="0" w:space="0" w:color="auto"/>
                <w:bottom w:val="none" w:sz="0" w:space="0" w:color="auto"/>
                <w:right w:val="none" w:sz="0" w:space="0" w:color="auto"/>
              </w:divBdr>
            </w:div>
            <w:div w:id="1376808067">
              <w:marLeft w:val="0"/>
              <w:marRight w:val="0"/>
              <w:marTop w:val="0"/>
              <w:marBottom w:val="0"/>
              <w:divBdr>
                <w:top w:val="none" w:sz="0" w:space="0" w:color="auto"/>
                <w:left w:val="none" w:sz="0" w:space="0" w:color="auto"/>
                <w:bottom w:val="none" w:sz="0" w:space="0" w:color="auto"/>
                <w:right w:val="none" w:sz="0" w:space="0" w:color="auto"/>
              </w:divBdr>
            </w:div>
            <w:div w:id="19881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5058">
      <w:bodyDiv w:val="1"/>
      <w:marLeft w:val="0"/>
      <w:marRight w:val="0"/>
      <w:marTop w:val="0"/>
      <w:marBottom w:val="0"/>
      <w:divBdr>
        <w:top w:val="none" w:sz="0" w:space="0" w:color="auto"/>
        <w:left w:val="none" w:sz="0" w:space="0" w:color="auto"/>
        <w:bottom w:val="none" w:sz="0" w:space="0" w:color="auto"/>
        <w:right w:val="none" w:sz="0" w:space="0" w:color="auto"/>
      </w:divBdr>
    </w:div>
    <w:div w:id="1519198660">
      <w:bodyDiv w:val="1"/>
      <w:marLeft w:val="0"/>
      <w:marRight w:val="0"/>
      <w:marTop w:val="0"/>
      <w:marBottom w:val="0"/>
      <w:divBdr>
        <w:top w:val="none" w:sz="0" w:space="0" w:color="auto"/>
        <w:left w:val="none" w:sz="0" w:space="0" w:color="auto"/>
        <w:bottom w:val="none" w:sz="0" w:space="0" w:color="auto"/>
        <w:right w:val="none" w:sz="0" w:space="0" w:color="auto"/>
      </w:divBdr>
      <w:divsChild>
        <w:div w:id="889611306">
          <w:marLeft w:val="0"/>
          <w:marRight w:val="0"/>
          <w:marTop w:val="0"/>
          <w:marBottom w:val="0"/>
          <w:divBdr>
            <w:top w:val="none" w:sz="0" w:space="0" w:color="auto"/>
            <w:left w:val="none" w:sz="0" w:space="0" w:color="auto"/>
            <w:bottom w:val="none" w:sz="0" w:space="0" w:color="auto"/>
            <w:right w:val="none" w:sz="0" w:space="0" w:color="auto"/>
          </w:divBdr>
        </w:div>
        <w:div w:id="1437942646">
          <w:marLeft w:val="0"/>
          <w:marRight w:val="0"/>
          <w:marTop w:val="0"/>
          <w:marBottom w:val="0"/>
          <w:divBdr>
            <w:top w:val="none" w:sz="0" w:space="0" w:color="auto"/>
            <w:left w:val="none" w:sz="0" w:space="0" w:color="auto"/>
            <w:bottom w:val="none" w:sz="0" w:space="0" w:color="auto"/>
            <w:right w:val="none" w:sz="0" w:space="0" w:color="auto"/>
          </w:divBdr>
        </w:div>
        <w:div w:id="679358140">
          <w:marLeft w:val="0"/>
          <w:marRight w:val="0"/>
          <w:marTop w:val="0"/>
          <w:marBottom w:val="0"/>
          <w:divBdr>
            <w:top w:val="none" w:sz="0" w:space="0" w:color="auto"/>
            <w:left w:val="none" w:sz="0" w:space="0" w:color="auto"/>
            <w:bottom w:val="none" w:sz="0" w:space="0" w:color="auto"/>
            <w:right w:val="none" w:sz="0" w:space="0" w:color="auto"/>
          </w:divBdr>
        </w:div>
        <w:div w:id="130756871">
          <w:marLeft w:val="0"/>
          <w:marRight w:val="0"/>
          <w:marTop w:val="0"/>
          <w:marBottom w:val="0"/>
          <w:divBdr>
            <w:top w:val="none" w:sz="0" w:space="0" w:color="auto"/>
            <w:left w:val="none" w:sz="0" w:space="0" w:color="auto"/>
            <w:bottom w:val="none" w:sz="0" w:space="0" w:color="auto"/>
            <w:right w:val="none" w:sz="0" w:space="0" w:color="auto"/>
          </w:divBdr>
        </w:div>
        <w:div w:id="1889369006">
          <w:marLeft w:val="0"/>
          <w:marRight w:val="0"/>
          <w:marTop w:val="0"/>
          <w:marBottom w:val="0"/>
          <w:divBdr>
            <w:top w:val="none" w:sz="0" w:space="0" w:color="auto"/>
            <w:left w:val="none" w:sz="0" w:space="0" w:color="auto"/>
            <w:bottom w:val="none" w:sz="0" w:space="0" w:color="auto"/>
            <w:right w:val="none" w:sz="0" w:space="0" w:color="auto"/>
          </w:divBdr>
        </w:div>
        <w:div w:id="1745295871">
          <w:marLeft w:val="0"/>
          <w:marRight w:val="0"/>
          <w:marTop w:val="0"/>
          <w:marBottom w:val="0"/>
          <w:divBdr>
            <w:top w:val="none" w:sz="0" w:space="0" w:color="auto"/>
            <w:left w:val="none" w:sz="0" w:space="0" w:color="auto"/>
            <w:bottom w:val="none" w:sz="0" w:space="0" w:color="auto"/>
            <w:right w:val="none" w:sz="0" w:space="0" w:color="auto"/>
          </w:divBdr>
        </w:div>
        <w:div w:id="1312442827">
          <w:marLeft w:val="0"/>
          <w:marRight w:val="0"/>
          <w:marTop w:val="0"/>
          <w:marBottom w:val="0"/>
          <w:divBdr>
            <w:top w:val="none" w:sz="0" w:space="0" w:color="auto"/>
            <w:left w:val="none" w:sz="0" w:space="0" w:color="auto"/>
            <w:bottom w:val="none" w:sz="0" w:space="0" w:color="auto"/>
            <w:right w:val="none" w:sz="0" w:space="0" w:color="auto"/>
          </w:divBdr>
        </w:div>
        <w:div w:id="2110855779">
          <w:marLeft w:val="0"/>
          <w:marRight w:val="0"/>
          <w:marTop w:val="0"/>
          <w:marBottom w:val="0"/>
          <w:divBdr>
            <w:top w:val="none" w:sz="0" w:space="0" w:color="auto"/>
            <w:left w:val="none" w:sz="0" w:space="0" w:color="auto"/>
            <w:bottom w:val="none" w:sz="0" w:space="0" w:color="auto"/>
            <w:right w:val="none" w:sz="0" w:space="0" w:color="auto"/>
          </w:divBdr>
        </w:div>
        <w:div w:id="1176770214">
          <w:marLeft w:val="0"/>
          <w:marRight w:val="0"/>
          <w:marTop w:val="0"/>
          <w:marBottom w:val="0"/>
          <w:divBdr>
            <w:top w:val="none" w:sz="0" w:space="0" w:color="auto"/>
            <w:left w:val="none" w:sz="0" w:space="0" w:color="auto"/>
            <w:bottom w:val="none" w:sz="0" w:space="0" w:color="auto"/>
            <w:right w:val="none" w:sz="0" w:space="0" w:color="auto"/>
          </w:divBdr>
        </w:div>
        <w:div w:id="1615869457">
          <w:marLeft w:val="0"/>
          <w:marRight w:val="0"/>
          <w:marTop w:val="0"/>
          <w:marBottom w:val="0"/>
          <w:divBdr>
            <w:top w:val="none" w:sz="0" w:space="0" w:color="auto"/>
            <w:left w:val="none" w:sz="0" w:space="0" w:color="auto"/>
            <w:bottom w:val="none" w:sz="0" w:space="0" w:color="auto"/>
            <w:right w:val="none" w:sz="0" w:space="0" w:color="auto"/>
          </w:divBdr>
        </w:div>
        <w:div w:id="1117331995">
          <w:marLeft w:val="0"/>
          <w:marRight w:val="0"/>
          <w:marTop w:val="0"/>
          <w:marBottom w:val="0"/>
          <w:divBdr>
            <w:top w:val="none" w:sz="0" w:space="0" w:color="auto"/>
            <w:left w:val="none" w:sz="0" w:space="0" w:color="auto"/>
            <w:bottom w:val="none" w:sz="0" w:space="0" w:color="auto"/>
            <w:right w:val="none" w:sz="0" w:space="0" w:color="auto"/>
          </w:divBdr>
        </w:div>
        <w:div w:id="1706060282">
          <w:marLeft w:val="0"/>
          <w:marRight w:val="0"/>
          <w:marTop w:val="0"/>
          <w:marBottom w:val="0"/>
          <w:divBdr>
            <w:top w:val="none" w:sz="0" w:space="0" w:color="auto"/>
            <w:left w:val="none" w:sz="0" w:space="0" w:color="auto"/>
            <w:bottom w:val="none" w:sz="0" w:space="0" w:color="auto"/>
            <w:right w:val="none" w:sz="0" w:space="0" w:color="auto"/>
          </w:divBdr>
        </w:div>
        <w:div w:id="983267979">
          <w:marLeft w:val="0"/>
          <w:marRight w:val="0"/>
          <w:marTop w:val="0"/>
          <w:marBottom w:val="0"/>
          <w:divBdr>
            <w:top w:val="none" w:sz="0" w:space="0" w:color="auto"/>
            <w:left w:val="none" w:sz="0" w:space="0" w:color="auto"/>
            <w:bottom w:val="none" w:sz="0" w:space="0" w:color="auto"/>
            <w:right w:val="none" w:sz="0" w:space="0" w:color="auto"/>
          </w:divBdr>
        </w:div>
        <w:div w:id="1548957508">
          <w:marLeft w:val="0"/>
          <w:marRight w:val="0"/>
          <w:marTop w:val="0"/>
          <w:marBottom w:val="0"/>
          <w:divBdr>
            <w:top w:val="none" w:sz="0" w:space="0" w:color="auto"/>
            <w:left w:val="none" w:sz="0" w:space="0" w:color="auto"/>
            <w:bottom w:val="none" w:sz="0" w:space="0" w:color="auto"/>
            <w:right w:val="none" w:sz="0" w:space="0" w:color="auto"/>
          </w:divBdr>
        </w:div>
        <w:div w:id="1047412756">
          <w:marLeft w:val="0"/>
          <w:marRight w:val="0"/>
          <w:marTop w:val="0"/>
          <w:marBottom w:val="0"/>
          <w:divBdr>
            <w:top w:val="none" w:sz="0" w:space="0" w:color="auto"/>
            <w:left w:val="none" w:sz="0" w:space="0" w:color="auto"/>
            <w:bottom w:val="none" w:sz="0" w:space="0" w:color="auto"/>
            <w:right w:val="none" w:sz="0" w:space="0" w:color="auto"/>
          </w:divBdr>
        </w:div>
      </w:divsChild>
    </w:div>
    <w:div w:id="1530608226">
      <w:bodyDiv w:val="1"/>
      <w:marLeft w:val="0"/>
      <w:marRight w:val="0"/>
      <w:marTop w:val="0"/>
      <w:marBottom w:val="0"/>
      <w:divBdr>
        <w:top w:val="none" w:sz="0" w:space="0" w:color="auto"/>
        <w:left w:val="none" w:sz="0" w:space="0" w:color="auto"/>
        <w:bottom w:val="none" w:sz="0" w:space="0" w:color="auto"/>
        <w:right w:val="none" w:sz="0" w:space="0" w:color="auto"/>
      </w:divBdr>
      <w:divsChild>
        <w:div w:id="1302467321">
          <w:marLeft w:val="0"/>
          <w:marRight w:val="0"/>
          <w:marTop w:val="0"/>
          <w:marBottom w:val="0"/>
          <w:divBdr>
            <w:top w:val="none" w:sz="0" w:space="0" w:color="auto"/>
            <w:left w:val="none" w:sz="0" w:space="0" w:color="auto"/>
            <w:bottom w:val="none" w:sz="0" w:space="0" w:color="auto"/>
            <w:right w:val="none" w:sz="0" w:space="0" w:color="auto"/>
          </w:divBdr>
          <w:divsChild>
            <w:div w:id="10691593">
              <w:marLeft w:val="0"/>
              <w:marRight w:val="0"/>
              <w:marTop w:val="0"/>
              <w:marBottom w:val="0"/>
              <w:divBdr>
                <w:top w:val="none" w:sz="0" w:space="0" w:color="auto"/>
                <w:left w:val="none" w:sz="0" w:space="0" w:color="auto"/>
                <w:bottom w:val="none" w:sz="0" w:space="0" w:color="auto"/>
                <w:right w:val="none" w:sz="0" w:space="0" w:color="auto"/>
              </w:divBdr>
            </w:div>
            <w:div w:id="2041666359">
              <w:marLeft w:val="0"/>
              <w:marRight w:val="0"/>
              <w:marTop w:val="0"/>
              <w:marBottom w:val="0"/>
              <w:divBdr>
                <w:top w:val="none" w:sz="0" w:space="0" w:color="auto"/>
                <w:left w:val="none" w:sz="0" w:space="0" w:color="auto"/>
                <w:bottom w:val="none" w:sz="0" w:space="0" w:color="auto"/>
                <w:right w:val="none" w:sz="0" w:space="0" w:color="auto"/>
              </w:divBdr>
            </w:div>
            <w:div w:id="1849561902">
              <w:marLeft w:val="0"/>
              <w:marRight w:val="0"/>
              <w:marTop w:val="0"/>
              <w:marBottom w:val="0"/>
              <w:divBdr>
                <w:top w:val="none" w:sz="0" w:space="0" w:color="auto"/>
                <w:left w:val="none" w:sz="0" w:space="0" w:color="auto"/>
                <w:bottom w:val="none" w:sz="0" w:space="0" w:color="auto"/>
                <w:right w:val="none" w:sz="0" w:space="0" w:color="auto"/>
              </w:divBdr>
            </w:div>
            <w:div w:id="1581521685">
              <w:marLeft w:val="0"/>
              <w:marRight w:val="0"/>
              <w:marTop w:val="0"/>
              <w:marBottom w:val="0"/>
              <w:divBdr>
                <w:top w:val="none" w:sz="0" w:space="0" w:color="auto"/>
                <w:left w:val="none" w:sz="0" w:space="0" w:color="auto"/>
                <w:bottom w:val="none" w:sz="0" w:space="0" w:color="auto"/>
                <w:right w:val="none" w:sz="0" w:space="0" w:color="auto"/>
              </w:divBdr>
            </w:div>
            <w:div w:id="1955742631">
              <w:marLeft w:val="0"/>
              <w:marRight w:val="0"/>
              <w:marTop w:val="0"/>
              <w:marBottom w:val="0"/>
              <w:divBdr>
                <w:top w:val="none" w:sz="0" w:space="0" w:color="auto"/>
                <w:left w:val="none" w:sz="0" w:space="0" w:color="auto"/>
                <w:bottom w:val="none" w:sz="0" w:space="0" w:color="auto"/>
                <w:right w:val="none" w:sz="0" w:space="0" w:color="auto"/>
              </w:divBdr>
            </w:div>
            <w:div w:id="1813137099">
              <w:marLeft w:val="0"/>
              <w:marRight w:val="0"/>
              <w:marTop w:val="0"/>
              <w:marBottom w:val="0"/>
              <w:divBdr>
                <w:top w:val="none" w:sz="0" w:space="0" w:color="auto"/>
                <w:left w:val="none" w:sz="0" w:space="0" w:color="auto"/>
                <w:bottom w:val="none" w:sz="0" w:space="0" w:color="auto"/>
                <w:right w:val="none" w:sz="0" w:space="0" w:color="auto"/>
              </w:divBdr>
            </w:div>
            <w:div w:id="1722746924">
              <w:marLeft w:val="0"/>
              <w:marRight w:val="0"/>
              <w:marTop w:val="0"/>
              <w:marBottom w:val="0"/>
              <w:divBdr>
                <w:top w:val="none" w:sz="0" w:space="0" w:color="auto"/>
                <w:left w:val="none" w:sz="0" w:space="0" w:color="auto"/>
                <w:bottom w:val="none" w:sz="0" w:space="0" w:color="auto"/>
                <w:right w:val="none" w:sz="0" w:space="0" w:color="auto"/>
              </w:divBdr>
            </w:div>
            <w:div w:id="962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1746">
      <w:bodyDiv w:val="1"/>
      <w:marLeft w:val="0"/>
      <w:marRight w:val="0"/>
      <w:marTop w:val="0"/>
      <w:marBottom w:val="0"/>
      <w:divBdr>
        <w:top w:val="none" w:sz="0" w:space="0" w:color="auto"/>
        <w:left w:val="none" w:sz="0" w:space="0" w:color="auto"/>
        <w:bottom w:val="none" w:sz="0" w:space="0" w:color="auto"/>
        <w:right w:val="none" w:sz="0" w:space="0" w:color="auto"/>
      </w:divBdr>
      <w:divsChild>
        <w:div w:id="1447460268">
          <w:marLeft w:val="0"/>
          <w:marRight w:val="0"/>
          <w:marTop w:val="0"/>
          <w:marBottom w:val="0"/>
          <w:divBdr>
            <w:top w:val="none" w:sz="0" w:space="0" w:color="auto"/>
            <w:left w:val="none" w:sz="0" w:space="0" w:color="auto"/>
            <w:bottom w:val="none" w:sz="0" w:space="0" w:color="auto"/>
            <w:right w:val="none" w:sz="0" w:space="0" w:color="auto"/>
          </w:divBdr>
          <w:divsChild>
            <w:div w:id="1867404898">
              <w:marLeft w:val="0"/>
              <w:marRight w:val="0"/>
              <w:marTop w:val="0"/>
              <w:marBottom w:val="0"/>
              <w:divBdr>
                <w:top w:val="none" w:sz="0" w:space="0" w:color="auto"/>
                <w:left w:val="none" w:sz="0" w:space="0" w:color="auto"/>
                <w:bottom w:val="none" w:sz="0" w:space="0" w:color="auto"/>
                <w:right w:val="none" w:sz="0" w:space="0" w:color="auto"/>
              </w:divBdr>
            </w:div>
            <w:div w:id="446856100">
              <w:marLeft w:val="0"/>
              <w:marRight w:val="0"/>
              <w:marTop w:val="0"/>
              <w:marBottom w:val="0"/>
              <w:divBdr>
                <w:top w:val="none" w:sz="0" w:space="0" w:color="auto"/>
                <w:left w:val="none" w:sz="0" w:space="0" w:color="auto"/>
                <w:bottom w:val="none" w:sz="0" w:space="0" w:color="auto"/>
                <w:right w:val="none" w:sz="0" w:space="0" w:color="auto"/>
              </w:divBdr>
            </w:div>
            <w:div w:id="19366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2214">
      <w:bodyDiv w:val="1"/>
      <w:marLeft w:val="0"/>
      <w:marRight w:val="0"/>
      <w:marTop w:val="0"/>
      <w:marBottom w:val="0"/>
      <w:divBdr>
        <w:top w:val="none" w:sz="0" w:space="0" w:color="auto"/>
        <w:left w:val="none" w:sz="0" w:space="0" w:color="auto"/>
        <w:bottom w:val="none" w:sz="0" w:space="0" w:color="auto"/>
        <w:right w:val="none" w:sz="0" w:space="0" w:color="auto"/>
      </w:divBdr>
    </w:div>
    <w:div w:id="1560508474">
      <w:bodyDiv w:val="1"/>
      <w:marLeft w:val="0"/>
      <w:marRight w:val="0"/>
      <w:marTop w:val="0"/>
      <w:marBottom w:val="0"/>
      <w:divBdr>
        <w:top w:val="none" w:sz="0" w:space="0" w:color="auto"/>
        <w:left w:val="none" w:sz="0" w:space="0" w:color="auto"/>
        <w:bottom w:val="none" w:sz="0" w:space="0" w:color="auto"/>
        <w:right w:val="none" w:sz="0" w:space="0" w:color="auto"/>
      </w:divBdr>
      <w:divsChild>
        <w:div w:id="1997101796">
          <w:marLeft w:val="0"/>
          <w:marRight w:val="0"/>
          <w:marTop w:val="0"/>
          <w:marBottom w:val="0"/>
          <w:divBdr>
            <w:top w:val="none" w:sz="0" w:space="0" w:color="auto"/>
            <w:left w:val="none" w:sz="0" w:space="0" w:color="auto"/>
            <w:bottom w:val="none" w:sz="0" w:space="0" w:color="auto"/>
            <w:right w:val="none" w:sz="0" w:space="0" w:color="auto"/>
          </w:divBdr>
          <w:divsChild>
            <w:div w:id="1506358855">
              <w:marLeft w:val="0"/>
              <w:marRight w:val="0"/>
              <w:marTop w:val="0"/>
              <w:marBottom w:val="0"/>
              <w:divBdr>
                <w:top w:val="none" w:sz="0" w:space="0" w:color="auto"/>
                <w:left w:val="none" w:sz="0" w:space="0" w:color="auto"/>
                <w:bottom w:val="none" w:sz="0" w:space="0" w:color="auto"/>
                <w:right w:val="none" w:sz="0" w:space="0" w:color="auto"/>
              </w:divBdr>
            </w:div>
            <w:div w:id="1400447275">
              <w:marLeft w:val="0"/>
              <w:marRight w:val="0"/>
              <w:marTop w:val="0"/>
              <w:marBottom w:val="0"/>
              <w:divBdr>
                <w:top w:val="none" w:sz="0" w:space="0" w:color="auto"/>
                <w:left w:val="none" w:sz="0" w:space="0" w:color="auto"/>
                <w:bottom w:val="none" w:sz="0" w:space="0" w:color="auto"/>
                <w:right w:val="none" w:sz="0" w:space="0" w:color="auto"/>
              </w:divBdr>
            </w:div>
            <w:div w:id="177699872">
              <w:marLeft w:val="0"/>
              <w:marRight w:val="0"/>
              <w:marTop w:val="0"/>
              <w:marBottom w:val="0"/>
              <w:divBdr>
                <w:top w:val="none" w:sz="0" w:space="0" w:color="auto"/>
                <w:left w:val="none" w:sz="0" w:space="0" w:color="auto"/>
                <w:bottom w:val="none" w:sz="0" w:space="0" w:color="auto"/>
                <w:right w:val="none" w:sz="0" w:space="0" w:color="auto"/>
              </w:divBdr>
            </w:div>
            <w:div w:id="351999223">
              <w:marLeft w:val="0"/>
              <w:marRight w:val="0"/>
              <w:marTop w:val="0"/>
              <w:marBottom w:val="0"/>
              <w:divBdr>
                <w:top w:val="none" w:sz="0" w:space="0" w:color="auto"/>
                <w:left w:val="none" w:sz="0" w:space="0" w:color="auto"/>
                <w:bottom w:val="none" w:sz="0" w:space="0" w:color="auto"/>
                <w:right w:val="none" w:sz="0" w:space="0" w:color="auto"/>
              </w:divBdr>
            </w:div>
            <w:div w:id="1534730001">
              <w:marLeft w:val="0"/>
              <w:marRight w:val="0"/>
              <w:marTop w:val="0"/>
              <w:marBottom w:val="0"/>
              <w:divBdr>
                <w:top w:val="none" w:sz="0" w:space="0" w:color="auto"/>
                <w:left w:val="none" w:sz="0" w:space="0" w:color="auto"/>
                <w:bottom w:val="none" w:sz="0" w:space="0" w:color="auto"/>
                <w:right w:val="none" w:sz="0" w:space="0" w:color="auto"/>
              </w:divBdr>
            </w:div>
            <w:div w:id="1356271592">
              <w:marLeft w:val="0"/>
              <w:marRight w:val="0"/>
              <w:marTop w:val="0"/>
              <w:marBottom w:val="0"/>
              <w:divBdr>
                <w:top w:val="none" w:sz="0" w:space="0" w:color="auto"/>
                <w:left w:val="none" w:sz="0" w:space="0" w:color="auto"/>
                <w:bottom w:val="none" w:sz="0" w:space="0" w:color="auto"/>
                <w:right w:val="none" w:sz="0" w:space="0" w:color="auto"/>
              </w:divBdr>
            </w:div>
            <w:div w:id="1199855638">
              <w:marLeft w:val="0"/>
              <w:marRight w:val="0"/>
              <w:marTop w:val="0"/>
              <w:marBottom w:val="0"/>
              <w:divBdr>
                <w:top w:val="none" w:sz="0" w:space="0" w:color="auto"/>
                <w:left w:val="none" w:sz="0" w:space="0" w:color="auto"/>
                <w:bottom w:val="none" w:sz="0" w:space="0" w:color="auto"/>
                <w:right w:val="none" w:sz="0" w:space="0" w:color="auto"/>
              </w:divBdr>
            </w:div>
          </w:divsChild>
        </w:div>
        <w:div w:id="534387433">
          <w:marLeft w:val="0"/>
          <w:marRight w:val="0"/>
          <w:marTop w:val="0"/>
          <w:marBottom w:val="0"/>
          <w:divBdr>
            <w:top w:val="none" w:sz="0" w:space="0" w:color="auto"/>
            <w:left w:val="none" w:sz="0" w:space="0" w:color="auto"/>
            <w:bottom w:val="none" w:sz="0" w:space="0" w:color="auto"/>
            <w:right w:val="none" w:sz="0" w:space="0" w:color="auto"/>
          </w:divBdr>
          <w:divsChild>
            <w:div w:id="1988242141">
              <w:marLeft w:val="0"/>
              <w:marRight w:val="0"/>
              <w:marTop w:val="0"/>
              <w:marBottom w:val="0"/>
              <w:divBdr>
                <w:top w:val="none" w:sz="0" w:space="0" w:color="auto"/>
                <w:left w:val="none" w:sz="0" w:space="0" w:color="auto"/>
                <w:bottom w:val="none" w:sz="0" w:space="0" w:color="auto"/>
                <w:right w:val="none" w:sz="0" w:space="0" w:color="auto"/>
              </w:divBdr>
            </w:div>
            <w:div w:id="2057193715">
              <w:marLeft w:val="0"/>
              <w:marRight w:val="0"/>
              <w:marTop w:val="0"/>
              <w:marBottom w:val="0"/>
              <w:divBdr>
                <w:top w:val="none" w:sz="0" w:space="0" w:color="auto"/>
                <w:left w:val="none" w:sz="0" w:space="0" w:color="auto"/>
                <w:bottom w:val="none" w:sz="0" w:space="0" w:color="auto"/>
                <w:right w:val="none" w:sz="0" w:space="0" w:color="auto"/>
              </w:divBdr>
            </w:div>
            <w:div w:id="505562734">
              <w:marLeft w:val="0"/>
              <w:marRight w:val="0"/>
              <w:marTop w:val="0"/>
              <w:marBottom w:val="0"/>
              <w:divBdr>
                <w:top w:val="none" w:sz="0" w:space="0" w:color="auto"/>
                <w:left w:val="none" w:sz="0" w:space="0" w:color="auto"/>
                <w:bottom w:val="none" w:sz="0" w:space="0" w:color="auto"/>
                <w:right w:val="none" w:sz="0" w:space="0" w:color="auto"/>
              </w:divBdr>
            </w:div>
            <w:div w:id="2044163557">
              <w:marLeft w:val="0"/>
              <w:marRight w:val="0"/>
              <w:marTop w:val="0"/>
              <w:marBottom w:val="0"/>
              <w:divBdr>
                <w:top w:val="none" w:sz="0" w:space="0" w:color="auto"/>
                <w:left w:val="none" w:sz="0" w:space="0" w:color="auto"/>
                <w:bottom w:val="none" w:sz="0" w:space="0" w:color="auto"/>
                <w:right w:val="none" w:sz="0" w:space="0" w:color="auto"/>
              </w:divBdr>
            </w:div>
            <w:div w:id="104690758">
              <w:marLeft w:val="0"/>
              <w:marRight w:val="0"/>
              <w:marTop w:val="0"/>
              <w:marBottom w:val="0"/>
              <w:divBdr>
                <w:top w:val="none" w:sz="0" w:space="0" w:color="auto"/>
                <w:left w:val="none" w:sz="0" w:space="0" w:color="auto"/>
                <w:bottom w:val="none" w:sz="0" w:space="0" w:color="auto"/>
                <w:right w:val="none" w:sz="0" w:space="0" w:color="auto"/>
              </w:divBdr>
            </w:div>
            <w:div w:id="1112089196">
              <w:marLeft w:val="0"/>
              <w:marRight w:val="0"/>
              <w:marTop w:val="0"/>
              <w:marBottom w:val="0"/>
              <w:divBdr>
                <w:top w:val="none" w:sz="0" w:space="0" w:color="auto"/>
                <w:left w:val="none" w:sz="0" w:space="0" w:color="auto"/>
                <w:bottom w:val="none" w:sz="0" w:space="0" w:color="auto"/>
                <w:right w:val="none" w:sz="0" w:space="0" w:color="auto"/>
              </w:divBdr>
            </w:div>
            <w:div w:id="6803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2397">
      <w:bodyDiv w:val="1"/>
      <w:marLeft w:val="0"/>
      <w:marRight w:val="0"/>
      <w:marTop w:val="0"/>
      <w:marBottom w:val="0"/>
      <w:divBdr>
        <w:top w:val="none" w:sz="0" w:space="0" w:color="auto"/>
        <w:left w:val="none" w:sz="0" w:space="0" w:color="auto"/>
        <w:bottom w:val="none" w:sz="0" w:space="0" w:color="auto"/>
        <w:right w:val="none" w:sz="0" w:space="0" w:color="auto"/>
      </w:divBdr>
      <w:divsChild>
        <w:div w:id="2027710193">
          <w:marLeft w:val="0"/>
          <w:marRight w:val="0"/>
          <w:marTop w:val="0"/>
          <w:marBottom w:val="0"/>
          <w:divBdr>
            <w:top w:val="none" w:sz="0" w:space="0" w:color="auto"/>
            <w:left w:val="none" w:sz="0" w:space="0" w:color="auto"/>
            <w:bottom w:val="none" w:sz="0" w:space="0" w:color="auto"/>
            <w:right w:val="none" w:sz="0" w:space="0" w:color="auto"/>
          </w:divBdr>
          <w:divsChild>
            <w:div w:id="1756433088">
              <w:marLeft w:val="0"/>
              <w:marRight w:val="0"/>
              <w:marTop w:val="0"/>
              <w:marBottom w:val="0"/>
              <w:divBdr>
                <w:top w:val="none" w:sz="0" w:space="0" w:color="auto"/>
                <w:left w:val="none" w:sz="0" w:space="0" w:color="auto"/>
                <w:bottom w:val="none" w:sz="0" w:space="0" w:color="auto"/>
                <w:right w:val="none" w:sz="0" w:space="0" w:color="auto"/>
              </w:divBdr>
            </w:div>
            <w:div w:id="18505621">
              <w:marLeft w:val="0"/>
              <w:marRight w:val="0"/>
              <w:marTop w:val="0"/>
              <w:marBottom w:val="0"/>
              <w:divBdr>
                <w:top w:val="none" w:sz="0" w:space="0" w:color="auto"/>
                <w:left w:val="none" w:sz="0" w:space="0" w:color="auto"/>
                <w:bottom w:val="none" w:sz="0" w:space="0" w:color="auto"/>
                <w:right w:val="none" w:sz="0" w:space="0" w:color="auto"/>
              </w:divBdr>
            </w:div>
            <w:div w:id="1965112079">
              <w:marLeft w:val="0"/>
              <w:marRight w:val="0"/>
              <w:marTop w:val="0"/>
              <w:marBottom w:val="0"/>
              <w:divBdr>
                <w:top w:val="none" w:sz="0" w:space="0" w:color="auto"/>
                <w:left w:val="none" w:sz="0" w:space="0" w:color="auto"/>
                <w:bottom w:val="none" w:sz="0" w:space="0" w:color="auto"/>
                <w:right w:val="none" w:sz="0" w:space="0" w:color="auto"/>
              </w:divBdr>
            </w:div>
            <w:div w:id="1236747867">
              <w:marLeft w:val="0"/>
              <w:marRight w:val="0"/>
              <w:marTop w:val="0"/>
              <w:marBottom w:val="0"/>
              <w:divBdr>
                <w:top w:val="none" w:sz="0" w:space="0" w:color="auto"/>
                <w:left w:val="none" w:sz="0" w:space="0" w:color="auto"/>
                <w:bottom w:val="none" w:sz="0" w:space="0" w:color="auto"/>
                <w:right w:val="none" w:sz="0" w:space="0" w:color="auto"/>
              </w:divBdr>
            </w:div>
            <w:div w:id="470752166">
              <w:marLeft w:val="0"/>
              <w:marRight w:val="0"/>
              <w:marTop w:val="0"/>
              <w:marBottom w:val="0"/>
              <w:divBdr>
                <w:top w:val="none" w:sz="0" w:space="0" w:color="auto"/>
                <w:left w:val="none" w:sz="0" w:space="0" w:color="auto"/>
                <w:bottom w:val="none" w:sz="0" w:space="0" w:color="auto"/>
                <w:right w:val="none" w:sz="0" w:space="0" w:color="auto"/>
              </w:divBdr>
            </w:div>
            <w:div w:id="1264263115">
              <w:marLeft w:val="0"/>
              <w:marRight w:val="0"/>
              <w:marTop w:val="0"/>
              <w:marBottom w:val="0"/>
              <w:divBdr>
                <w:top w:val="none" w:sz="0" w:space="0" w:color="auto"/>
                <w:left w:val="none" w:sz="0" w:space="0" w:color="auto"/>
                <w:bottom w:val="none" w:sz="0" w:space="0" w:color="auto"/>
                <w:right w:val="none" w:sz="0" w:space="0" w:color="auto"/>
              </w:divBdr>
            </w:div>
            <w:div w:id="1365248261">
              <w:marLeft w:val="0"/>
              <w:marRight w:val="0"/>
              <w:marTop w:val="0"/>
              <w:marBottom w:val="0"/>
              <w:divBdr>
                <w:top w:val="none" w:sz="0" w:space="0" w:color="auto"/>
                <w:left w:val="none" w:sz="0" w:space="0" w:color="auto"/>
                <w:bottom w:val="none" w:sz="0" w:space="0" w:color="auto"/>
                <w:right w:val="none" w:sz="0" w:space="0" w:color="auto"/>
              </w:divBdr>
            </w:div>
            <w:div w:id="263076385">
              <w:marLeft w:val="0"/>
              <w:marRight w:val="0"/>
              <w:marTop w:val="0"/>
              <w:marBottom w:val="0"/>
              <w:divBdr>
                <w:top w:val="none" w:sz="0" w:space="0" w:color="auto"/>
                <w:left w:val="none" w:sz="0" w:space="0" w:color="auto"/>
                <w:bottom w:val="none" w:sz="0" w:space="0" w:color="auto"/>
                <w:right w:val="none" w:sz="0" w:space="0" w:color="auto"/>
              </w:divBdr>
            </w:div>
            <w:div w:id="210968653">
              <w:marLeft w:val="0"/>
              <w:marRight w:val="0"/>
              <w:marTop w:val="0"/>
              <w:marBottom w:val="0"/>
              <w:divBdr>
                <w:top w:val="none" w:sz="0" w:space="0" w:color="auto"/>
                <w:left w:val="none" w:sz="0" w:space="0" w:color="auto"/>
                <w:bottom w:val="none" w:sz="0" w:space="0" w:color="auto"/>
                <w:right w:val="none" w:sz="0" w:space="0" w:color="auto"/>
              </w:divBdr>
            </w:div>
            <w:div w:id="1235093557">
              <w:marLeft w:val="0"/>
              <w:marRight w:val="0"/>
              <w:marTop w:val="0"/>
              <w:marBottom w:val="0"/>
              <w:divBdr>
                <w:top w:val="none" w:sz="0" w:space="0" w:color="auto"/>
                <w:left w:val="none" w:sz="0" w:space="0" w:color="auto"/>
                <w:bottom w:val="none" w:sz="0" w:space="0" w:color="auto"/>
                <w:right w:val="none" w:sz="0" w:space="0" w:color="auto"/>
              </w:divBdr>
            </w:div>
            <w:div w:id="1435634454">
              <w:marLeft w:val="0"/>
              <w:marRight w:val="0"/>
              <w:marTop w:val="0"/>
              <w:marBottom w:val="0"/>
              <w:divBdr>
                <w:top w:val="none" w:sz="0" w:space="0" w:color="auto"/>
                <w:left w:val="none" w:sz="0" w:space="0" w:color="auto"/>
                <w:bottom w:val="none" w:sz="0" w:space="0" w:color="auto"/>
                <w:right w:val="none" w:sz="0" w:space="0" w:color="auto"/>
              </w:divBdr>
            </w:div>
            <w:div w:id="1341664592">
              <w:marLeft w:val="0"/>
              <w:marRight w:val="0"/>
              <w:marTop w:val="0"/>
              <w:marBottom w:val="0"/>
              <w:divBdr>
                <w:top w:val="none" w:sz="0" w:space="0" w:color="auto"/>
                <w:left w:val="none" w:sz="0" w:space="0" w:color="auto"/>
                <w:bottom w:val="none" w:sz="0" w:space="0" w:color="auto"/>
                <w:right w:val="none" w:sz="0" w:space="0" w:color="auto"/>
              </w:divBdr>
            </w:div>
            <w:div w:id="2103797384">
              <w:marLeft w:val="0"/>
              <w:marRight w:val="0"/>
              <w:marTop w:val="0"/>
              <w:marBottom w:val="0"/>
              <w:divBdr>
                <w:top w:val="none" w:sz="0" w:space="0" w:color="auto"/>
                <w:left w:val="none" w:sz="0" w:space="0" w:color="auto"/>
                <w:bottom w:val="none" w:sz="0" w:space="0" w:color="auto"/>
                <w:right w:val="none" w:sz="0" w:space="0" w:color="auto"/>
              </w:divBdr>
            </w:div>
            <w:div w:id="473766052">
              <w:marLeft w:val="0"/>
              <w:marRight w:val="0"/>
              <w:marTop w:val="0"/>
              <w:marBottom w:val="0"/>
              <w:divBdr>
                <w:top w:val="none" w:sz="0" w:space="0" w:color="auto"/>
                <w:left w:val="none" w:sz="0" w:space="0" w:color="auto"/>
                <w:bottom w:val="none" w:sz="0" w:space="0" w:color="auto"/>
                <w:right w:val="none" w:sz="0" w:space="0" w:color="auto"/>
              </w:divBdr>
            </w:div>
            <w:div w:id="1617713150">
              <w:marLeft w:val="0"/>
              <w:marRight w:val="0"/>
              <w:marTop w:val="0"/>
              <w:marBottom w:val="0"/>
              <w:divBdr>
                <w:top w:val="none" w:sz="0" w:space="0" w:color="auto"/>
                <w:left w:val="none" w:sz="0" w:space="0" w:color="auto"/>
                <w:bottom w:val="none" w:sz="0" w:space="0" w:color="auto"/>
                <w:right w:val="none" w:sz="0" w:space="0" w:color="auto"/>
              </w:divBdr>
            </w:div>
            <w:div w:id="1123813682">
              <w:marLeft w:val="0"/>
              <w:marRight w:val="0"/>
              <w:marTop w:val="0"/>
              <w:marBottom w:val="0"/>
              <w:divBdr>
                <w:top w:val="none" w:sz="0" w:space="0" w:color="auto"/>
                <w:left w:val="none" w:sz="0" w:space="0" w:color="auto"/>
                <w:bottom w:val="none" w:sz="0" w:space="0" w:color="auto"/>
                <w:right w:val="none" w:sz="0" w:space="0" w:color="auto"/>
              </w:divBdr>
            </w:div>
            <w:div w:id="1356927482">
              <w:marLeft w:val="0"/>
              <w:marRight w:val="0"/>
              <w:marTop w:val="0"/>
              <w:marBottom w:val="0"/>
              <w:divBdr>
                <w:top w:val="none" w:sz="0" w:space="0" w:color="auto"/>
                <w:left w:val="none" w:sz="0" w:space="0" w:color="auto"/>
                <w:bottom w:val="none" w:sz="0" w:space="0" w:color="auto"/>
                <w:right w:val="none" w:sz="0" w:space="0" w:color="auto"/>
              </w:divBdr>
            </w:div>
            <w:div w:id="596522044">
              <w:marLeft w:val="0"/>
              <w:marRight w:val="0"/>
              <w:marTop w:val="0"/>
              <w:marBottom w:val="0"/>
              <w:divBdr>
                <w:top w:val="none" w:sz="0" w:space="0" w:color="auto"/>
                <w:left w:val="none" w:sz="0" w:space="0" w:color="auto"/>
                <w:bottom w:val="none" w:sz="0" w:space="0" w:color="auto"/>
                <w:right w:val="none" w:sz="0" w:space="0" w:color="auto"/>
              </w:divBdr>
            </w:div>
            <w:div w:id="141119267">
              <w:marLeft w:val="0"/>
              <w:marRight w:val="0"/>
              <w:marTop w:val="0"/>
              <w:marBottom w:val="0"/>
              <w:divBdr>
                <w:top w:val="none" w:sz="0" w:space="0" w:color="auto"/>
                <w:left w:val="none" w:sz="0" w:space="0" w:color="auto"/>
                <w:bottom w:val="none" w:sz="0" w:space="0" w:color="auto"/>
                <w:right w:val="none" w:sz="0" w:space="0" w:color="auto"/>
              </w:divBdr>
            </w:div>
            <w:div w:id="20789200">
              <w:marLeft w:val="0"/>
              <w:marRight w:val="0"/>
              <w:marTop w:val="0"/>
              <w:marBottom w:val="0"/>
              <w:divBdr>
                <w:top w:val="none" w:sz="0" w:space="0" w:color="auto"/>
                <w:left w:val="none" w:sz="0" w:space="0" w:color="auto"/>
                <w:bottom w:val="none" w:sz="0" w:space="0" w:color="auto"/>
                <w:right w:val="none" w:sz="0" w:space="0" w:color="auto"/>
              </w:divBdr>
            </w:div>
            <w:div w:id="1283001708">
              <w:marLeft w:val="0"/>
              <w:marRight w:val="0"/>
              <w:marTop w:val="0"/>
              <w:marBottom w:val="0"/>
              <w:divBdr>
                <w:top w:val="none" w:sz="0" w:space="0" w:color="auto"/>
                <w:left w:val="none" w:sz="0" w:space="0" w:color="auto"/>
                <w:bottom w:val="none" w:sz="0" w:space="0" w:color="auto"/>
                <w:right w:val="none" w:sz="0" w:space="0" w:color="auto"/>
              </w:divBdr>
            </w:div>
            <w:div w:id="1740860612">
              <w:marLeft w:val="0"/>
              <w:marRight w:val="0"/>
              <w:marTop w:val="0"/>
              <w:marBottom w:val="0"/>
              <w:divBdr>
                <w:top w:val="none" w:sz="0" w:space="0" w:color="auto"/>
                <w:left w:val="none" w:sz="0" w:space="0" w:color="auto"/>
                <w:bottom w:val="none" w:sz="0" w:space="0" w:color="auto"/>
                <w:right w:val="none" w:sz="0" w:space="0" w:color="auto"/>
              </w:divBdr>
            </w:div>
            <w:div w:id="1094856784">
              <w:marLeft w:val="0"/>
              <w:marRight w:val="0"/>
              <w:marTop w:val="0"/>
              <w:marBottom w:val="0"/>
              <w:divBdr>
                <w:top w:val="none" w:sz="0" w:space="0" w:color="auto"/>
                <w:left w:val="none" w:sz="0" w:space="0" w:color="auto"/>
                <w:bottom w:val="none" w:sz="0" w:space="0" w:color="auto"/>
                <w:right w:val="none" w:sz="0" w:space="0" w:color="auto"/>
              </w:divBdr>
            </w:div>
            <w:div w:id="2088569456">
              <w:marLeft w:val="0"/>
              <w:marRight w:val="0"/>
              <w:marTop w:val="0"/>
              <w:marBottom w:val="0"/>
              <w:divBdr>
                <w:top w:val="none" w:sz="0" w:space="0" w:color="auto"/>
                <w:left w:val="none" w:sz="0" w:space="0" w:color="auto"/>
                <w:bottom w:val="none" w:sz="0" w:space="0" w:color="auto"/>
                <w:right w:val="none" w:sz="0" w:space="0" w:color="auto"/>
              </w:divBdr>
            </w:div>
            <w:div w:id="97142160">
              <w:marLeft w:val="0"/>
              <w:marRight w:val="0"/>
              <w:marTop w:val="0"/>
              <w:marBottom w:val="0"/>
              <w:divBdr>
                <w:top w:val="none" w:sz="0" w:space="0" w:color="auto"/>
                <w:left w:val="none" w:sz="0" w:space="0" w:color="auto"/>
                <w:bottom w:val="none" w:sz="0" w:space="0" w:color="auto"/>
                <w:right w:val="none" w:sz="0" w:space="0" w:color="auto"/>
              </w:divBdr>
            </w:div>
            <w:div w:id="1413971414">
              <w:marLeft w:val="0"/>
              <w:marRight w:val="0"/>
              <w:marTop w:val="0"/>
              <w:marBottom w:val="0"/>
              <w:divBdr>
                <w:top w:val="none" w:sz="0" w:space="0" w:color="auto"/>
                <w:left w:val="none" w:sz="0" w:space="0" w:color="auto"/>
                <w:bottom w:val="none" w:sz="0" w:space="0" w:color="auto"/>
                <w:right w:val="none" w:sz="0" w:space="0" w:color="auto"/>
              </w:divBdr>
            </w:div>
            <w:div w:id="902715955">
              <w:marLeft w:val="0"/>
              <w:marRight w:val="0"/>
              <w:marTop w:val="0"/>
              <w:marBottom w:val="0"/>
              <w:divBdr>
                <w:top w:val="none" w:sz="0" w:space="0" w:color="auto"/>
                <w:left w:val="none" w:sz="0" w:space="0" w:color="auto"/>
                <w:bottom w:val="none" w:sz="0" w:space="0" w:color="auto"/>
                <w:right w:val="none" w:sz="0" w:space="0" w:color="auto"/>
              </w:divBdr>
            </w:div>
            <w:div w:id="30112020">
              <w:marLeft w:val="0"/>
              <w:marRight w:val="0"/>
              <w:marTop w:val="0"/>
              <w:marBottom w:val="0"/>
              <w:divBdr>
                <w:top w:val="none" w:sz="0" w:space="0" w:color="auto"/>
                <w:left w:val="none" w:sz="0" w:space="0" w:color="auto"/>
                <w:bottom w:val="none" w:sz="0" w:space="0" w:color="auto"/>
                <w:right w:val="none" w:sz="0" w:space="0" w:color="auto"/>
              </w:divBdr>
            </w:div>
            <w:div w:id="851454296">
              <w:marLeft w:val="0"/>
              <w:marRight w:val="0"/>
              <w:marTop w:val="0"/>
              <w:marBottom w:val="0"/>
              <w:divBdr>
                <w:top w:val="none" w:sz="0" w:space="0" w:color="auto"/>
                <w:left w:val="none" w:sz="0" w:space="0" w:color="auto"/>
                <w:bottom w:val="none" w:sz="0" w:space="0" w:color="auto"/>
                <w:right w:val="none" w:sz="0" w:space="0" w:color="auto"/>
              </w:divBdr>
            </w:div>
            <w:div w:id="451939836">
              <w:marLeft w:val="0"/>
              <w:marRight w:val="0"/>
              <w:marTop w:val="0"/>
              <w:marBottom w:val="0"/>
              <w:divBdr>
                <w:top w:val="none" w:sz="0" w:space="0" w:color="auto"/>
                <w:left w:val="none" w:sz="0" w:space="0" w:color="auto"/>
                <w:bottom w:val="none" w:sz="0" w:space="0" w:color="auto"/>
                <w:right w:val="none" w:sz="0" w:space="0" w:color="auto"/>
              </w:divBdr>
            </w:div>
            <w:div w:id="2058163603">
              <w:marLeft w:val="0"/>
              <w:marRight w:val="0"/>
              <w:marTop w:val="0"/>
              <w:marBottom w:val="0"/>
              <w:divBdr>
                <w:top w:val="none" w:sz="0" w:space="0" w:color="auto"/>
                <w:left w:val="none" w:sz="0" w:space="0" w:color="auto"/>
                <w:bottom w:val="none" w:sz="0" w:space="0" w:color="auto"/>
                <w:right w:val="none" w:sz="0" w:space="0" w:color="auto"/>
              </w:divBdr>
            </w:div>
            <w:div w:id="1017343178">
              <w:marLeft w:val="0"/>
              <w:marRight w:val="0"/>
              <w:marTop w:val="0"/>
              <w:marBottom w:val="0"/>
              <w:divBdr>
                <w:top w:val="none" w:sz="0" w:space="0" w:color="auto"/>
                <w:left w:val="none" w:sz="0" w:space="0" w:color="auto"/>
                <w:bottom w:val="none" w:sz="0" w:space="0" w:color="auto"/>
                <w:right w:val="none" w:sz="0" w:space="0" w:color="auto"/>
              </w:divBdr>
            </w:div>
            <w:div w:id="876889964">
              <w:marLeft w:val="0"/>
              <w:marRight w:val="0"/>
              <w:marTop w:val="0"/>
              <w:marBottom w:val="0"/>
              <w:divBdr>
                <w:top w:val="none" w:sz="0" w:space="0" w:color="auto"/>
                <w:left w:val="none" w:sz="0" w:space="0" w:color="auto"/>
                <w:bottom w:val="none" w:sz="0" w:space="0" w:color="auto"/>
                <w:right w:val="none" w:sz="0" w:space="0" w:color="auto"/>
              </w:divBdr>
            </w:div>
            <w:div w:id="518547167">
              <w:marLeft w:val="0"/>
              <w:marRight w:val="0"/>
              <w:marTop w:val="0"/>
              <w:marBottom w:val="0"/>
              <w:divBdr>
                <w:top w:val="none" w:sz="0" w:space="0" w:color="auto"/>
                <w:left w:val="none" w:sz="0" w:space="0" w:color="auto"/>
                <w:bottom w:val="none" w:sz="0" w:space="0" w:color="auto"/>
                <w:right w:val="none" w:sz="0" w:space="0" w:color="auto"/>
              </w:divBdr>
            </w:div>
            <w:div w:id="402526582">
              <w:marLeft w:val="0"/>
              <w:marRight w:val="0"/>
              <w:marTop w:val="0"/>
              <w:marBottom w:val="0"/>
              <w:divBdr>
                <w:top w:val="none" w:sz="0" w:space="0" w:color="auto"/>
                <w:left w:val="none" w:sz="0" w:space="0" w:color="auto"/>
                <w:bottom w:val="none" w:sz="0" w:space="0" w:color="auto"/>
                <w:right w:val="none" w:sz="0" w:space="0" w:color="auto"/>
              </w:divBdr>
            </w:div>
            <w:div w:id="1760520884">
              <w:marLeft w:val="0"/>
              <w:marRight w:val="0"/>
              <w:marTop w:val="0"/>
              <w:marBottom w:val="0"/>
              <w:divBdr>
                <w:top w:val="none" w:sz="0" w:space="0" w:color="auto"/>
                <w:left w:val="none" w:sz="0" w:space="0" w:color="auto"/>
                <w:bottom w:val="none" w:sz="0" w:space="0" w:color="auto"/>
                <w:right w:val="none" w:sz="0" w:space="0" w:color="auto"/>
              </w:divBdr>
            </w:div>
            <w:div w:id="269897020">
              <w:marLeft w:val="0"/>
              <w:marRight w:val="0"/>
              <w:marTop w:val="0"/>
              <w:marBottom w:val="0"/>
              <w:divBdr>
                <w:top w:val="none" w:sz="0" w:space="0" w:color="auto"/>
                <w:left w:val="none" w:sz="0" w:space="0" w:color="auto"/>
                <w:bottom w:val="none" w:sz="0" w:space="0" w:color="auto"/>
                <w:right w:val="none" w:sz="0" w:space="0" w:color="auto"/>
              </w:divBdr>
            </w:div>
            <w:div w:id="417749650">
              <w:marLeft w:val="0"/>
              <w:marRight w:val="0"/>
              <w:marTop w:val="0"/>
              <w:marBottom w:val="0"/>
              <w:divBdr>
                <w:top w:val="none" w:sz="0" w:space="0" w:color="auto"/>
                <w:left w:val="none" w:sz="0" w:space="0" w:color="auto"/>
                <w:bottom w:val="none" w:sz="0" w:space="0" w:color="auto"/>
                <w:right w:val="none" w:sz="0" w:space="0" w:color="auto"/>
              </w:divBdr>
            </w:div>
            <w:div w:id="1158107900">
              <w:marLeft w:val="0"/>
              <w:marRight w:val="0"/>
              <w:marTop w:val="0"/>
              <w:marBottom w:val="0"/>
              <w:divBdr>
                <w:top w:val="none" w:sz="0" w:space="0" w:color="auto"/>
                <w:left w:val="none" w:sz="0" w:space="0" w:color="auto"/>
                <w:bottom w:val="none" w:sz="0" w:space="0" w:color="auto"/>
                <w:right w:val="none" w:sz="0" w:space="0" w:color="auto"/>
              </w:divBdr>
            </w:div>
            <w:div w:id="845830968">
              <w:marLeft w:val="0"/>
              <w:marRight w:val="0"/>
              <w:marTop w:val="0"/>
              <w:marBottom w:val="0"/>
              <w:divBdr>
                <w:top w:val="none" w:sz="0" w:space="0" w:color="auto"/>
                <w:left w:val="none" w:sz="0" w:space="0" w:color="auto"/>
                <w:bottom w:val="none" w:sz="0" w:space="0" w:color="auto"/>
                <w:right w:val="none" w:sz="0" w:space="0" w:color="auto"/>
              </w:divBdr>
            </w:div>
            <w:div w:id="555094879">
              <w:marLeft w:val="0"/>
              <w:marRight w:val="0"/>
              <w:marTop w:val="0"/>
              <w:marBottom w:val="0"/>
              <w:divBdr>
                <w:top w:val="none" w:sz="0" w:space="0" w:color="auto"/>
                <w:left w:val="none" w:sz="0" w:space="0" w:color="auto"/>
                <w:bottom w:val="none" w:sz="0" w:space="0" w:color="auto"/>
                <w:right w:val="none" w:sz="0" w:space="0" w:color="auto"/>
              </w:divBdr>
            </w:div>
            <w:div w:id="1030914040">
              <w:marLeft w:val="0"/>
              <w:marRight w:val="0"/>
              <w:marTop w:val="0"/>
              <w:marBottom w:val="0"/>
              <w:divBdr>
                <w:top w:val="none" w:sz="0" w:space="0" w:color="auto"/>
                <w:left w:val="none" w:sz="0" w:space="0" w:color="auto"/>
                <w:bottom w:val="none" w:sz="0" w:space="0" w:color="auto"/>
                <w:right w:val="none" w:sz="0" w:space="0" w:color="auto"/>
              </w:divBdr>
            </w:div>
            <w:div w:id="11732467">
              <w:marLeft w:val="0"/>
              <w:marRight w:val="0"/>
              <w:marTop w:val="0"/>
              <w:marBottom w:val="0"/>
              <w:divBdr>
                <w:top w:val="none" w:sz="0" w:space="0" w:color="auto"/>
                <w:left w:val="none" w:sz="0" w:space="0" w:color="auto"/>
                <w:bottom w:val="none" w:sz="0" w:space="0" w:color="auto"/>
                <w:right w:val="none" w:sz="0" w:space="0" w:color="auto"/>
              </w:divBdr>
            </w:div>
            <w:div w:id="1324316447">
              <w:marLeft w:val="0"/>
              <w:marRight w:val="0"/>
              <w:marTop w:val="0"/>
              <w:marBottom w:val="0"/>
              <w:divBdr>
                <w:top w:val="none" w:sz="0" w:space="0" w:color="auto"/>
                <w:left w:val="none" w:sz="0" w:space="0" w:color="auto"/>
                <w:bottom w:val="none" w:sz="0" w:space="0" w:color="auto"/>
                <w:right w:val="none" w:sz="0" w:space="0" w:color="auto"/>
              </w:divBdr>
            </w:div>
            <w:div w:id="47724524">
              <w:marLeft w:val="0"/>
              <w:marRight w:val="0"/>
              <w:marTop w:val="0"/>
              <w:marBottom w:val="0"/>
              <w:divBdr>
                <w:top w:val="none" w:sz="0" w:space="0" w:color="auto"/>
                <w:left w:val="none" w:sz="0" w:space="0" w:color="auto"/>
                <w:bottom w:val="none" w:sz="0" w:space="0" w:color="auto"/>
                <w:right w:val="none" w:sz="0" w:space="0" w:color="auto"/>
              </w:divBdr>
            </w:div>
            <w:div w:id="1900916">
              <w:marLeft w:val="0"/>
              <w:marRight w:val="0"/>
              <w:marTop w:val="0"/>
              <w:marBottom w:val="0"/>
              <w:divBdr>
                <w:top w:val="none" w:sz="0" w:space="0" w:color="auto"/>
                <w:left w:val="none" w:sz="0" w:space="0" w:color="auto"/>
                <w:bottom w:val="none" w:sz="0" w:space="0" w:color="auto"/>
                <w:right w:val="none" w:sz="0" w:space="0" w:color="auto"/>
              </w:divBdr>
            </w:div>
            <w:div w:id="1489055705">
              <w:marLeft w:val="0"/>
              <w:marRight w:val="0"/>
              <w:marTop w:val="0"/>
              <w:marBottom w:val="0"/>
              <w:divBdr>
                <w:top w:val="none" w:sz="0" w:space="0" w:color="auto"/>
                <w:left w:val="none" w:sz="0" w:space="0" w:color="auto"/>
                <w:bottom w:val="none" w:sz="0" w:space="0" w:color="auto"/>
                <w:right w:val="none" w:sz="0" w:space="0" w:color="auto"/>
              </w:divBdr>
            </w:div>
            <w:div w:id="625166175">
              <w:marLeft w:val="0"/>
              <w:marRight w:val="0"/>
              <w:marTop w:val="0"/>
              <w:marBottom w:val="0"/>
              <w:divBdr>
                <w:top w:val="none" w:sz="0" w:space="0" w:color="auto"/>
                <w:left w:val="none" w:sz="0" w:space="0" w:color="auto"/>
                <w:bottom w:val="none" w:sz="0" w:space="0" w:color="auto"/>
                <w:right w:val="none" w:sz="0" w:space="0" w:color="auto"/>
              </w:divBdr>
            </w:div>
            <w:div w:id="389958107">
              <w:marLeft w:val="0"/>
              <w:marRight w:val="0"/>
              <w:marTop w:val="0"/>
              <w:marBottom w:val="0"/>
              <w:divBdr>
                <w:top w:val="none" w:sz="0" w:space="0" w:color="auto"/>
                <w:left w:val="none" w:sz="0" w:space="0" w:color="auto"/>
                <w:bottom w:val="none" w:sz="0" w:space="0" w:color="auto"/>
                <w:right w:val="none" w:sz="0" w:space="0" w:color="auto"/>
              </w:divBdr>
            </w:div>
            <w:div w:id="1667708835">
              <w:marLeft w:val="0"/>
              <w:marRight w:val="0"/>
              <w:marTop w:val="0"/>
              <w:marBottom w:val="0"/>
              <w:divBdr>
                <w:top w:val="none" w:sz="0" w:space="0" w:color="auto"/>
                <w:left w:val="none" w:sz="0" w:space="0" w:color="auto"/>
                <w:bottom w:val="none" w:sz="0" w:space="0" w:color="auto"/>
                <w:right w:val="none" w:sz="0" w:space="0" w:color="auto"/>
              </w:divBdr>
            </w:div>
            <w:div w:id="2119058574">
              <w:marLeft w:val="0"/>
              <w:marRight w:val="0"/>
              <w:marTop w:val="0"/>
              <w:marBottom w:val="0"/>
              <w:divBdr>
                <w:top w:val="none" w:sz="0" w:space="0" w:color="auto"/>
                <w:left w:val="none" w:sz="0" w:space="0" w:color="auto"/>
                <w:bottom w:val="none" w:sz="0" w:space="0" w:color="auto"/>
                <w:right w:val="none" w:sz="0" w:space="0" w:color="auto"/>
              </w:divBdr>
            </w:div>
            <w:div w:id="588778487">
              <w:marLeft w:val="0"/>
              <w:marRight w:val="0"/>
              <w:marTop w:val="0"/>
              <w:marBottom w:val="0"/>
              <w:divBdr>
                <w:top w:val="none" w:sz="0" w:space="0" w:color="auto"/>
                <w:left w:val="none" w:sz="0" w:space="0" w:color="auto"/>
                <w:bottom w:val="none" w:sz="0" w:space="0" w:color="auto"/>
                <w:right w:val="none" w:sz="0" w:space="0" w:color="auto"/>
              </w:divBdr>
            </w:div>
            <w:div w:id="126626236">
              <w:marLeft w:val="0"/>
              <w:marRight w:val="0"/>
              <w:marTop w:val="0"/>
              <w:marBottom w:val="0"/>
              <w:divBdr>
                <w:top w:val="none" w:sz="0" w:space="0" w:color="auto"/>
                <w:left w:val="none" w:sz="0" w:space="0" w:color="auto"/>
                <w:bottom w:val="none" w:sz="0" w:space="0" w:color="auto"/>
                <w:right w:val="none" w:sz="0" w:space="0" w:color="auto"/>
              </w:divBdr>
            </w:div>
            <w:div w:id="635376654">
              <w:marLeft w:val="0"/>
              <w:marRight w:val="0"/>
              <w:marTop w:val="0"/>
              <w:marBottom w:val="0"/>
              <w:divBdr>
                <w:top w:val="none" w:sz="0" w:space="0" w:color="auto"/>
                <w:left w:val="none" w:sz="0" w:space="0" w:color="auto"/>
                <w:bottom w:val="none" w:sz="0" w:space="0" w:color="auto"/>
                <w:right w:val="none" w:sz="0" w:space="0" w:color="auto"/>
              </w:divBdr>
            </w:div>
            <w:div w:id="2021085342">
              <w:marLeft w:val="0"/>
              <w:marRight w:val="0"/>
              <w:marTop w:val="0"/>
              <w:marBottom w:val="0"/>
              <w:divBdr>
                <w:top w:val="none" w:sz="0" w:space="0" w:color="auto"/>
                <w:left w:val="none" w:sz="0" w:space="0" w:color="auto"/>
                <w:bottom w:val="none" w:sz="0" w:space="0" w:color="auto"/>
                <w:right w:val="none" w:sz="0" w:space="0" w:color="auto"/>
              </w:divBdr>
            </w:div>
            <w:div w:id="1564213300">
              <w:marLeft w:val="0"/>
              <w:marRight w:val="0"/>
              <w:marTop w:val="0"/>
              <w:marBottom w:val="0"/>
              <w:divBdr>
                <w:top w:val="none" w:sz="0" w:space="0" w:color="auto"/>
                <w:left w:val="none" w:sz="0" w:space="0" w:color="auto"/>
                <w:bottom w:val="none" w:sz="0" w:space="0" w:color="auto"/>
                <w:right w:val="none" w:sz="0" w:space="0" w:color="auto"/>
              </w:divBdr>
            </w:div>
            <w:div w:id="1326010351">
              <w:marLeft w:val="0"/>
              <w:marRight w:val="0"/>
              <w:marTop w:val="0"/>
              <w:marBottom w:val="0"/>
              <w:divBdr>
                <w:top w:val="none" w:sz="0" w:space="0" w:color="auto"/>
                <w:left w:val="none" w:sz="0" w:space="0" w:color="auto"/>
                <w:bottom w:val="none" w:sz="0" w:space="0" w:color="auto"/>
                <w:right w:val="none" w:sz="0" w:space="0" w:color="auto"/>
              </w:divBdr>
            </w:div>
            <w:div w:id="6931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531">
      <w:bodyDiv w:val="1"/>
      <w:marLeft w:val="0"/>
      <w:marRight w:val="0"/>
      <w:marTop w:val="0"/>
      <w:marBottom w:val="0"/>
      <w:divBdr>
        <w:top w:val="none" w:sz="0" w:space="0" w:color="auto"/>
        <w:left w:val="none" w:sz="0" w:space="0" w:color="auto"/>
        <w:bottom w:val="none" w:sz="0" w:space="0" w:color="auto"/>
        <w:right w:val="none" w:sz="0" w:space="0" w:color="auto"/>
      </w:divBdr>
      <w:divsChild>
        <w:div w:id="936789463">
          <w:marLeft w:val="0"/>
          <w:marRight w:val="0"/>
          <w:marTop w:val="0"/>
          <w:marBottom w:val="0"/>
          <w:divBdr>
            <w:top w:val="none" w:sz="0" w:space="0" w:color="auto"/>
            <w:left w:val="none" w:sz="0" w:space="0" w:color="auto"/>
            <w:bottom w:val="none" w:sz="0" w:space="0" w:color="auto"/>
            <w:right w:val="none" w:sz="0" w:space="0" w:color="auto"/>
          </w:divBdr>
          <w:divsChild>
            <w:div w:id="669216326">
              <w:marLeft w:val="0"/>
              <w:marRight w:val="0"/>
              <w:marTop w:val="0"/>
              <w:marBottom w:val="0"/>
              <w:divBdr>
                <w:top w:val="none" w:sz="0" w:space="0" w:color="auto"/>
                <w:left w:val="none" w:sz="0" w:space="0" w:color="auto"/>
                <w:bottom w:val="none" w:sz="0" w:space="0" w:color="auto"/>
                <w:right w:val="none" w:sz="0" w:space="0" w:color="auto"/>
              </w:divBdr>
            </w:div>
            <w:div w:id="746877491">
              <w:marLeft w:val="0"/>
              <w:marRight w:val="0"/>
              <w:marTop w:val="0"/>
              <w:marBottom w:val="0"/>
              <w:divBdr>
                <w:top w:val="none" w:sz="0" w:space="0" w:color="auto"/>
                <w:left w:val="none" w:sz="0" w:space="0" w:color="auto"/>
                <w:bottom w:val="none" w:sz="0" w:space="0" w:color="auto"/>
                <w:right w:val="none" w:sz="0" w:space="0" w:color="auto"/>
              </w:divBdr>
            </w:div>
            <w:div w:id="824206066">
              <w:marLeft w:val="0"/>
              <w:marRight w:val="0"/>
              <w:marTop w:val="0"/>
              <w:marBottom w:val="0"/>
              <w:divBdr>
                <w:top w:val="none" w:sz="0" w:space="0" w:color="auto"/>
                <w:left w:val="none" w:sz="0" w:space="0" w:color="auto"/>
                <w:bottom w:val="none" w:sz="0" w:space="0" w:color="auto"/>
                <w:right w:val="none" w:sz="0" w:space="0" w:color="auto"/>
              </w:divBdr>
            </w:div>
            <w:div w:id="2022197437">
              <w:marLeft w:val="0"/>
              <w:marRight w:val="0"/>
              <w:marTop w:val="0"/>
              <w:marBottom w:val="0"/>
              <w:divBdr>
                <w:top w:val="none" w:sz="0" w:space="0" w:color="auto"/>
                <w:left w:val="none" w:sz="0" w:space="0" w:color="auto"/>
                <w:bottom w:val="none" w:sz="0" w:space="0" w:color="auto"/>
                <w:right w:val="none" w:sz="0" w:space="0" w:color="auto"/>
              </w:divBdr>
            </w:div>
            <w:div w:id="667442816">
              <w:marLeft w:val="0"/>
              <w:marRight w:val="0"/>
              <w:marTop w:val="0"/>
              <w:marBottom w:val="0"/>
              <w:divBdr>
                <w:top w:val="none" w:sz="0" w:space="0" w:color="auto"/>
                <w:left w:val="none" w:sz="0" w:space="0" w:color="auto"/>
                <w:bottom w:val="none" w:sz="0" w:space="0" w:color="auto"/>
                <w:right w:val="none" w:sz="0" w:space="0" w:color="auto"/>
              </w:divBdr>
            </w:div>
            <w:div w:id="1857384471">
              <w:marLeft w:val="0"/>
              <w:marRight w:val="0"/>
              <w:marTop w:val="0"/>
              <w:marBottom w:val="0"/>
              <w:divBdr>
                <w:top w:val="none" w:sz="0" w:space="0" w:color="auto"/>
                <w:left w:val="none" w:sz="0" w:space="0" w:color="auto"/>
                <w:bottom w:val="none" w:sz="0" w:space="0" w:color="auto"/>
                <w:right w:val="none" w:sz="0" w:space="0" w:color="auto"/>
              </w:divBdr>
            </w:div>
            <w:div w:id="1403796921">
              <w:marLeft w:val="0"/>
              <w:marRight w:val="0"/>
              <w:marTop w:val="0"/>
              <w:marBottom w:val="0"/>
              <w:divBdr>
                <w:top w:val="none" w:sz="0" w:space="0" w:color="auto"/>
                <w:left w:val="none" w:sz="0" w:space="0" w:color="auto"/>
                <w:bottom w:val="none" w:sz="0" w:space="0" w:color="auto"/>
                <w:right w:val="none" w:sz="0" w:space="0" w:color="auto"/>
              </w:divBdr>
            </w:div>
            <w:div w:id="1809857304">
              <w:marLeft w:val="0"/>
              <w:marRight w:val="0"/>
              <w:marTop w:val="0"/>
              <w:marBottom w:val="0"/>
              <w:divBdr>
                <w:top w:val="none" w:sz="0" w:space="0" w:color="auto"/>
                <w:left w:val="none" w:sz="0" w:space="0" w:color="auto"/>
                <w:bottom w:val="none" w:sz="0" w:space="0" w:color="auto"/>
                <w:right w:val="none" w:sz="0" w:space="0" w:color="auto"/>
              </w:divBdr>
            </w:div>
            <w:div w:id="436870496">
              <w:marLeft w:val="0"/>
              <w:marRight w:val="0"/>
              <w:marTop w:val="0"/>
              <w:marBottom w:val="0"/>
              <w:divBdr>
                <w:top w:val="none" w:sz="0" w:space="0" w:color="auto"/>
                <w:left w:val="none" w:sz="0" w:space="0" w:color="auto"/>
                <w:bottom w:val="none" w:sz="0" w:space="0" w:color="auto"/>
                <w:right w:val="none" w:sz="0" w:space="0" w:color="auto"/>
              </w:divBdr>
            </w:div>
            <w:div w:id="2077899418">
              <w:marLeft w:val="0"/>
              <w:marRight w:val="0"/>
              <w:marTop w:val="0"/>
              <w:marBottom w:val="0"/>
              <w:divBdr>
                <w:top w:val="none" w:sz="0" w:space="0" w:color="auto"/>
                <w:left w:val="none" w:sz="0" w:space="0" w:color="auto"/>
                <w:bottom w:val="none" w:sz="0" w:space="0" w:color="auto"/>
                <w:right w:val="none" w:sz="0" w:space="0" w:color="auto"/>
              </w:divBdr>
            </w:div>
            <w:div w:id="890458336">
              <w:marLeft w:val="0"/>
              <w:marRight w:val="0"/>
              <w:marTop w:val="0"/>
              <w:marBottom w:val="0"/>
              <w:divBdr>
                <w:top w:val="none" w:sz="0" w:space="0" w:color="auto"/>
                <w:left w:val="none" w:sz="0" w:space="0" w:color="auto"/>
                <w:bottom w:val="none" w:sz="0" w:space="0" w:color="auto"/>
                <w:right w:val="none" w:sz="0" w:space="0" w:color="auto"/>
              </w:divBdr>
            </w:div>
            <w:div w:id="1396201517">
              <w:marLeft w:val="0"/>
              <w:marRight w:val="0"/>
              <w:marTop w:val="0"/>
              <w:marBottom w:val="0"/>
              <w:divBdr>
                <w:top w:val="none" w:sz="0" w:space="0" w:color="auto"/>
                <w:left w:val="none" w:sz="0" w:space="0" w:color="auto"/>
                <w:bottom w:val="none" w:sz="0" w:space="0" w:color="auto"/>
                <w:right w:val="none" w:sz="0" w:space="0" w:color="auto"/>
              </w:divBdr>
            </w:div>
            <w:div w:id="1649019643">
              <w:marLeft w:val="0"/>
              <w:marRight w:val="0"/>
              <w:marTop w:val="0"/>
              <w:marBottom w:val="0"/>
              <w:divBdr>
                <w:top w:val="none" w:sz="0" w:space="0" w:color="auto"/>
                <w:left w:val="none" w:sz="0" w:space="0" w:color="auto"/>
                <w:bottom w:val="none" w:sz="0" w:space="0" w:color="auto"/>
                <w:right w:val="none" w:sz="0" w:space="0" w:color="auto"/>
              </w:divBdr>
            </w:div>
            <w:div w:id="1238788076">
              <w:marLeft w:val="0"/>
              <w:marRight w:val="0"/>
              <w:marTop w:val="0"/>
              <w:marBottom w:val="0"/>
              <w:divBdr>
                <w:top w:val="none" w:sz="0" w:space="0" w:color="auto"/>
                <w:left w:val="none" w:sz="0" w:space="0" w:color="auto"/>
                <w:bottom w:val="none" w:sz="0" w:space="0" w:color="auto"/>
                <w:right w:val="none" w:sz="0" w:space="0" w:color="auto"/>
              </w:divBdr>
            </w:div>
            <w:div w:id="2096128242">
              <w:marLeft w:val="0"/>
              <w:marRight w:val="0"/>
              <w:marTop w:val="0"/>
              <w:marBottom w:val="0"/>
              <w:divBdr>
                <w:top w:val="none" w:sz="0" w:space="0" w:color="auto"/>
                <w:left w:val="none" w:sz="0" w:space="0" w:color="auto"/>
                <w:bottom w:val="none" w:sz="0" w:space="0" w:color="auto"/>
                <w:right w:val="none" w:sz="0" w:space="0" w:color="auto"/>
              </w:divBdr>
            </w:div>
            <w:div w:id="13316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7760">
      <w:bodyDiv w:val="1"/>
      <w:marLeft w:val="0"/>
      <w:marRight w:val="0"/>
      <w:marTop w:val="0"/>
      <w:marBottom w:val="0"/>
      <w:divBdr>
        <w:top w:val="none" w:sz="0" w:space="0" w:color="auto"/>
        <w:left w:val="none" w:sz="0" w:space="0" w:color="auto"/>
        <w:bottom w:val="none" w:sz="0" w:space="0" w:color="auto"/>
        <w:right w:val="none" w:sz="0" w:space="0" w:color="auto"/>
      </w:divBdr>
    </w:div>
    <w:div w:id="1586839589">
      <w:bodyDiv w:val="1"/>
      <w:marLeft w:val="0"/>
      <w:marRight w:val="0"/>
      <w:marTop w:val="0"/>
      <w:marBottom w:val="0"/>
      <w:divBdr>
        <w:top w:val="none" w:sz="0" w:space="0" w:color="auto"/>
        <w:left w:val="none" w:sz="0" w:space="0" w:color="auto"/>
        <w:bottom w:val="none" w:sz="0" w:space="0" w:color="auto"/>
        <w:right w:val="none" w:sz="0" w:space="0" w:color="auto"/>
      </w:divBdr>
    </w:div>
    <w:div w:id="1590889601">
      <w:bodyDiv w:val="1"/>
      <w:marLeft w:val="0"/>
      <w:marRight w:val="0"/>
      <w:marTop w:val="0"/>
      <w:marBottom w:val="0"/>
      <w:divBdr>
        <w:top w:val="none" w:sz="0" w:space="0" w:color="auto"/>
        <w:left w:val="none" w:sz="0" w:space="0" w:color="auto"/>
        <w:bottom w:val="none" w:sz="0" w:space="0" w:color="auto"/>
        <w:right w:val="none" w:sz="0" w:space="0" w:color="auto"/>
      </w:divBdr>
      <w:divsChild>
        <w:div w:id="103573857">
          <w:marLeft w:val="0"/>
          <w:marRight w:val="0"/>
          <w:marTop w:val="0"/>
          <w:marBottom w:val="0"/>
          <w:divBdr>
            <w:top w:val="none" w:sz="0" w:space="0" w:color="auto"/>
            <w:left w:val="none" w:sz="0" w:space="0" w:color="auto"/>
            <w:bottom w:val="none" w:sz="0" w:space="0" w:color="auto"/>
            <w:right w:val="none" w:sz="0" w:space="0" w:color="auto"/>
          </w:divBdr>
          <w:divsChild>
            <w:div w:id="38435552">
              <w:marLeft w:val="0"/>
              <w:marRight w:val="0"/>
              <w:marTop w:val="0"/>
              <w:marBottom w:val="0"/>
              <w:divBdr>
                <w:top w:val="none" w:sz="0" w:space="0" w:color="auto"/>
                <w:left w:val="none" w:sz="0" w:space="0" w:color="auto"/>
                <w:bottom w:val="none" w:sz="0" w:space="0" w:color="auto"/>
                <w:right w:val="none" w:sz="0" w:space="0" w:color="auto"/>
              </w:divBdr>
            </w:div>
            <w:div w:id="582840287">
              <w:marLeft w:val="0"/>
              <w:marRight w:val="0"/>
              <w:marTop w:val="0"/>
              <w:marBottom w:val="0"/>
              <w:divBdr>
                <w:top w:val="none" w:sz="0" w:space="0" w:color="auto"/>
                <w:left w:val="none" w:sz="0" w:space="0" w:color="auto"/>
                <w:bottom w:val="none" w:sz="0" w:space="0" w:color="auto"/>
                <w:right w:val="none" w:sz="0" w:space="0" w:color="auto"/>
              </w:divBdr>
            </w:div>
            <w:div w:id="1924491258">
              <w:marLeft w:val="0"/>
              <w:marRight w:val="0"/>
              <w:marTop w:val="0"/>
              <w:marBottom w:val="0"/>
              <w:divBdr>
                <w:top w:val="none" w:sz="0" w:space="0" w:color="auto"/>
                <w:left w:val="none" w:sz="0" w:space="0" w:color="auto"/>
                <w:bottom w:val="none" w:sz="0" w:space="0" w:color="auto"/>
                <w:right w:val="none" w:sz="0" w:space="0" w:color="auto"/>
              </w:divBdr>
            </w:div>
            <w:div w:id="144711297">
              <w:marLeft w:val="0"/>
              <w:marRight w:val="0"/>
              <w:marTop w:val="0"/>
              <w:marBottom w:val="0"/>
              <w:divBdr>
                <w:top w:val="none" w:sz="0" w:space="0" w:color="auto"/>
                <w:left w:val="none" w:sz="0" w:space="0" w:color="auto"/>
                <w:bottom w:val="none" w:sz="0" w:space="0" w:color="auto"/>
                <w:right w:val="none" w:sz="0" w:space="0" w:color="auto"/>
              </w:divBdr>
            </w:div>
            <w:div w:id="1501506893">
              <w:marLeft w:val="0"/>
              <w:marRight w:val="0"/>
              <w:marTop w:val="0"/>
              <w:marBottom w:val="0"/>
              <w:divBdr>
                <w:top w:val="none" w:sz="0" w:space="0" w:color="auto"/>
                <w:left w:val="none" w:sz="0" w:space="0" w:color="auto"/>
                <w:bottom w:val="none" w:sz="0" w:space="0" w:color="auto"/>
                <w:right w:val="none" w:sz="0" w:space="0" w:color="auto"/>
              </w:divBdr>
            </w:div>
            <w:div w:id="1944072260">
              <w:marLeft w:val="0"/>
              <w:marRight w:val="0"/>
              <w:marTop w:val="0"/>
              <w:marBottom w:val="0"/>
              <w:divBdr>
                <w:top w:val="none" w:sz="0" w:space="0" w:color="auto"/>
                <w:left w:val="none" w:sz="0" w:space="0" w:color="auto"/>
                <w:bottom w:val="none" w:sz="0" w:space="0" w:color="auto"/>
                <w:right w:val="none" w:sz="0" w:space="0" w:color="auto"/>
              </w:divBdr>
            </w:div>
            <w:div w:id="1009868579">
              <w:marLeft w:val="0"/>
              <w:marRight w:val="0"/>
              <w:marTop w:val="0"/>
              <w:marBottom w:val="0"/>
              <w:divBdr>
                <w:top w:val="none" w:sz="0" w:space="0" w:color="auto"/>
                <w:left w:val="none" w:sz="0" w:space="0" w:color="auto"/>
                <w:bottom w:val="none" w:sz="0" w:space="0" w:color="auto"/>
                <w:right w:val="none" w:sz="0" w:space="0" w:color="auto"/>
              </w:divBdr>
            </w:div>
            <w:div w:id="1780762263">
              <w:marLeft w:val="0"/>
              <w:marRight w:val="0"/>
              <w:marTop w:val="0"/>
              <w:marBottom w:val="0"/>
              <w:divBdr>
                <w:top w:val="none" w:sz="0" w:space="0" w:color="auto"/>
                <w:left w:val="none" w:sz="0" w:space="0" w:color="auto"/>
                <w:bottom w:val="none" w:sz="0" w:space="0" w:color="auto"/>
                <w:right w:val="none" w:sz="0" w:space="0" w:color="auto"/>
              </w:divBdr>
            </w:div>
            <w:div w:id="686831239">
              <w:marLeft w:val="0"/>
              <w:marRight w:val="0"/>
              <w:marTop w:val="0"/>
              <w:marBottom w:val="0"/>
              <w:divBdr>
                <w:top w:val="none" w:sz="0" w:space="0" w:color="auto"/>
                <w:left w:val="none" w:sz="0" w:space="0" w:color="auto"/>
                <w:bottom w:val="none" w:sz="0" w:space="0" w:color="auto"/>
                <w:right w:val="none" w:sz="0" w:space="0" w:color="auto"/>
              </w:divBdr>
            </w:div>
            <w:div w:id="49236189">
              <w:marLeft w:val="0"/>
              <w:marRight w:val="0"/>
              <w:marTop w:val="0"/>
              <w:marBottom w:val="0"/>
              <w:divBdr>
                <w:top w:val="none" w:sz="0" w:space="0" w:color="auto"/>
                <w:left w:val="none" w:sz="0" w:space="0" w:color="auto"/>
                <w:bottom w:val="none" w:sz="0" w:space="0" w:color="auto"/>
                <w:right w:val="none" w:sz="0" w:space="0" w:color="auto"/>
              </w:divBdr>
            </w:div>
            <w:div w:id="1460873771">
              <w:marLeft w:val="0"/>
              <w:marRight w:val="0"/>
              <w:marTop w:val="0"/>
              <w:marBottom w:val="0"/>
              <w:divBdr>
                <w:top w:val="none" w:sz="0" w:space="0" w:color="auto"/>
                <w:left w:val="none" w:sz="0" w:space="0" w:color="auto"/>
                <w:bottom w:val="none" w:sz="0" w:space="0" w:color="auto"/>
                <w:right w:val="none" w:sz="0" w:space="0" w:color="auto"/>
              </w:divBdr>
            </w:div>
            <w:div w:id="1427996003">
              <w:marLeft w:val="0"/>
              <w:marRight w:val="0"/>
              <w:marTop w:val="0"/>
              <w:marBottom w:val="0"/>
              <w:divBdr>
                <w:top w:val="none" w:sz="0" w:space="0" w:color="auto"/>
                <w:left w:val="none" w:sz="0" w:space="0" w:color="auto"/>
                <w:bottom w:val="none" w:sz="0" w:space="0" w:color="auto"/>
                <w:right w:val="none" w:sz="0" w:space="0" w:color="auto"/>
              </w:divBdr>
            </w:div>
            <w:div w:id="1501117651">
              <w:marLeft w:val="0"/>
              <w:marRight w:val="0"/>
              <w:marTop w:val="0"/>
              <w:marBottom w:val="0"/>
              <w:divBdr>
                <w:top w:val="none" w:sz="0" w:space="0" w:color="auto"/>
                <w:left w:val="none" w:sz="0" w:space="0" w:color="auto"/>
                <w:bottom w:val="none" w:sz="0" w:space="0" w:color="auto"/>
                <w:right w:val="none" w:sz="0" w:space="0" w:color="auto"/>
              </w:divBdr>
            </w:div>
            <w:div w:id="2066445151">
              <w:marLeft w:val="0"/>
              <w:marRight w:val="0"/>
              <w:marTop w:val="0"/>
              <w:marBottom w:val="0"/>
              <w:divBdr>
                <w:top w:val="none" w:sz="0" w:space="0" w:color="auto"/>
                <w:left w:val="none" w:sz="0" w:space="0" w:color="auto"/>
                <w:bottom w:val="none" w:sz="0" w:space="0" w:color="auto"/>
                <w:right w:val="none" w:sz="0" w:space="0" w:color="auto"/>
              </w:divBdr>
            </w:div>
            <w:div w:id="989751338">
              <w:marLeft w:val="0"/>
              <w:marRight w:val="0"/>
              <w:marTop w:val="0"/>
              <w:marBottom w:val="0"/>
              <w:divBdr>
                <w:top w:val="none" w:sz="0" w:space="0" w:color="auto"/>
                <w:left w:val="none" w:sz="0" w:space="0" w:color="auto"/>
                <w:bottom w:val="none" w:sz="0" w:space="0" w:color="auto"/>
                <w:right w:val="none" w:sz="0" w:space="0" w:color="auto"/>
              </w:divBdr>
            </w:div>
            <w:div w:id="868183216">
              <w:marLeft w:val="0"/>
              <w:marRight w:val="0"/>
              <w:marTop w:val="0"/>
              <w:marBottom w:val="0"/>
              <w:divBdr>
                <w:top w:val="none" w:sz="0" w:space="0" w:color="auto"/>
                <w:left w:val="none" w:sz="0" w:space="0" w:color="auto"/>
                <w:bottom w:val="none" w:sz="0" w:space="0" w:color="auto"/>
                <w:right w:val="none" w:sz="0" w:space="0" w:color="auto"/>
              </w:divBdr>
            </w:div>
            <w:div w:id="1216312723">
              <w:marLeft w:val="0"/>
              <w:marRight w:val="0"/>
              <w:marTop w:val="0"/>
              <w:marBottom w:val="0"/>
              <w:divBdr>
                <w:top w:val="none" w:sz="0" w:space="0" w:color="auto"/>
                <w:left w:val="none" w:sz="0" w:space="0" w:color="auto"/>
                <w:bottom w:val="none" w:sz="0" w:space="0" w:color="auto"/>
                <w:right w:val="none" w:sz="0" w:space="0" w:color="auto"/>
              </w:divBdr>
            </w:div>
            <w:div w:id="543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1543">
      <w:bodyDiv w:val="1"/>
      <w:marLeft w:val="0"/>
      <w:marRight w:val="0"/>
      <w:marTop w:val="0"/>
      <w:marBottom w:val="0"/>
      <w:divBdr>
        <w:top w:val="none" w:sz="0" w:space="0" w:color="auto"/>
        <w:left w:val="none" w:sz="0" w:space="0" w:color="auto"/>
        <w:bottom w:val="none" w:sz="0" w:space="0" w:color="auto"/>
        <w:right w:val="none" w:sz="0" w:space="0" w:color="auto"/>
      </w:divBdr>
    </w:div>
    <w:div w:id="1628119207">
      <w:bodyDiv w:val="1"/>
      <w:marLeft w:val="0"/>
      <w:marRight w:val="0"/>
      <w:marTop w:val="0"/>
      <w:marBottom w:val="0"/>
      <w:divBdr>
        <w:top w:val="none" w:sz="0" w:space="0" w:color="auto"/>
        <w:left w:val="none" w:sz="0" w:space="0" w:color="auto"/>
        <w:bottom w:val="none" w:sz="0" w:space="0" w:color="auto"/>
        <w:right w:val="none" w:sz="0" w:space="0" w:color="auto"/>
      </w:divBdr>
    </w:div>
    <w:div w:id="1629431874">
      <w:bodyDiv w:val="1"/>
      <w:marLeft w:val="0"/>
      <w:marRight w:val="0"/>
      <w:marTop w:val="0"/>
      <w:marBottom w:val="0"/>
      <w:divBdr>
        <w:top w:val="none" w:sz="0" w:space="0" w:color="auto"/>
        <w:left w:val="none" w:sz="0" w:space="0" w:color="auto"/>
        <w:bottom w:val="none" w:sz="0" w:space="0" w:color="auto"/>
        <w:right w:val="none" w:sz="0" w:space="0" w:color="auto"/>
      </w:divBdr>
      <w:divsChild>
        <w:div w:id="48039263">
          <w:marLeft w:val="0"/>
          <w:marRight w:val="0"/>
          <w:marTop w:val="180"/>
          <w:marBottom w:val="180"/>
          <w:divBdr>
            <w:top w:val="none" w:sz="0" w:space="0" w:color="auto"/>
            <w:left w:val="none" w:sz="0" w:space="0" w:color="auto"/>
            <w:bottom w:val="none" w:sz="0" w:space="0" w:color="auto"/>
            <w:right w:val="none" w:sz="0" w:space="0" w:color="auto"/>
          </w:divBdr>
          <w:divsChild>
            <w:div w:id="754932831">
              <w:marLeft w:val="0"/>
              <w:marRight w:val="0"/>
              <w:marTop w:val="0"/>
              <w:marBottom w:val="0"/>
              <w:divBdr>
                <w:top w:val="none" w:sz="0" w:space="0" w:color="auto"/>
                <w:left w:val="none" w:sz="0" w:space="0" w:color="auto"/>
                <w:bottom w:val="none" w:sz="0" w:space="0" w:color="auto"/>
                <w:right w:val="none" w:sz="0" w:space="0" w:color="auto"/>
              </w:divBdr>
            </w:div>
            <w:div w:id="2140879185">
              <w:marLeft w:val="0"/>
              <w:marRight w:val="0"/>
              <w:marTop w:val="0"/>
              <w:marBottom w:val="0"/>
              <w:divBdr>
                <w:top w:val="none" w:sz="0" w:space="0" w:color="auto"/>
                <w:left w:val="none" w:sz="0" w:space="0" w:color="auto"/>
                <w:bottom w:val="none" w:sz="0" w:space="0" w:color="auto"/>
                <w:right w:val="none" w:sz="0" w:space="0" w:color="auto"/>
              </w:divBdr>
              <w:divsChild>
                <w:div w:id="2084328541">
                  <w:marLeft w:val="0"/>
                  <w:marRight w:val="0"/>
                  <w:marTop w:val="0"/>
                  <w:marBottom w:val="0"/>
                  <w:divBdr>
                    <w:top w:val="none" w:sz="0" w:space="0" w:color="auto"/>
                    <w:left w:val="none" w:sz="0" w:space="0" w:color="auto"/>
                    <w:bottom w:val="none" w:sz="0" w:space="0" w:color="auto"/>
                    <w:right w:val="none" w:sz="0" w:space="0" w:color="auto"/>
                  </w:divBdr>
                  <w:divsChild>
                    <w:div w:id="1267034493">
                      <w:marLeft w:val="0"/>
                      <w:marRight w:val="0"/>
                      <w:marTop w:val="0"/>
                      <w:marBottom w:val="0"/>
                      <w:divBdr>
                        <w:top w:val="none" w:sz="0" w:space="0" w:color="auto"/>
                        <w:left w:val="none" w:sz="0" w:space="0" w:color="auto"/>
                        <w:bottom w:val="none" w:sz="0" w:space="0" w:color="auto"/>
                        <w:right w:val="none" w:sz="0" w:space="0" w:color="auto"/>
                      </w:divBdr>
                    </w:div>
                  </w:divsChild>
                </w:div>
                <w:div w:id="793787756">
                  <w:marLeft w:val="0"/>
                  <w:marRight w:val="0"/>
                  <w:marTop w:val="0"/>
                  <w:marBottom w:val="0"/>
                  <w:divBdr>
                    <w:top w:val="none" w:sz="0" w:space="0" w:color="auto"/>
                    <w:left w:val="none" w:sz="0" w:space="0" w:color="auto"/>
                    <w:bottom w:val="none" w:sz="0" w:space="0" w:color="auto"/>
                    <w:right w:val="none" w:sz="0" w:space="0" w:color="auto"/>
                  </w:divBdr>
                  <w:divsChild>
                    <w:div w:id="39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38945">
      <w:bodyDiv w:val="1"/>
      <w:marLeft w:val="0"/>
      <w:marRight w:val="0"/>
      <w:marTop w:val="0"/>
      <w:marBottom w:val="0"/>
      <w:divBdr>
        <w:top w:val="none" w:sz="0" w:space="0" w:color="auto"/>
        <w:left w:val="none" w:sz="0" w:space="0" w:color="auto"/>
        <w:bottom w:val="none" w:sz="0" w:space="0" w:color="auto"/>
        <w:right w:val="none" w:sz="0" w:space="0" w:color="auto"/>
      </w:divBdr>
    </w:div>
    <w:div w:id="1636331848">
      <w:bodyDiv w:val="1"/>
      <w:marLeft w:val="0"/>
      <w:marRight w:val="0"/>
      <w:marTop w:val="0"/>
      <w:marBottom w:val="0"/>
      <w:divBdr>
        <w:top w:val="none" w:sz="0" w:space="0" w:color="auto"/>
        <w:left w:val="none" w:sz="0" w:space="0" w:color="auto"/>
        <w:bottom w:val="none" w:sz="0" w:space="0" w:color="auto"/>
        <w:right w:val="none" w:sz="0" w:space="0" w:color="auto"/>
      </w:divBdr>
      <w:divsChild>
        <w:div w:id="220598166">
          <w:marLeft w:val="0"/>
          <w:marRight w:val="0"/>
          <w:marTop w:val="0"/>
          <w:marBottom w:val="0"/>
          <w:divBdr>
            <w:top w:val="none" w:sz="0" w:space="0" w:color="auto"/>
            <w:left w:val="none" w:sz="0" w:space="0" w:color="auto"/>
            <w:bottom w:val="none" w:sz="0" w:space="0" w:color="auto"/>
            <w:right w:val="none" w:sz="0" w:space="0" w:color="auto"/>
          </w:divBdr>
        </w:div>
        <w:div w:id="2031755217">
          <w:marLeft w:val="0"/>
          <w:marRight w:val="0"/>
          <w:marTop w:val="0"/>
          <w:marBottom w:val="0"/>
          <w:divBdr>
            <w:top w:val="none" w:sz="0" w:space="0" w:color="auto"/>
            <w:left w:val="none" w:sz="0" w:space="0" w:color="auto"/>
            <w:bottom w:val="none" w:sz="0" w:space="0" w:color="auto"/>
            <w:right w:val="none" w:sz="0" w:space="0" w:color="auto"/>
          </w:divBdr>
        </w:div>
        <w:div w:id="446631058">
          <w:marLeft w:val="0"/>
          <w:marRight w:val="0"/>
          <w:marTop w:val="0"/>
          <w:marBottom w:val="0"/>
          <w:divBdr>
            <w:top w:val="none" w:sz="0" w:space="0" w:color="auto"/>
            <w:left w:val="none" w:sz="0" w:space="0" w:color="auto"/>
            <w:bottom w:val="none" w:sz="0" w:space="0" w:color="auto"/>
            <w:right w:val="none" w:sz="0" w:space="0" w:color="auto"/>
          </w:divBdr>
        </w:div>
        <w:div w:id="937711461">
          <w:marLeft w:val="0"/>
          <w:marRight w:val="0"/>
          <w:marTop w:val="0"/>
          <w:marBottom w:val="0"/>
          <w:divBdr>
            <w:top w:val="none" w:sz="0" w:space="0" w:color="auto"/>
            <w:left w:val="none" w:sz="0" w:space="0" w:color="auto"/>
            <w:bottom w:val="none" w:sz="0" w:space="0" w:color="auto"/>
            <w:right w:val="none" w:sz="0" w:space="0" w:color="auto"/>
          </w:divBdr>
        </w:div>
      </w:divsChild>
    </w:div>
    <w:div w:id="1636445244">
      <w:bodyDiv w:val="1"/>
      <w:marLeft w:val="0"/>
      <w:marRight w:val="0"/>
      <w:marTop w:val="0"/>
      <w:marBottom w:val="0"/>
      <w:divBdr>
        <w:top w:val="none" w:sz="0" w:space="0" w:color="auto"/>
        <w:left w:val="none" w:sz="0" w:space="0" w:color="auto"/>
        <w:bottom w:val="none" w:sz="0" w:space="0" w:color="auto"/>
        <w:right w:val="none" w:sz="0" w:space="0" w:color="auto"/>
      </w:divBdr>
    </w:div>
    <w:div w:id="1653831329">
      <w:bodyDiv w:val="1"/>
      <w:marLeft w:val="0"/>
      <w:marRight w:val="0"/>
      <w:marTop w:val="0"/>
      <w:marBottom w:val="0"/>
      <w:divBdr>
        <w:top w:val="none" w:sz="0" w:space="0" w:color="auto"/>
        <w:left w:val="none" w:sz="0" w:space="0" w:color="auto"/>
        <w:bottom w:val="none" w:sz="0" w:space="0" w:color="auto"/>
        <w:right w:val="none" w:sz="0" w:space="0" w:color="auto"/>
      </w:divBdr>
      <w:divsChild>
        <w:div w:id="1180463786">
          <w:marLeft w:val="0"/>
          <w:marRight w:val="0"/>
          <w:marTop w:val="0"/>
          <w:marBottom w:val="0"/>
          <w:divBdr>
            <w:top w:val="none" w:sz="0" w:space="0" w:color="auto"/>
            <w:left w:val="none" w:sz="0" w:space="0" w:color="auto"/>
            <w:bottom w:val="none" w:sz="0" w:space="0" w:color="auto"/>
            <w:right w:val="none" w:sz="0" w:space="0" w:color="auto"/>
          </w:divBdr>
        </w:div>
        <w:div w:id="2076585340">
          <w:marLeft w:val="0"/>
          <w:marRight w:val="0"/>
          <w:marTop w:val="0"/>
          <w:marBottom w:val="0"/>
          <w:divBdr>
            <w:top w:val="none" w:sz="0" w:space="0" w:color="auto"/>
            <w:left w:val="none" w:sz="0" w:space="0" w:color="auto"/>
            <w:bottom w:val="none" w:sz="0" w:space="0" w:color="auto"/>
            <w:right w:val="none" w:sz="0" w:space="0" w:color="auto"/>
          </w:divBdr>
        </w:div>
        <w:div w:id="129709530">
          <w:marLeft w:val="0"/>
          <w:marRight w:val="0"/>
          <w:marTop w:val="0"/>
          <w:marBottom w:val="0"/>
          <w:divBdr>
            <w:top w:val="none" w:sz="0" w:space="0" w:color="auto"/>
            <w:left w:val="none" w:sz="0" w:space="0" w:color="auto"/>
            <w:bottom w:val="none" w:sz="0" w:space="0" w:color="auto"/>
            <w:right w:val="none" w:sz="0" w:space="0" w:color="auto"/>
          </w:divBdr>
        </w:div>
        <w:div w:id="132715596">
          <w:marLeft w:val="0"/>
          <w:marRight w:val="0"/>
          <w:marTop w:val="0"/>
          <w:marBottom w:val="0"/>
          <w:divBdr>
            <w:top w:val="none" w:sz="0" w:space="0" w:color="auto"/>
            <w:left w:val="none" w:sz="0" w:space="0" w:color="auto"/>
            <w:bottom w:val="none" w:sz="0" w:space="0" w:color="auto"/>
            <w:right w:val="none" w:sz="0" w:space="0" w:color="auto"/>
          </w:divBdr>
        </w:div>
        <w:div w:id="816922255">
          <w:marLeft w:val="0"/>
          <w:marRight w:val="0"/>
          <w:marTop w:val="0"/>
          <w:marBottom w:val="0"/>
          <w:divBdr>
            <w:top w:val="none" w:sz="0" w:space="0" w:color="auto"/>
            <w:left w:val="none" w:sz="0" w:space="0" w:color="auto"/>
            <w:bottom w:val="none" w:sz="0" w:space="0" w:color="auto"/>
            <w:right w:val="none" w:sz="0" w:space="0" w:color="auto"/>
          </w:divBdr>
        </w:div>
        <w:div w:id="513809264">
          <w:marLeft w:val="0"/>
          <w:marRight w:val="0"/>
          <w:marTop w:val="0"/>
          <w:marBottom w:val="0"/>
          <w:divBdr>
            <w:top w:val="none" w:sz="0" w:space="0" w:color="auto"/>
            <w:left w:val="none" w:sz="0" w:space="0" w:color="auto"/>
            <w:bottom w:val="none" w:sz="0" w:space="0" w:color="auto"/>
            <w:right w:val="none" w:sz="0" w:space="0" w:color="auto"/>
          </w:divBdr>
        </w:div>
        <w:div w:id="967126460">
          <w:marLeft w:val="0"/>
          <w:marRight w:val="0"/>
          <w:marTop w:val="0"/>
          <w:marBottom w:val="0"/>
          <w:divBdr>
            <w:top w:val="none" w:sz="0" w:space="0" w:color="auto"/>
            <w:left w:val="none" w:sz="0" w:space="0" w:color="auto"/>
            <w:bottom w:val="none" w:sz="0" w:space="0" w:color="auto"/>
            <w:right w:val="none" w:sz="0" w:space="0" w:color="auto"/>
          </w:divBdr>
        </w:div>
        <w:div w:id="668215688">
          <w:marLeft w:val="0"/>
          <w:marRight w:val="0"/>
          <w:marTop w:val="0"/>
          <w:marBottom w:val="0"/>
          <w:divBdr>
            <w:top w:val="none" w:sz="0" w:space="0" w:color="auto"/>
            <w:left w:val="none" w:sz="0" w:space="0" w:color="auto"/>
            <w:bottom w:val="none" w:sz="0" w:space="0" w:color="auto"/>
            <w:right w:val="none" w:sz="0" w:space="0" w:color="auto"/>
          </w:divBdr>
        </w:div>
        <w:div w:id="1288311964">
          <w:marLeft w:val="0"/>
          <w:marRight w:val="0"/>
          <w:marTop w:val="0"/>
          <w:marBottom w:val="0"/>
          <w:divBdr>
            <w:top w:val="none" w:sz="0" w:space="0" w:color="auto"/>
            <w:left w:val="none" w:sz="0" w:space="0" w:color="auto"/>
            <w:bottom w:val="none" w:sz="0" w:space="0" w:color="auto"/>
            <w:right w:val="none" w:sz="0" w:space="0" w:color="auto"/>
          </w:divBdr>
        </w:div>
        <w:div w:id="1079599687">
          <w:marLeft w:val="0"/>
          <w:marRight w:val="0"/>
          <w:marTop w:val="0"/>
          <w:marBottom w:val="0"/>
          <w:divBdr>
            <w:top w:val="none" w:sz="0" w:space="0" w:color="auto"/>
            <w:left w:val="none" w:sz="0" w:space="0" w:color="auto"/>
            <w:bottom w:val="none" w:sz="0" w:space="0" w:color="auto"/>
            <w:right w:val="none" w:sz="0" w:space="0" w:color="auto"/>
          </w:divBdr>
        </w:div>
      </w:divsChild>
    </w:div>
    <w:div w:id="1655602638">
      <w:bodyDiv w:val="1"/>
      <w:marLeft w:val="0"/>
      <w:marRight w:val="0"/>
      <w:marTop w:val="0"/>
      <w:marBottom w:val="0"/>
      <w:divBdr>
        <w:top w:val="none" w:sz="0" w:space="0" w:color="auto"/>
        <w:left w:val="none" w:sz="0" w:space="0" w:color="auto"/>
        <w:bottom w:val="none" w:sz="0" w:space="0" w:color="auto"/>
        <w:right w:val="none" w:sz="0" w:space="0" w:color="auto"/>
      </w:divBdr>
    </w:div>
    <w:div w:id="1656566288">
      <w:bodyDiv w:val="1"/>
      <w:marLeft w:val="0"/>
      <w:marRight w:val="0"/>
      <w:marTop w:val="0"/>
      <w:marBottom w:val="0"/>
      <w:divBdr>
        <w:top w:val="none" w:sz="0" w:space="0" w:color="auto"/>
        <w:left w:val="none" w:sz="0" w:space="0" w:color="auto"/>
        <w:bottom w:val="none" w:sz="0" w:space="0" w:color="auto"/>
        <w:right w:val="none" w:sz="0" w:space="0" w:color="auto"/>
      </w:divBdr>
    </w:div>
    <w:div w:id="1664039836">
      <w:bodyDiv w:val="1"/>
      <w:marLeft w:val="0"/>
      <w:marRight w:val="0"/>
      <w:marTop w:val="0"/>
      <w:marBottom w:val="0"/>
      <w:divBdr>
        <w:top w:val="none" w:sz="0" w:space="0" w:color="auto"/>
        <w:left w:val="none" w:sz="0" w:space="0" w:color="auto"/>
        <w:bottom w:val="none" w:sz="0" w:space="0" w:color="auto"/>
        <w:right w:val="none" w:sz="0" w:space="0" w:color="auto"/>
      </w:divBdr>
    </w:div>
    <w:div w:id="1671711285">
      <w:bodyDiv w:val="1"/>
      <w:marLeft w:val="0"/>
      <w:marRight w:val="0"/>
      <w:marTop w:val="0"/>
      <w:marBottom w:val="0"/>
      <w:divBdr>
        <w:top w:val="none" w:sz="0" w:space="0" w:color="auto"/>
        <w:left w:val="none" w:sz="0" w:space="0" w:color="auto"/>
        <w:bottom w:val="none" w:sz="0" w:space="0" w:color="auto"/>
        <w:right w:val="none" w:sz="0" w:space="0" w:color="auto"/>
      </w:divBdr>
      <w:divsChild>
        <w:div w:id="1462268663">
          <w:marLeft w:val="0"/>
          <w:marRight w:val="0"/>
          <w:marTop w:val="0"/>
          <w:marBottom w:val="0"/>
          <w:divBdr>
            <w:top w:val="none" w:sz="0" w:space="0" w:color="auto"/>
            <w:left w:val="none" w:sz="0" w:space="0" w:color="auto"/>
            <w:bottom w:val="none" w:sz="0" w:space="0" w:color="auto"/>
            <w:right w:val="none" w:sz="0" w:space="0" w:color="auto"/>
          </w:divBdr>
        </w:div>
        <w:div w:id="159582395">
          <w:marLeft w:val="0"/>
          <w:marRight w:val="0"/>
          <w:marTop w:val="0"/>
          <w:marBottom w:val="0"/>
          <w:divBdr>
            <w:top w:val="none" w:sz="0" w:space="0" w:color="auto"/>
            <w:left w:val="none" w:sz="0" w:space="0" w:color="auto"/>
            <w:bottom w:val="none" w:sz="0" w:space="0" w:color="auto"/>
            <w:right w:val="none" w:sz="0" w:space="0" w:color="auto"/>
          </w:divBdr>
        </w:div>
        <w:div w:id="91363359">
          <w:marLeft w:val="0"/>
          <w:marRight w:val="0"/>
          <w:marTop w:val="0"/>
          <w:marBottom w:val="0"/>
          <w:divBdr>
            <w:top w:val="none" w:sz="0" w:space="0" w:color="auto"/>
            <w:left w:val="none" w:sz="0" w:space="0" w:color="auto"/>
            <w:bottom w:val="none" w:sz="0" w:space="0" w:color="auto"/>
            <w:right w:val="none" w:sz="0" w:space="0" w:color="auto"/>
          </w:divBdr>
        </w:div>
        <w:div w:id="1677609176">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1421411328">
          <w:marLeft w:val="0"/>
          <w:marRight w:val="0"/>
          <w:marTop w:val="0"/>
          <w:marBottom w:val="0"/>
          <w:divBdr>
            <w:top w:val="none" w:sz="0" w:space="0" w:color="auto"/>
            <w:left w:val="none" w:sz="0" w:space="0" w:color="auto"/>
            <w:bottom w:val="none" w:sz="0" w:space="0" w:color="auto"/>
            <w:right w:val="none" w:sz="0" w:space="0" w:color="auto"/>
          </w:divBdr>
        </w:div>
        <w:div w:id="138694520">
          <w:marLeft w:val="0"/>
          <w:marRight w:val="0"/>
          <w:marTop w:val="0"/>
          <w:marBottom w:val="0"/>
          <w:divBdr>
            <w:top w:val="none" w:sz="0" w:space="0" w:color="auto"/>
            <w:left w:val="none" w:sz="0" w:space="0" w:color="auto"/>
            <w:bottom w:val="none" w:sz="0" w:space="0" w:color="auto"/>
            <w:right w:val="none" w:sz="0" w:space="0" w:color="auto"/>
          </w:divBdr>
        </w:div>
        <w:div w:id="1586107650">
          <w:marLeft w:val="0"/>
          <w:marRight w:val="0"/>
          <w:marTop w:val="0"/>
          <w:marBottom w:val="0"/>
          <w:divBdr>
            <w:top w:val="none" w:sz="0" w:space="0" w:color="auto"/>
            <w:left w:val="none" w:sz="0" w:space="0" w:color="auto"/>
            <w:bottom w:val="none" w:sz="0" w:space="0" w:color="auto"/>
            <w:right w:val="none" w:sz="0" w:space="0" w:color="auto"/>
          </w:divBdr>
        </w:div>
        <w:div w:id="1932472598">
          <w:marLeft w:val="0"/>
          <w:marRight w:val="0"/>
          <w:marTop w:val="0"/>
          <w:marBottom w:val="0"/>
          <w:divBdr>
            <w:top w:val="none" w:sz="0" w:space="0" w:color="auto"/>
            <w:left w:val="none" w:sz="0" w:space="0" w:color="auto"/>
            <w:bottom w:val="none" w:sz="0" w:space="0" w:color="auto"/>
            <w:right w:val="none" w:sz="0" w:space="0" w:color="auto"/>
          </w:divBdr>
        </w:div>
        <w:div w:id="540048242">
          <w:marLeft w:val="0"/>
          <w:marRight w:val="0"/>
          <w:marTop w:val="0"/>
          <w:marBottom w:val="0"/>
          <w:divBdr>
            <w:top w:val="none" w:sz="0" w:space="0" w:color="auto"/>
            <w:left w:val="none" w:sz="0" w:space="0" w:color="auto"/>
            <w:bottom w:val="none" w:sz="0" w:space="0" w:color="auto"/>
            <w:right w:val="none" w:sz="0" w:space="0" w:color="auto"/>
          </w:divBdr>
        </w:div>
        <w:div w:id="1874532166">
          <w:marLeft w:val="0"/>
          <w:marRight w:val="0"/>
          <w:marTop w:val="0"/>
          <w:marBottom w:val="0"/>
          <w:divBdr>
            <w:top w:val="none" w:sz="0" w:space="0" w:color="auto"/>
            <w:left w:val="none" w:sz="0" w:space="0" w:color="auto"/>
            <w:bottom w:val="none" w:sz="0" w:space="0" w:color="auto"/>
            <w:right w:val="none" w:sz="0" w:space="0" w:color="auto"/>
          </w:divBdr>
        </w:div>
        <w:div w:id="1925144101">
          <w:marLeft w:val="0"/>
          <w:marRight w:val="0"/>
          <w:marTop w:val="0"/>
          <w:marBottom w:val="0"/>
          <w:divBdr>
            <w:top w:val="none" w:sz="0" w:space="0" w:color="auto"/>
            <w:left w:val="none" w:sz="0" w:space="0" w:color="auto"/>
            <w:bottom w:val="none" w:sz="0" w:space="0" w:color="auto"/>
            <w:right w:val="none" w:sz="0" w:space="0" w:color="auto"/>
          </w:divBdr>
        </w:div>
        <w:div w:id="1607422678">
          <w:marLeft w:val="0"/>
          <w:marRight w:val="0"/>
          <w:marTop w:val="0"/>
          <w:marBottom w:val="0"/>
          <w:divBdr>
            <w:top w:val="none" w:sz="0" w:space="0" w:color="auto"/>
            <w:left w:val="none" w:sz="0" w:space="0" w:color="auto"/>
            <w:bottom w:val="none" w:sz="0" w:space="0" w:color="auto"/>
            <w:right w:val="none" w:sz="0" w:space="0" w:color="auto"/>
          </w:divBdr>
        </w:div>
        <w:div w:id="1944729552">
          <w:marLeft w:val="0"/>
          <w:marRight w:val="0"/>
          <w:marTop w:val="0"/>
          <w:marBottom w:val="0"/>
          <w:divBdr>
            <w:top w:val="none" w:sz="0" w:space="0" w:color="auto"/>
            <w:left w:val="none" w:sz="0" w:space="0" w:color="auto"/>
            <w:bottom w:val="none" w:sz="0" w:space="0" w:color="auto"/>
            <w:right w:val="none" w:sz="0" w:space="0" w:color="auto"/>
          </w:divBdr>
        </w:div>
        <w:div w:id="990207646">
          <w:marLeft w:val="0"/>
          <w:marRight w:val="0"/>
          <w:marTop w:val="0"/>
          <w:marBottom w:val="0"/>
          <w:divBdr>
            <w:top w:val="none" w:sz="0" w:space="0" w:color="auto"/>
            <w:left w:val="none" w:sz="0" w:space="0" w:color="auto"/>
            <w:bottom w:val="none" w:sz="0" w:space="0" w:color="auto"/>
            <w:right w:val="none" w:sz="0" w:space="0" w:color="auto"/>
          </w:divBdr>
        </w:div>
        <w:div w:id="1955554716">
          <w:marLeft w:val="0"/>
          <w:marRight w:val="0"/>
          <w:marTop w:val="0"/>
          <w:marBottom w:val="0"/>
          <w:divBdr>
            <w:top w:val="none" w:sz="0" w:space="0" w:color="auto"/>
            <w:left w:val="none" w:sz="0" w:space="0" w:color="auto"/>
            <w:bottom w:val="none" w:sz="0" w:space="0" w:color="auto"/>
            <w:right w:val="none" w:sz="0" w:space="0" w:color="auto"/>
          </w:divBdr>
        </w:div>
        <w:div w:id="981470020">
          <w:marLeft w:val="0"/>
          <w:marRight w:val="0"/>
          <w:marTop w:val="0"/>
          <w:marBottom w:val="0"/>
          <w:divBdr>
            <w:top w:val="none" w:sz="0" w:space="0" w:color="auto"/>
            <w:left w:val="none" w:sz="0" w:space="0" w:color="auto"/>
            <w:bottom w:val="none" w:sz="0" w:space="0" w:color="auto"/>
            <w:right w:val="none" w:sz="0" w:space="0" w:color="auto"/>
          </w:divBdr>
        </w:div>
        <w:div w:id="855578976">
          <w:marLeft w:val="0"/>
          <w:marRight w:val="0"/>
          <w:marTop w:val="0"/>
          <w:marBottom w:val="0"/>
          <w:divBdr>
            <w:top w:val="none" w:sz="0" w:space="0" w:color="auto"/>
            <w:left w:val="none" w:sz="0" w:space="0" w:color="auto"/>
            <w:bottom w:val="none" w:sz="0" w:space="0" w:color="auto"/>
            <w:right w:val="none" w:sz="0" w:space="0" w:color="auto"/>
          </w:divBdr>
        </w:div>
        <w:div w:id="337274339">
          <w:marLeft w:val="0"/>
          <w:marRight w:val="0"/>
          <w:marTop w:val="0"/>
          <w:marBottom w:val="0"/>
          <w:divBdr>
            <w:top w:val="none" w:sz="0" w:space="0" w:color="auto"/>
            <w:left w:val="none" w:sz="0" w:space="0" w:color="auto"/>
            <w:bottom w:val="none" w:sz="0" w:space="0" w:color="auto"/>
            <w:right w:val="none" w:sz="0" w:space="0" w:color="auto"/>
          </w:divBdr>
        </w:div>
        <w:div w:id="1727875426">
          <w:marLeft w:val="0"/>
          <w:marRight w:val="0"/>
          <w:marTop w:val="0"/>
          <w:marBottom w:val="0"/>
          <w:divBdr>
            <w:top w:val="none" w:sz="0" w:space="0" w:color="auto"/>
            <w:left w:val="none" w:sz="0" w:space="0" w:color="auto"/>
            <w:bottom w:val="none" w:sz="0" w:space="0" w:color="auto"/>
            <w:right w:val="none" w:sz="0" w:space="0" w:color="auto"/>
          </w:divBdr>
        </w:div>
        <w:div w:id="1505778403">
          <w:marLeft w:val="0"/>
          <w:marRight w:val="0"/>
          <w:marTop w:val="0"/>
          <w:marBottom w:val="0"/>
          <w:divBdr>
            <w:top w:val="none" w:sz="0" w:space="0" w:color="auto"/>
            <w:left w:val="none" w:sz="0" w:space="0" w:color="auto"/>
            <w:bottom w:val="none" w:sz="0" w:space="0" w:color="auto"/>
            <w:right w:val="none" w:sz="0" w:space="0" w:color="auto"/>
          </w:divBdr>
        </w:div>
        <w:div w:id="1204437383">
          <w:marLeft w:val="0"/>
          <w:marRight w:val="0"/>
          <w:marTop w:val="0"/>
          <w:marBottom w:val="0"/>
          <w:divBdr>
            <w:top w:val="none" w:sz="0" w:space="0" w:color="auto"/>
            <w:left w:val="none" w:sz="0" w:space="0" w:color="auto"/>
            <w:bottom w:val="none" w:sz="0" w:space="0" w:color="auto"/>
            <w:right w:val="none" w:sz="0" w:space="0" w:color="auto"/>
          </w:divBdr>
        </w:div>
      </w:divsChild>
    </w:div>
    <w:div w:id="1684822292">
      <w:bodyDiv w:val="1"/>
      <w:marLeft w:val="0"/>
      <w:marRight w:val="0"/>
      <w:marTop w:val="0"/>
      <w:marBottom w:val="0"/>
      <w:divBdr>
        <w:top w:val="none" w:sz="0" w:space="0" w:color="auto"/>
        <w:left w:val="none" w:sz="0" w:space="0" w:color="auto"/>
        <w:bottom w:val="none" w:sz="0" w:space="0" w:color="auto"/>
        <w:right w:val="none" w:sz="0" w:space="0" w:color="auto"/>
      </w:divBdr>
    </w:div>
    <w:div w:id="1704281365">
      <w:bodyDiv w:val="1"/>
      <w:marLeft w:val="0"/>
      <w:marRight w:val="0"/>
      <w:marTop w:val="0"/>
      <w:marBottom w:val="0"/>
      <w:divBdr>
        <w:top w:val="none" w:sz="0" w:space="0" w:color="auto"/>
        <w:left w:val="none" w:sz="0" w:space="0" w:color="auto"/>
        <w:bottom w:val="none" w:sz="0" w:space="0" w:color="auto"/>
        <w:right w:val="none" w:sz="0" w:space="0" w:color="auto"/>
      </w:divBdr>
    </w:div>
    <w:div w:id="1708598671">
      <w:bodyDiv w:val="1"/>
      <w:marLeft w:val="0"/>
      <w:marRight w:val="0"/>
      <w:marTop w:val="0"/>
      <w:marBottom w:val="0"/>
      <w:divBdr>
        <w:top w:val="none" w:sz="0" w:space="0" w:color="auto"/>
        <w:left w:val="none" w:sz="0" w:space="0" w:color="auto"/>
        <w:bottom w:val="none" w:sz="0" w:space="0" w:color="auto"/>
        <w:right w:val="none" w:sz="0" w:space="0" w:color="auto"/>
      </w:divBdr>
    </w:div>
    <w:div w:id="1716587673">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6435431">
      <w:bodyDiv w:val="1"/>
      <w:marLeft w:val="0"/>
      <w:marRight w:val="0"/>
      <w:marTop w:val="0"/>
      <w:marBottom w:val="0"/>
      <w:divBdr>
        <w:top w:val="none" w:sz="0" w:space="0" w:color="auto"/>
        <w:left w:val="none" w:sz="0" w:space="0" w:color="auto"/>
        <w:bottom w:val="none" w:sz="0" w:space="0" w:color="auto"/>
        <w:right w:val="none" w:sz="0" w:space="0" w:color="auto"/>
      </w:divBdr>
    </w:div>
    <w:div w:id="1758746852">
      <w:bodyDiv w:val="1"/>
      <w:marLeft w:val="0"/>
      <w:marRight w:val="0"/>
      <w:marTop w:val="0"/>
      <w:marBottom w:val="0"/>
      <w:divBdr>
        <w:top w:val="none" w:sz="0" w:space="0" w:color="auto"/>
        <w:left w:val="none" w:sz="0" w:space="0" w:color="auto"/>
        <w:bottom w:val="none" w:sz="0" w:space="0" w:color="auto"/>
        <w:right w:val="none" w:sz="0" w:space="0" w:color="auto"/>
      </w:divBdr>
    </w:div>
    <w:div w:id="1767728968">
      <w:bodyDiv w:val="1"/>
      <w:marLeft w:val="0"/>
      <w:marRight w:val="0"/>
      <w:marTop w:val="0"/>
      <w:marBottom w:val="0"/>
      <w:divBdr>
        <w:top w:val="none" w:sz="0" w:space="0" w:color="auto"/>
        <w:left w:val="none" w:sz="0" w:space="0" w:color="auto"/>
        <w:bottom w:val="none" w:sz="0" w:space="0" w:color="auto"/>
        <w:right w:val="none" w:sz="0" w:space="0" w:color="auto"/>
      </w:divBdr>
    </w:div>
    <w:div w:id="1810517096">
      <w:bodyDiv w:val="1"/>
      <w:marLeft w:val="0"/>
      <w:marRight w:val="0"/>
      <w:marTop w:val="0"/>
      <w:marBottom w:val="0"/>
      <w:divBdr>
        <w:top w:val="none" w:sz="0" w:space="0" w:color="auto"/>
        <w:left w:val="none" w:sz="0" w:space="0" w:color="auto"/>
        <w:bottom w:val="none" w:sz="0" w:space="0" w:color="auto"/>
        <w:right w:val="none" w:sz="0" w:space="0" w:color="auto"/>
      </w:divBdr>
    </w:div>
    <w:div w:id="1860391828">
      <w:bodyDiv w:val="1"/>
      <w:marLeft w:val="0"/>
      <w:marRight w:val="0"/>
      <w:marTop w:val="0"/>
      <w:marBottom w:val="0"/>
      <w:divBdr>
        <w:top w:val="none" w:sz="0" w:space="0" w:color="auto"/>
        <w:left w:val="none" w:sz="0" w:space="0" w:color="auto"/>
        <w:bottom w:val="none" w:sz="0" w:space="0" w:color="auto"/>
        <w:right w:val="none" w:sz="0" w:space="0" w:color="auto"/>
      </w:divBdr>
    </w:div>
    <w:div w:id="1889563190">
      <w:bodyDiv w:val="1"/>
      <w:marLeft w:val="0"/>
      <w:marRight w:val="0"/>
      <w:marTop w:val="0"/>
      <w:marBottom w:val="0"/>
      <w:divBdr>
        <w:top w:val="none" w:sz="0" w:space="0" w:color="auto"/>
        <w:left w:val="none" w:sz="0" w:space="0" w:color="auto"/>
        <w:bottom w:val="none" w:sz="0" w:space="0" w:color="auto"/>
        <w:right w:val="none" w:sz="0" w:space="0" w:color="auto"/>
      </w:divBdr>
    </w:div>
    <w:div w:id="1895700737">
      <w:bodyDiv w:val="1"/>
      <w:marLeft w:val="0"/>
      <w:marRight w:val="0"/>
      <w:marTop w:val="0"/>
      <w:marBottom w:val="0"/>
      <w:divBdr>
        <w:top w:val="none" w:sz="0" w:space="0" w:color="auto"/>
        <w:left w:val="none" w:sz="0" w:space="0" w:color="auto"/>
        <w:bottom w:val="none" w:sz="0" w:space="0" w:color="auto"/>
        <w:right w:val="none" w:sz="0" w:space="0" w:color="auto"/>
      </w:divBdr>
    </w:div>
    <w:div w:id="1901134625">
      <w:bodyDiv w:val="1"/>
      <w:marLeft w:val="0"/>
      <w:marRight w:val="0"/>
      <w:marTop w:val="0"/>
      <w:marBottom w:val="0"/>
      <w:divBdr>
        <w:top w:val="none" w:sz="0" w:space="0" w:color="auto"/>
        <w:left w:val="none" w:sz="0" w:space="0" w:color="auto"/>
        <w:bottom w:val="none" w:sz="0" w:space="0" w:color="auto"/>
        <w:right w:val="none" w:sz="0" w:space="0" w:color="auto"/>
      </w:divBdr>
    </w:div>
    <w:div w:id="1904025865">
      <w:bodyDiv w:val="1"/>
      <w:marLeft w:val="0"/>
      <w:marRight w:val="0"/>
      <w:marTop w:val="0"/>
      <w:marBottom w:val="0"/>
      <w:divBdr>
        <w:top w:val="none" w:sz="0" w:space="0" w:color="auto"/>
        <w:left w:val="none" w:sz="0" w:space="0" w:color="auto"/>
        <w:bottom w:val="none" w:sz="0" w:space="0" w:color="auto"/>
        <w:right w:val="none" w:sz="0" w:space="0" w:color="auto"/>
      </w:divBdr>
    </w:div>
    <w:div w:id="1920552650">
      <w:bodyDiv w:val="1"/>
      <w:marLeft w:val="0"/>
      <w:marRight w:val="0"/>
      <w:marTop w:val="0"/>
      <w:marBottom w:val="0"/>
      <w:divBdr>
        <w:top w:val="none" w:sz="0" w:space="0" w:color="auto"/>
        <w:left w:val="none" w:sz="0" w:space="0" w:color="auto"/>
        <w:bottom w:val="none" w:sz="0" w:space="0" w:color="auto"/>
        <w:right w:val="none" w:sz="0" w:space="0" w:color="auto"/>
      </w:divBdr>
      <w:divsChild>
        <w:div w:id="581107995">
          <w:marLeft w:val="0"/>
          <w:marRight w:val="0"/>
          <w:marTop w:val="0"/>
          <w:marBottom w:val="0"/>
          <w:divBdr>
            <w:top w:val="none" w:sz="0" w:space="0" w:color="auto"/>
            <w:left w:val="none" w:sz="0" w:space="0" w:color="auto"/>
            <w:bottom w:val="none" w:sz="0" w:space="0" w:color="auto"/>
            <w:right w:val="none" w:sz="0" w:space="0" w:color="auto"/>
          </w:divBdr>
          <w:divsChild>
            <w:div w:id="412048595">
              <w:marLeft w:val="0"/>
              <w:marRight w:val="0"/>
              <w:marTop w:val="0"/>
              <w:marBottom w:val="0"/>
              <w:divBdr>
                <w:top w:val="none" w:sz="0" w:space="0" w:color="auto"/>
                <w:left w:val="none" w:sz="0" w:space="0" w:color="auto"/>
                <w:bottom w:val="none" w:sz="0" w:space="0" w:color="auto"/>
                <w:right w:val="none" w:sz="0" w:space="0" w:color="auto"/>
              </w:divBdr>
            </w:div>
            <w:div w:id="977144996">
              <w:marLeft w:val="0"/>
              <w:marRight w:val="0"/>
              <w:marTop w:val="0"/>
              <w:marBottom w:val="0"/>
              <w:divBdr>
                <w:top w:val="none" w:sz="0" w:space="0" w:color="auto"/>
                <w:left w:val="none" w:sz="0" w:space="0" w:color="auto"/>
                <w:bottom w:val="none" w:sz="0" w:space="0" w:color="auto"/>
                <w:right w:val="none" w:sz="0" w:space="0" w:color="auto"/>
              </w:divBdr>
            </w:div>
            <w:div w:id="2088727915">
              <w:marLeft w:val="0"/>
              <w:marRight w:val="0"/>
              <w:marTop w:val="0"/>
              <w:marBottom w:val="0"/>
              <w:divBdr>
                <w:top w:val="none" w:sz="0" w:space="0" w:color="auto"/>
                <w:left w:val="none" w:sz="0" w:space="0" w:color="auto"/>
                <w:bottom w:val="none" w:sz="0" w:space="0" w:color="auto"/>
                <w:right w:val="none" w:sz="0" w:space="0" w:color="auto"/>
              </w:divBdr>
            </w:div>
            <w:div w:id="686516566">
              <w:marLeft w:val="0"/>
              <w:marRight w:val="0"/>
              <w:marTop w:val="0"/>
              <w:marBottom w:val="0"/>
              <w:divBdr>
                <w:top w:val="none" w:sz="0" w:space="0" w:color="auto"/>
                <w:left w:val="none" w:sz="0" w:space="0" w:color="auto"/>
                <w:bottom w:val="none" w:sz="0" w:space="0" w:color="auto"/>
                <w:right w:val="none" w:sz="0" w:space="0" w:color="auto"/>
              </w:divBdr>
            </w:div>
            <w:div w:id="1074015465">
              <w:marLeft w:val="0"/>
              <w:marRight w:val="0"/>
              <w:marTop w:val="0"/>
              <w:marBottom w:val="0"/>
              <w:divBdr>
                <w:top w:val="none" w:sz="0" w:space="0" w:color="auto"/>
                <w:left w:val="none" w:sz="0" w:space="0" w:color="auto"/>
                <w:bottom w:val="none" w:sz="0" w:space="0" w:color="auto"/>
                <w:right w:val="none" w:sz="0" w:space="0" w:color="auto"/>
              </w:divBdr>
            </w:div>
            <w:div w:id="1826193279">
              <w:marLeft w:val="0"/>
              <w:marRight w:val="0"/>
              <w:marTop w:val="0"/>
              <w:marBottom w:val="0"/>
              <w:divBdr>
                <w:top w:val="none" w:sz="0" w:space="0" w:color="auto"/>
                <w:left w:val="none" w:sz="0" w:space="0" w:color="auto"/>
                <w:bottom w:val="none" w:sz="0" w:space="0" w:color="auto"/>
                <w:right w:val="none" w:sz="0" w:space="0" w:color="auto"/>
              </w:divBdr>
            </w:div>
            <w:div w:id="1192035801">
              <w:marLeft w:val="0"/>
              <w:marRight w:val="0"/>
              <w:marTop w:val="0"/>
              <w:marBottom w:val="0"/>
              <w:divBdr>
                <w:top w:val="none" w:sz="0" w:space="0" w:color="auto"/>
                <w:left w:val="none" w:sz="0" w:space="0" w:color="auto"/>
                <w:bottom w:val="none" w:sz="0" w:space="0" w:color="auto"/>
                <w:right w:val="none" w:sz="0" w:space="0" w:color="auto"/>
              </w:divBdr>
            </w:div>
            <w:div w:id="1340546878">
              <w:marLeft w:val="0"/>
              <w:marRight w:val="0"/>
              <w:marTop w:val="0"/>
              <w:marBottom w:val="0"/>
              <w:divBdr>
                <w:top w:val="none" w:sz="0" w:space="0" w:color="auto"/>
                <w:left w:val="none" w:sz="0" w:space="0" w:color="auto"/>
                <w:bottom w:val="none" w:sz="0" w:space="0" w:color="auto"/>
                <w:right w:val="none" w:sz="0" w:space="0" w:color="auto"/>
              </w:divBdr>
            </w:div>
            <w:div w:id="686828239">
              <w:marLeft w:val="0"/>
              <w:marRight w:val="0"/>
              <w:marTop w:val="0"/>
              <w:marBottom w:val="0"/>
              <w:divBdr>
                <w:top w:val="none" w:sz="0" w:space="0" w:color="auto"/>
                <w:left w:val="none" w:sz="0" w:space="0" w:color="auto"/>
                <w:bottom w:val="none" w:sz="0" w:space="0" w:color="auto"/>
                <w:right w:val="none" w:sz="0" w:space="0" w:color="auto"/>
              </w:divBdr>
            </w:div>
            <w:div w:id="1792941381">
              <w:marLeft w:val="0"/>
              <w:marRight w:val="0"/>
              <w:marTop w:val="0"/>
              <w:marBottom w:val="0"/>
              <w:divBdr>
                <w:top w:val="none" w:sz="0" w:space="0" w:color="auto"/>
                <w:left w:val="none" w:sz="0" w:space="0" w:color="auto"/>
                <w:bottom w:val="none" w:sz="0" w:space="0" w:color="auto"/>
                <w:right w:val="none" w:sz="0" w:space="0" w:color="auto"/>
              </w:divBdr>
            </w:div>
            <w:div w:id="2073238239">
              <w:marLeft w:val="0"/>
              <w:marRight w:val="0"/>
              <w:marTop w:val="0"/>
              <w:marBottom w:val="0"/>
              <w:divBdr>
                <w:top w:val="none" w:sz="0" w:space="0" w:color="auto"/>
                <w:left w:val="none" w:sz="0" w:space="0" w:color="auto"/>
                <w:bottom w:val="none" w:sz="0" w:space="0" w:color="auto"/>
                <w:right w:val="none" w:sz="0" w:space="0" w:color="auto"/>
              </w:divBdr>
            </w:div>
            <w:div w:id="1768649155">
              <w:marLeft w:val="0"/>
              <w:marRight w:val="0"/>
              <w:marTop w:val="0"/>
              <w:marBottom w:val="0"/>
              <w:divBdr>
                <w:top w:val="none" w:sz="0" w:space="0" w:color="auto"/>
                <w:left w:val="none" w:sz="0" w:space="0" w:color="auto"/>
                <w:bottom w:val="none" w:sz="0" w:space="0" w:color="auto"/>
                <w:right w:val="none" w:sz="0" w:space="0" w:color="auto"/>
              </w:divBdr>
            </w:div>
            <w:div w:id="19678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350">
      <w:bodyDiv w:val="1"/>
      <w:marLeft w:val="0"/>
      <w:marRight w:val="0"/>
      <w:marTop w:val="0"/>
      <w:marBottom w:val="0"/>
      <w:divBdr>
        <w:top w:val="none" w:sz="0" w:space="0" w:color="auto"/>
        <w:left w:val="none" w:sz="0" w:space="0" w:color="auto"/>
        <w:bottom w:val="none" w:sz="0" w:space="0" w:color="auto"/>
        <w:right w:val="none" w:sz="0" w:space="0" w:color="auto"/>
      </w:divBdr>
      <w:divsChild>
        <w:div w:id="577249202">
          <w:marLeft w:val="0"/>
          <w:marRight w:val="0"/>
          <w:marTop w:val="0"/>
          <w:marBottom w:val="0"/>
          <w:divBdr>
            <w:top w:val="none" w:sz="0" w:space="0" w:color="auto"/>
            <w:left w:val="none" w:sz="0" w:space="0" w:color="auto"/>
            <w:bottom w:val="none" w:sz="0" w:space="0" w:color="auto"/>
            <w:right w:val="none" w:sz="0" w:space="0" w:color="auto"/>
          </w:divBdr>
          <w:divsChild>
            <w:div w:id="813260451">
              <w:marLeft w:val="0"/>
              <w:marRight w:val="0"/>
              <w:marTop w:val="0"/>
              <w:marBottom w:val="0"/>
              <w:divBdr>
                <w:top w:val="none" w:sz="0" w:space="0" w:color="auto"/>
                <w:left w:val="none" w:sz="0" w:space="0" w:color="auto"/>
                <w:bottom w:val="none" w:sz="0" w:space="0" w:color="auto"/>
                <w:right w:val="none" w:sz="0" w:space="0" w:color="auto"/>
              </w:divBdr>
            </w:div>
            <w:div w:id="877358841">
              <w:marLeft w:val="0"/>
              <w:marRight w:val="0"/>
              <w:marTop w:val="0"/>
              <w:marBottom w:val="0"/>
              <w:divBdr>
                <w:top w:val="none" w:sz="0" w:space="0" w:color="auto"/>
                <w:left w:val="none" w:sz="0" w:space="0" w:color="auto"/>
                <w:bottom w:val="none" w:sz="0" w:space="0" w:color="auto"/>
                <w:right w:val="none" w:sz="0" w:space="0" w:color="auto"/>
              </w:divBdr>
            </w:div>
            <w:div w:id="1955817896">
              <w:marLeft w:val="0"/>
              <w:marRight w:val="0"/>
              <w:marTop w:val="0"/>
              <w:marBottom w:val="0"/>
              <w:divBdr>
                <w:top w:val="none" w:sz="0" w:space="0" w:color="auto"/>
                <w:left w:val="none" w:sz="0" w:space="0" w:color="auto"/>
                <w:bottom w:val="none" w:sz="0" w:space="0" w:color="auto"/>
                <w:right w:val="none" w:sz="0" w:space="0" w:color="auto"/>
              </w:divBdr>
            </w:div>
            <w:div w:id="50353861">
              <w:marLeft w:val="0"/>
              <w:marRight w:val="0"/>
              <w:marTop w:val="0"/>
              <w:marBottom w:val="0"/>
              <w:divBdr>
                <w:top w:val="none" w:sz="0" w:space="0" w:color="auto"/>
                <w:left w:val="none" w:sz="0" w:space="0" w:color="auto"/>
                <w:bottom w:val="none" w:sz="0" w:space="0" w:color="auto"/>
                <w:right w:val="none" w:sz="0" w:space="0" w:color="auto"/>
              </w:divBdr>
            </w:div>
            <w:div w:id="1523712230">
              <w:marLeft w:val="0"/>
              <w:marRight w:val="0"/>
              <w:marTop w:val="0"/>
              <w:marBottom w:val="0"/>
              <w:divBdr>
                <w:top w:val="none" w:sz="0" w:space="0" w:color="auto"/>
                <w:left w:val="none" w:sz="0" w:space="0" w:color="auto"/>
                <w:bottom w:val="none" w:sz="0" w:space="0" w:color="auto"/>
                <w:right w:val="none" w:sz="0" w:space="0" w:color="auto"/>
              </w:divBdr>
            </w:div>
            <w:div w:id="273875000">
              <w:marLeft w:val="0"/>
              <w:marRight w:val="0"/>
              <w:marTop w:val="0"/>
              <w:marBottom w:val="0"/>
              <w:divBdr>
                <w:top w:val="none" w:sz="0" w:space="0" w:color="auto"/>
                <w:left w:val="none" w:sz="0" w:space="0" w:color="auto"/>
                <w:bottom w:val="none" w:sz="0" w:space="0" w:color="auto"/>
                <w:right w:val="none" w:sz="0" w:space="0" w:color="auto"/>
              </w:divBdr>
            </w:div>
            <w:div w:id="1528369112">
              <w:marLeft w:val="0"/>
              <w:marRight w:val="0"/>
              <w:marTop w:val="0"/>
              <w:marBottom w:val="0"/>
              <w:divBdr>
                <w:top w:val="none" w:sz="0" w:space="0" w:color="auto"/>
                <w:left w:val="none" w:sz="0" w:space="0" w:color="auto"/>
                <w:bottom w:val="none" w:sz="0" w:space="0" w:color="auto"/>
                <w:right w:val="none" w:sz="0" w:space="0" w:color="auto"/>
              </w:divBdr>
            </w:div>
            <w:div w:id="1825271092">
              <w:marLeft w:val="0"/>
              <w:marRight w:val="0"/>
              <w:marTop w:val="0"/>
              <w:marBottom w:val="0"/>
              <w:divBdr>
                <w:top w:val="none" w:sz="0" w:space="0" w:color="auto"/>
                <w:left w:val="none" w:sz="0" w:space="0" w:color="auto"/>
                <w:bottom w:val="none" w:sz="0" w:space="0" w:color="auto"/>
                <w:right w:val="none" w:sz="0" w:space="0" w:color="auto"/>
              </w:divBdr>
            </w:div>
            <w:div w:id="20558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0765">
      <w:bodyDiv w:val="1"/>
      <w:marLeft w:val="0"/>
      <w:marRight w:val="0"/>
      <w:marTop w:val="0"/>
      <w:marBottom w:val="0"/>
      <w:divBdr>
        <w:top w:val="none" w:sz="0" w:space="0" w:color="auto"/>
        <w:left w:val="none" w:sz="0" w:space="0" w:color="auto"/>
        <w:bottom w:val="none" w:sz="0" w:space="0" w:color="auto"/>
        <w:right w:val="none" w:sz="0" w:space="0" w:color="auto"/>
      </w:divBdr>
      <w:divsChild>
        <w:div w:id="881793586">
          <w:marLeft w:val="0"/>
          <w:marRight w:val="0"/>
          <w:marTop w:val="0"/>
          <w:marBottom w:val="0"/>
          <w:divBdr>
            <w:top w:val="none" w:sz="0" w:space="0" w:color="auto"/>
            <w:left w:val="none" w:sz="0" w:space="0" w:color="auto"/>
            <w:bottom w:val="none" w:sz="0" w:space="0" w:color="auto"/>
            <w:right w:val="none" w:sz="0" w:space="0" w:color="auto"/>
          </w:divBdr>
          <w:divsChild>
            <w:div w:id="1490244949">
              <w:marLeft w:val="0"/>
              <w:marRight w:val="0"/>
              <w:marTop w:val="0"/>
              <w:marBottom w:val="0"/>
              <w:divBdr>
                <w:top w:val="none" w:sz="0" w:space="0" w:color="auto"/>
                <w:left w:val="none" w:sz="0" w:space="0" w:color="auto"/>
                <w:bottom w:val="none" w:sz="0" w:space="0" w:color="auto"/>
                <w:right w:val="none" w:sz="0" w:space="0" w:color="auto"/>
              </w:divBdr>
            </w:div>
            <w:div w:id="1149251327">
              <w:marLeft w:val="0"/>
              <w:marRight w:val="0"/>
              <w:marTop w:val="0"/>
              <w:marBottom w:val="0"/>
              <w:divBdr>
                <w:top w:val="none" w:sz="0" w:space="0" w:color="auto"/>
                <w:left w:val="none" w:sz="0" w:space="0" w:color="auto"/>
                <w:bottom w:val="none" w:sz="0" w:space="0" w:color="auto"/>
                <w:right w:val="none" w:sz="0" w:space="0" w:color="auto"/>
              </w:divBdr>
            </w:div>
            <w:div w:id="2028750249">
              <w:marLeft w:val="0"/>
              <w:marRight w:val="0"/>
              <w:marTop w:val="0"/>
              <w:marBottom w:val="0"/>
              <w:divBdr>
                <w:top w:val="none" w:sz="0" w:space="0" w:color="auto"/>
                <w:left w:val="none" w:sz="0" w:space="0" w:color="auto"/>
                <w:bottom w:val="none" w:sz="0" w:space="0" w:color="auto"/>
                <w:right w:val="none" w:sz="0" w:space="0" w:color="auto"/>
              </w:divBdr>
            </w:div>
            <w:div w:id="2055303770">
              <w:marLeft w:val="0"/>
              <w:marRight w:val="0"/>
              <w:marTop w:val="0"/>
              <w:marBottom w:val="0"/>
              <w:divBdr>
                <w:top w:val="none" w:sz="0" w:space="0" w:color="auto"/>
                <w:left w:val="none" w:sz="0" w:space="0" w:color="auto"/>
                <w:bottom w:val="none" w:sz="0" w:space="0" w:color="auto"/>
                <w:right w:val="none" w:sz="0" w:space="0" w:color="auto"/>
              </w:divBdr>
            </w:div>
            <w:div w:id="555506904">
              <w:marLeft w:val="0"/>
              <w:marRight w:val="0"/>
              <w:marTop w:val="0"/>
              <w:marBottom w:val="0"/>
              <w:divBdr>
                <w:top w:val="none" w:sz="0" w:space="0" w:color="auto"/>
                <w:left w:val="none" w:sz="0" w:space="0" w:color="auto"/>
                <w:bottom w:val="none" w:sz="0" w:space="0" w:color="auto"/>
                <w:right w:val="none" w:sz="0" w:space="0" w:color="auto"/>
              </w:divBdr>
            </w:div>
            <w:div w:id="1869831545">
              <w:marLeft w:val="0"/>
              <w:marRight w:val="0"/>
              <w:marTop w:val="0"/>
              <w:marBottom w:val="0"/>
              <w:divBdr>
                <w:top w:val="none" w:sz="0" w:space="0" w:color="auto"/>
                <w:left w:val="none" w:sz="0" w:space="0" w:color="auto"/>
                <w:bottom w:val="none" w:sz="0" w:space="0" w:color="auto"/>
                <w:right w:val="none" w:sz="0" w:space="0" w:color="auto"/>
              </w:divBdr>
            </w:div>
            <w:div w:id="380246943">
              <w:marLeft w:val="0"/>
              <w:marRight w:val="0"/>
              <w:marTop w:val="0"/>
              <w:marBottom w:val="0"/>
              <w:divBdr>
                <w:top w:val="none" w:sz="0" w:space="0" w:color="auto"/>
                <w:left w:val="none" w:sz="0" w:space="0" w:color="auto"/>
                <w:bottom w:val="none" w:sz="0" w:space="0" w:color="auto"/>
                <w:right w:val="none" w:sz="0" w:space="0" w:color="auto"/>
              </w:divBdr>
            </w:div>
            <w:div w:id="922686488">
              <w:marLeft w:val="0"/>
              <w:marRight w:val="0"/>
              <w:marTop w:val="0"/>
              <w:marBottom w:val="0"/>
              <w:divBdr>
                <w:top w:val="none" w:sz="0" w:space="0" w:color="auto"/>
                <w:left w:val="none" w:sz="0" w:space="0" w:color="auto"/>
                <w:bottom w:val="none" w:sz="0" w:space="0" w:color="auto"/>
                <w:right w:val="none" w:sz="0" w:space="0" w:color="auto"/>
              </w:divBdr>
            </w:div>
            <w:div w:id="1904290972">
              <w:marLeft w:val="0"/>
              <w:marRight w:val="0"/>
              <w:marTop w:val="0"/>
              <w:marBottom w:val="0"/>
              <w:divBdr>
                <w:top w:val="none" w:sz="0" w:space="0" w:color="auto"/>
                <w:left w:val="none" w:sz="0" w:space="0" w:color="auto"/>
                <w:bottom w:val="none" w:sz="0" w:space="0" w:color="auto"/>
                <w:right w:val="none" w:sz="0" w:space="0" w:color="auto"/>
              </w:divBdr>
            </w:div>
            <w:div w:id="1824196198">
              <w:marLeft w:val="0"/>
              <w:marRight w:val="0"/>
              <w:marTop w:val="0"/>
              <w:marBottom w:val="0"/>
              <w:divBdr>
                <w:top w:val="none" w:sz="0" w:space="0" w:color="auto"/>
                <w:left w:val="none" w:sz="0" w:space="0" w:color="auto"/>
                <w:bottom w:val="none" w:sz="0" w:space="0" w:color="auto"/>
                <w:right w:val="none" w:sz="0" w:space="0" w:color="auto"/>
              </w:divBdr>
            </w:div>
            <w:div w:id="1936666415">
              <w:marLeft w:val="0"/>
              <w:marRight w:val="0"/>
              <w:marTop w:val="0"/>
              <w:marBottom w:val="0"/>
              <w:divBdr>
                <w:top w:val="none" w:sz="0" w:space="0" w:color="auto"/>
                <w:left w:val="none" w:sz="0" w:space="0" w:color="auto"/>
                <w:bottom w:val="none" w:sz="0" w:space="0" w:color="auto"/>
                <w:right w:val="none" w:sz="0" w:space="0" w:color="auto"/>
              </w:divBdr>
            </w:div>
            <w:div w:id="1088423821">
              <w:marLeft w:val="0"/>
              <w:marRight w:val="0"/>
              <w:marTop w:val="0"/>
              <w:marBottom w:val="0"/>
              <w:divBdr>
                <w:top w:val="none" w:sz="0" w:space="0" w:color="auto"/>
                <w:left w:val="none" w:sz="0" w:space="0" w:color="auto"/>
                <w:bottom w:val="none" w:sz="0" w:space="0" w:color="auto"/>
                <w:right w:val="none" w:sz="0" w:space="0" w:color="auto"/>
              </w:divBdr>
            </w:div>
            <w:div w:id="8854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339">
      <w:bodyDiv w:val="1"/>
      <w:marLeft w:val="0"/>
      <w:marRight w:val="0"/>
      <w:marTop w:val="0"/>
      <w:marBottom w:val="0"/>
      <w:divBdr>
        <w:top w:val="none" w:sz="0" w:space="0" w:color="auto"/>
        <w:left w:val="none" w:sz="0" w:space="0" w:color="auto"/>
        <w:bottom w:val="none" w:sz="0" w:space="0" w:color="auto"/>
        <w:right w:val="none" w:sz="0" w:space="0" w:color="auto"/>
      </w:divBdr>
    </w:div>
    <w:div w:id="1934430776">
      <w:bodyDiv w:val="1"/>
      <w:marLeft w:val="0"/>
      <w:marRight w:val="0"/>
      <w:marTop w:val="0"/>
      <w:marBottom w:val="0"/>
      <w:divBdr>
        <w:top w:val="none" w:sz="0" w:space="0" w:color="auto"/>
        <w:left w:val="none" w:sz="0" w:space="0" w:color="auto"/>
        <w:bottom w:val="none" w:sz="0" w:space="0" w:color="auto"/>
        <w:right w:val="none" w:sz="0" w:space="0" w:color="auto"/>
      </w:divBdr>
    </w:div>
    <w:div w:id="1956714224">
      <w:bodyDiv w:val="1"/>
      <w:marLeft w:val="0"/>
      <w:marRight w:val="0"/>
      <w:marTop w:val="0"/>
      <w:marBottom w:val="0"/>
      <w:divBdr>
        <w:top w:val="none" w:sz="0" w:space="0" w:color="auto"/>
        <w:left w:val="none" w:sz="0" w:space="0" w:color="auto"/>
        <w:bottom w:val="none" w:sz="0" w:space="0" w:color="auto"/>
        <w:right w:val="none" w:sz="0" w:space="0" w:color="auto"/>
      </w:divBdr>
    </w:div>
    <w:div w:id="1964388415">
      <w:bodyDiv w:val="1"/>
      <w:marLeft w:val="0"/>
      <w:marRight w:val="0"/>
      <w:marTop w:val="0"/>
      <w:marBottom w:val="0"/>
      <w:divBdr>
        <w:top w:val="none" w:sz="0" w:space="0" w:color="auto"/>
        <w:left w:val="none" w:sz="0" w:space="0" w:color="auto"/>
        <w:bottom w:val="none" w:sz="0" w:space="0" w:color="auto"/>
        <w:right w:val="none" w:sz="0" w:space="0" w:color="auto"/>
      </w:divBdr>
    </w:div>
    <w:div w:id="1968582433">
      <w:bodyDiv w:val="1"/>
      <w:marLeft w:val="0"/>
      <w:marRight w:val="0"/>
      <w:marTop w:val="0"/>
      <w:marBottom w:val="0"/>
      <w:divBdr>
        <w:top w:val="none" w:sz="0" w:space="0" w:color="auto"/>
        <w:left w:val="none" w:sz="0" w:space="0" w:color="auto"/>
        <w:bottom w:val="none" w:sz="0" w:space="0" w:color="auto"/>
        <w:right w:val="none" w:sz="0" w:space="0" w:color="auto"/>
      </w:divBdr>
      <w:divsChild>
        <w:div w:id="675958001">
          <w:marLeft w:val="0"/>
          <w:marRight w:val="0"/>
          <w:marTop w:val="0"/>
          <w:marBottom w:val="0"/>
          <w:divBdr>
            <w:top w:val="none" w:sz="0" w:space="0" w:color="auto"/>
            <w:left w:val="none" w:sz="0" w:space="0" w:color="auto"/>
            <w:bottom w:val="none" w:sz="0" w:space="0" w:color="auto"/>
            <w:right w:val="none" w:sz="0" w:space="0" w:color="auto"/>
          </w:divBdr>
        </w:div>
        <w:div w:id="1475492104">
          <w:marLeft w:val="0"/>
          <w:marRight w:val="0"/>
          <w:marTop w:val="0"/>
          <w:marBottom w:val="0"/>
          <w:divBdr>
            <w:top w:val="none" w:sz="0" w:space="0" w:color="auto"/>
            <w:left w:val="none" w:sz="0" w:space="0" w:color="auto"/>
            <w:bottom w:val="none" w:sz="0" w:space="0" w:color="auto"/>
            <w:right w:val="none" w:sz="0" w:space="0" w:color="auto"/>
          </w:divBdr>
        </w:div>
        <w:div w:id="257757300">
          <w:marLeft w:val="0"/>
          <w:marRight w:val="0"/>
          <w:marTop w:val="0"/>
          <w:marBottom w:val="0"/>
          <w:divBdr>
            <w:top w:val="none" w:sz="0" w:space="0" w:color="auto"/>
            <w:left w:val="none" w:sz="0" w:space="0" w:color="auto"/>
            <w:bottom w:val="none" w:sz="0" w:space="0" w:color="auto"/>
            <w:right w:val="none" w:sz="0" w:space="0" w:color="auto"/>
          </w:divBdr>
        </w:div>
        <w:div w:id="1143236108">
          <w:marLeft w:val="0"/>
          <w:marRight w:val="0"/>
          <w:marTop w:val="0"/>
          <w:marBottom w:val="0"/>
          <w:divBdr>
            <w:top w:val="none" w:sz="0" w:space="0" w:color="auto"/>
            <w:left w:val="none" w:sz="0" w:space="0" w:color="auto"/>
            <w:bottom w:val="none" w:sz="0" w:space="0" w:color="auto"/>
            <w:right w:val="none" w:sz="0" w:space="0" w:color="auto"/>
          </w:divBdr>
        </w:div>
      </w:divsChild>
    </w:div>
    <w:div w:id="1987470034">
      <w:bodyDiv w:val="1"/>
      <w:marLeft w:val="0"/>
      <w:marRight w:val="0"/>
      <w:marTop w:val="0"/>
      <w:marBottom w:val="0"/>
      <w:divBdr>
        <w:top w:val="none" w:sz="0" w:space="0" w:color="auto"/>
        <w:left w:val="none" w:sz="0" w:space="0" w:color="auto"/>
        <w:bottom w:val="none" w:sz="0" w:space="0" w:color="auto"/>
        <w:right w:val="none" w:sz="0" w:space="0" w:color="auto"/>
      </w:divBdr>
      <w:divsChild>
        <w:div w:id="447286653">
          <w:marLeft w:val="0"/>
          <w:marRight w:val="0"/>
          <w:marTop w:val="0"/>
          <w:marBottom w:val="0"/>
          <w:divBdr>
            <w:top w:val="none" w:sz="0" w:space="0" w:color="auto"/>
            <w:left w:val="none" w:sz="0" w:space="0" w:color="auto"/>
            <w:bottom w:val="none" w:sz="0" w:space="0" w:color="auto"/>
            <w:right w:val="none" w:sz="0" w:space="0" w:color="auto"/>
          </w:divBdr>
          <w:divsChild>
            <w:div w:id="110327275">
              <w:marLeft w:val="0"/>
              <w:marRight w:val="0"/>
              <w:marTop w:val="0"/>
              <w:marBottom w:val="0"/>
              <w:divBdr>
                <w:top w:val="none" w:sz="0" w:space="0" w:color="auto"/>
                <w:left w:val="none" w:sz="0" w:space="0" w:color="auto"/>
                <w:bottom w:val="none" w:sz="0" w:space="0" w:color="auto"/>
                <w:right w:val="none" w:sz="0" w:space="0" w:color="auto"/>
              </w:divBdr>
            </w:div>
            <w:div w:id="1366103184">
              <w:marLeft w:val="0"/>
              <w:marRight w:val="0"/>
              <w:marTop w:val="0"/>
              <w:marBottom w:val="0"/>
              <w:divBdr>
                <w:top w:val="none" w:sz="0" w:space="0" w:color="auto"/>
                <w:left w:val="none" w:sz="0" w:space="0" w:color="auto"/>
                <w:bottom w:val="none" w:sz="0" w:space="0" w:color="auto"/>
                <w:right w:val="none" w:sz="0" w:space="0" w:color="auto"/>
              </w:divBdr>
            </w:div>
            <w:div w:id="1614240970">
              <w:marLeft w:val="0"/>
              <w:marRight w:val="0"/>
              <w:marTop w:val="0"/>
              <w:marBottom w:val="0"/>
              <w:divBdr>
                <w:top w:val="none" w:sz="0" w:space="0" w:color="auto"/>
                <w:left w:val="none" w:sz="0" w:space="0" w:color="auto"/>
                <w:bottom w:val="none" w:sz="0" w:space="0" w:color="auto"/>
                <w:right w:val="none" w:sz="0" w:space="0" w:color="auto"/>
              </w:divBdr>
            </w:div>
            <w:div w:id="1255360702">
              <w:marLeft w:val="0"/>
              <w:marRight w:val="0"/>
              <w:marTop w:val="0"/>
              <w:marBottom w:val="0"/>
              <w:divBdr>
                <w:top w:val="none" w:sz="0" w:space="0" w:color="auto"/>
                <w:left w:val="none" w:sz="0" w:space="0" w:color="auto"/>
                <w:bottom w:val="none" w:sz="0" w:space="0" w:color="auto"/>
                <w:right w:val="none" w:sz="0" w:space="0" w:color="auto"/>
              </w:divBdr>
            </w:div>
            <w:div w:id="732194214">
              <w:marLeft w:val="0"/>
              <w:marRight w:val="0"/>
              <w:marTop w:val="0"/>
              <w:marBottom w:val="0"/>
              <w:divBdr>
                <w:top w:val="none" w:sz="0" w:space="0" w:color="auto"/>
                <w:left w:val="none" w:sz="0" w:space="0" w:color="auto"/>
                <w:bottom w:val="none" w:sz="0" w:space="0" w:color="auto"/>
                <w:right w:val="none" w:sz="0" w:space="0" w:color="auto"/>
              </w:divBdr>
            </w:div>
            <w:div w:id="10141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8353">
      <w:bodyDiv w:val="1"/>
      <w:marLeft w:val="0"/>
      <w:marRight w:val="0"/>
      <w:marTop w:val="0"/>
      <w:marBottom w:val="0"/>
      <w:divBdr>
        <w:top w:val="none" w:sz="0" w:space="0" w:color="auto"/>
        <w:left w:val="none" w:sz="0" w:space="0" w:color="auto"/>
        <w:bottom w:val="none" w:sz="0" w:space="0" w:color="auto"/>
        <w:right w:val="none" w:sz="0" w:space="0" w:color="auto"/>
      </w:divBdr>
    </w:div>
    <w:div w:id="2009168151">
      <w:bodyDiv w:val="1"/>
      <w:marLeft w:val="0"/>
      <w:marRight w:val="0"/>
      <w:marTop w:val="0"/>
      <w:marBottom w:val="0"/>
      <w:divBdr>
        <w:top w:val="none" w:sz="0" w:space="0" w:color="auto"/>
        <w:left w:val="none" w:sz="0" w:space="0" w:color="auto"/>
        <w:bottom w:val="none" w:sz="0" w:space="0" w:color="auto"/>
        <w:right w:val="none" w:sz="0" w:space="0" w:color="auto"/>
      </w:divBdr>
    </w:div>
    <w:div w:id="2023435447">
      <w:bodyDiv w:val="1"/>
      <w:marLeft w:val="0"/>
      <w:marRight w:val="0"/>
      <w:marTop w:val="0"/>
      <w:marBottom w:val="0"/>
      <w:divBdr>
        <w:top w:val="none" w:sz="0" w:space="0" w:color="auto"/>
        <w:left w:val="none" w:sz="0" w:space="0" w:color="auto"/>
        <w:bottom w:val="none" w:sz="0" w:space="0" w:color="auto"/>
        <w:right w:val="none" w:sz="0" w:space="0" w:color="auto"/>
      </w:divBdr>
      <w:divsChild>
        <w:div w:id="207299457">
          <w:marLeft w:val="0"/>
          <w:marRight w:val="0"/>
          <w:marTop w:val="0"/>
          <w:marBottom w:val="0"/>
          <w:divBdr>
            <w:top w:val="none" w:sz="0" w:space="0" w:color="auto"/>
            <w:left w:val="none" w:sz="0" w:space="0" w:color="auto"/>
            <w:bottom w:val="none" w:sz="0" w:space="0" w:color="auto"/>
            <w:right w:val="none" w:sz="0" w:space="0" w:color="auto"/>
          </w:divBdr>
        </w:div>
        <w:div w:id="681467777">
          <w:marLeft w:val="0"/>
          <w:marRight w:val="0"/>
          <w:marTop w:val="0"/>
          <w:marBottom w:val="0"/>
          <w:divBdr>
            <w:top w:val="none" w:sz="0" w:space="0" w:color="auto"/>
            <w:left w:val="none" w:sz="0" w:space="0" w:color="auto"/>
            <w:bottom w:val="none" w:sz="0" w:space="0" w:color="auto"/>
            <w:right w:val="none" w:sz="0" w:space="0" w:color="auto"/>
          </w:divBdr>
        </w:div>
        <w:div w:id="38866411">
          <w:marLeft w:val="0"/>
          <w:marRight w:val="0"/>
          <w:marTop w:val="0"/>
          <w:marBottom w:val="0"/>
          <w:divBdr>
            <w:top w:val="none" w:sz="0" w:space="0" w:color="auto"/>
            <w:left w:val="none" w:sz="0" w:space="0" w:color="auto"/>
            <w:bottom w:val="none" w:sz="0" w:space="0" w:color="auto"/>
            <w:right w:val="none" w:sz="0" w:space="0" w:color="auto"/>
          </w:divBdr>
        </w:div>
        <w:div w:id="62067300">
          <w:marLeft w:val="0"/>
          <w:marRight w:val="0"/>
          <w:marTop w:val="0"/>
          <w:marBottom w:val="0"/>
          <w:divBdr>
            <w:top w:val="none" w:sz="0" w:space="0" w:color="auto"/>
            <w:left w:val="none" w:sz="0" w:space="0" w:color="auto"/>
            <w:bottom w:val="none" w:sz="0" w:space="0" w:color="auto"/>
            <w:right w:val="none" w:sz="0" w:space="0" w:color="auto"/>
          </w:divBdr>
        </w:div>
        <w:div w:id="493448601">
          <w:marLeft w:val="0"/>
          <w:marRight w:val="0"/>
          <w:marTop w:val="0"/>
          <w:marBottom w:val="0"/>
          <w:divBdr>
            <w:top w:val="none" w:sz="0" w:space="0" w:color="auto"/>
            <w:left w:val="none" w:sz="0" w:space="0" w:color="auto"/>
            <w:bottom w:val="none" w:sz="0" w:space="0" w:color="auto"/>
            <w:right w:val="none" w:sz="0" w:space="0" w:color="auto"/>
          </w:divBdr>
        </w:div>
        <w:div w:id="561722856">
          <w:marLeft w:val="0"/>
          <w:marRight w:val="0"/>
          <w:marTop w:val="0"/>
          <w:marBottom w:val="0"/>
          <w:divBdr>
            <w:top w:val="none" w:sz="0" w:space="0" w:color="auto"/>
            <w:left w:val="none" w:sz="0" w:space="0" w:color="auto"/>
            <w:bottom w:val="none" w:sz="0" w:space="0" w:color="auto"/>
            <w:right w:val="none" w:sz="0" w:space="0" w:color="auto"/>
          </w:divBdr>
        </w:div>
        <w:div w:id="497382798">
          <w:marLeft w:val="0"/>
          <w:marRight w:val="0"/>
          <w:marTop w:val="0"/>
          <w:marBottom w:val="0"/>
          <w:divBdr>
            <w:top w:val="none" w:sz="0" w:space="0" w:color="auto"/>
            <w:left w:val="none" w:sz="0" w:space="0" w:color="auto"/>
            <w:bottom w:val="none" w:sz="0" w:space="0" w:color="auto"/>
            <w:right w:val="none" w:sz="0" w:space="0" w:color="auto"/>
          </w:divBdr>
        </w:div>
        <w:div w:id="2097968992">
          <w:marLeft w:val="0"/>
          <w:marRight w:val="0"/>
          <w:marTop w:val="0"/>
          <w:marBottom w:val="0"/>
          <w:divBdr>
            <w:top w:val="none" w:sz="0" w:space="0" w:color="auto"/>
            <w:left w:val="none" w:sz="0" w:space="0" w:color="auto"/>
            <w:bottom w:val="none" w:sz="0" w:space="0" w:color="auto"/>
            <w:right w:val="none" w:sz="0" w:space="0" w:color="auto"/>
          </w:divBdr>
        </w:div>
        <w:div w:id="1363823997">
          <w:marLeft w:val="0"/>
          <w:marRight w:val="0"/>
          <w:marTop w:val="0"/>
          <w:marBottom w:val="0"/>
          <w:divBdr>
            <w:top w:val="none" w:sz="0" w:space="0" w:color="auto"/>
            <w:left w:val="none" w:sz="0" w:space="0" w:color="auto"/>
            <w:bottom w:val="none" w:sz="0" w:space="0" w:color="auto"/>
            <w:right w:val="none" w:sz="0" w:space="0" w:color="auto"/>
          </w:divBdr>
        </w:div>
        <w:div w:id="1645768409">
          <w:marLeft w:val="0"/>
          <w:marRight w:val="0"/>
          <w:marTop w:val="0"/>
          <w:marBottom w:val="0"/>
          <w:divBdr>
            <w:top w:val="none" w:sz="0" w:space="0" w:color="auto"/>
            <w:left w:val="none" w:sz="0" w:space="0" w:color="auto"/>
            <w:bottom w:val="none" w:sz="0" w:space="0" w:color="auto"/>
            <w:right w:val="none" w:sz="0" w:space="0" w:color="auto"/>
          </w:divBdr>
        </w:div>
        <w:div w:id="529298368">
          <w:marLeft w:val="0"/>
          <w:marRight w:val="0"/>
          <w:marTop w:val="0"/>
          <w:marBottom w:val="0"/>
          <w:divBdr>
            <w:top w:val="none" w:sz="0" w:space="0" w:color="auto"/>
            <w:left w:val="none" w:sz="0" w:space="0" w:color="auto"/>
            <w:bottom w:val="none" w:sz="0" w:space="0" w:color="auto"/>
            <w:right w:val="none" w:sz="0" w:space="0" w:color="auto"/>
          </w:divBdr>
        </w:div>
        <w:div w:id="775756782">
          <w:marLeft w:val="0"/>
          <w:marRight w:val="0"/>
          <w:marTop w:val="0"/>
          <w:marBottom w:val="0"/>
          <w:divBdr>
            <w:top w:val="none" w:sz="0" w:space="0" w:color="auto"/>
            <w:left w:val="none" w:sz="0" w:space="0" w:color="auto"/>
            <w:bottom w:val="none" w:sz="0" w:space="0" w:color="auto"/>
            <w:right w:val="none" w:sz="0" w:space="0" w:color="auto"/>
          </w:divBdr>
        </w:div>
        <w:div w:id="380254020">
          <w:marLeft w:val="0"/>
          <w:marRight w:val="0"/>
          <w:marTop w:val="0"/>
          <w:marBottom w:val="0"/>
          <w:divBdr>
            <w:top w:val="none" w:sz="0" w:space="0" w:color="auto"/>
            <w:left w:val="none" w:sz="0" w:space="0" w:color="auto"/>
            <w:bottom w:val="none" w:sz="0" w:space="0" w:color="auto"/>
            <w:right w:val="none" w:sz="0" w:space="0" w:color="auto"/>
          </w:divBdr>
        </w:div>
        <w:div w:id="1234777288">
          <w:marLeft w:val="0"/>
          <w:marRight w:val="0"/>
          <w:marTop w:val="0"/>
          <w:marBottom w:val="0"/>
          <w:divBdr>
            <w:top w:val="none" w:sz="0" w:space="0" w:color="auto"/>
            <w:left w:val="none" w:sz="0" w:space="0" w:color="auto"/>
            <w:bottom w:val="none" w:sz="0" w:space="0" w:color="auto"/>
            <w:right w:val="none" w:sz="0" w:space="0" w:color="auto"/>
          </w:divBdr>
        </w:div>
        <w:div w:id="2138254645">
          <w:marLeft w:val="0"/>
          <w:marRight w:val="0"/>
          <w:marTop w:val="0"/>
          <w:marBottom w:val="0"/>
          <w:divBdr>
            <w:top w:val="none" w:sz="0" w:space="0" w:color="auto"/>
            <w:left w:val="none" w:sz="0" w:space="0" w:color="auto"/>
            <w:bottom w:val="none" w:sz="0" w:space="0" w:color="auto"/>
            <w:right w:val="none" w:sz="0" w:space="0" w:color="auto"/>
          </w:divBdr>
        </w:div>
        <w:div w:id="1701857323">
          <w:marLeft w:val="0"/>
          <w:marRight w:val="0"/>
          <w:marTop w:val="0"/>
          <w:marBottom w:val="0"/>
          <w:divBdr>
            <w:top w:val="none" w:sz="0" w:space="0" w:color="auto"/>
            <w:left w:val="none" w:sz="0" w:space="0" w:color="auto"/>
            <w:bottom w:val="none" w:sz="0" w:space="0" w:color="auto"/>
            <w:right w:val="none" w:sz="0" w:space="0" w:color="auto"/>
          </w:divBdr>
        </w:div>
        <w:div w:id="796878531">
          <w:marLeft w:val="0"/>
          <w:marRight w:val="0"/>
          <w:marTop w:val="0"/>
          <w:marBottom w:val="0"/>
          <w:divBdr>
            <w:top w:val="none" w:sz="0" w:space="0" w:color="auto"/>
            <w:left w:val="none" w:sz="0" w:space="0" w:color="auto"/>
            <w:bottom w:val="none" w:sz="0" w:space="0" w:color="auto"/>
            <w:right w:val="none" w:sz="0" w:space="0" w:color="auto"/>
          </w:divBdr>
        </w:div>
        <w:div w:id="1881169272">
          <w:marLeft w:val="0"/>
          <w:marRight w:val="0"/>
          <w:marTop w:val="0"/>
          <w:marBottom w:val="0"/>
          <w:divBdr>
            <w:top w:val="none" w:sz="0" w:space="0" w:color="auto"/>
            <w:left w:val="none" w:sz="0" w:space="0" w:color="auto"/>
            <w:bottom w:val="none" w:sz="0" w:space="0" w:color="auto"/>
            <w:right w:val="none" w:sz="0" w:space="0" w:color="auto"/>
          </w:divBdr>
        </w:div>
      </w:divsChild>
    </w:div>
    <w:div w:id="2031298505">
      <w:bodyDiv w:val="1"/>
      <w:marLeft w:val="0"/>
      <w:marRight w:val="0"/>
      <w:marTop w:val="0"/>
      <w:marBottom w:val="0"/>
      <w:divBdr>
        <w:top w:val="none" w:sz="0" w:space="0" w:color="auto"/>
        <w:left w:val="none" w:sz="0" w:space="0" w:color="auto"/>
        <w:bottom w:val="none" w:sz="0" w:space="0" w:color="auto"/>
        <w:right w:val="none" w:sz="0" w:space="0" w:color="auto"/>
      </w:divBdr>
      <w:divsChild>
        <w:div w:id="103498576">
          <w:marLeft w:val="0"/>
          <w:marRight w:val="0"/>
          <w:marTop w:val="0"/>
          <w:marBottom w:val="0"/>
          <w:divBdr>
            <w:top w:val="none" w:sz="0" w:space="0" w:color="auto"/>
            <w:left w:val="none" w:sz="0" w:space="0" w:color="auto"/>
            <w:bottom w:val="none" w:sz="0" w:space="0" w:color="auto"/>
            <w:right w:val="none" w:sz="0" w:space="0" w:color="auto"/>
          </w:divBdr>
          <w:divsChild>
            <w:div w:id="1280145559">
              <w:marLeft w:val="0"/>
              <w:marRight w:val="0"/>
              <w:marTop w:val="0"/>
              <w:marBottom w:val="0"/>
              <w:divBdr>
                <w:top w:val="none" w:sz="0" w:space="0" w:color="auto"/>
                <w:left w:val="none" w:sz="0" w:space="0" w:color="auto"/>
                <w:bottom w:val="none" w:sz="0" w:space="0" w:color="auto"/>
                <w:right w:val="none" w:sz="0" w:space="0" w:color="auto"/>
              </w:divBdr>
            </w:div>
            <w:div w:id="1437559040">
              <w:marLeft w:val="0"/>
              <w:marRight w:val="0"/>
              <w:marTop w:val="0"/>
              <w:marBottom w:val="0"/>
              <w:divBdr>
                <w:top w:val="none" w:sz="0" w:space="0" w:color="auto"/>
                <w:left w:val="none" w:sz="0" w:space="0" w:color="auto"/>
                <w:bottom w:val="none" w:sz="0" w:space="0" w:color="auto"/>
                <w:right w:val="none" w:sz="0" w:space="0" w:color="auto"/>
              </w:divBdr>
            </w:div>
            <w:div w:id="1218661014">
              <w:marLeft w:val="0"/>
              <w:marRight w:val="0"/>
              <w:marTop w:val="0"/>
              <w:marBottom w:val="0"/>
              <w:divBdr>
                <w:top w:val="none" w:sz="0" w:space="0" w:color="auto"/>
                <w:left w:val="none" w:sz="0" w:space="0" w:color="auto"/>
                <w:bottom w:val="none" w:sz="0" w:space="0" w:color="auto"/>
                <w:right w:val="none" w:sz="0" w:space="0" w:color="auto"/>
              </w:divBdr>
            </w:div>
            <w:div w:id="2048020290">
              <w:marLeft w:val="0"/>
              <w:marRight w:val="0"/>
              <w:marTop w:val="0"/>
              <w:marBottom w:val="0"/>
              <w:divBdr>
                <w:top w:val="none" w:sz="0" w:space="0" w:color="auto"/>
                <w:left w:val="none" w:sz="0" w:space="0" w:color="auto"/>
                <w:bottom w:val="none" w:sz="0" w:space="0" w:color="auto"/>
                <w:right w:val="none" w:sz="0" w:space="0" w:color="auto"/>
              </w:divBdr>
            </w:div>
            <w:div w:id="758406161">
              <w:marLeft w:val="0"/>
              <w:marRight w:val="0"/>
              <w:marTop w:val="0"/>
              <w:marBottom w:val="0"/>
              <w:divBdr>
                <w:top w:val="none" w:sz="0" w:space="0" w:color="auto"/>
                <w:left w:val="none" w:sz="0" w:space="0" w:color="auto"/>
                <w:bottom w:val="none" w:sz="0" w:space="0" w:color="auto"/>
                <w:right w:val="none" w:sz="0" w:space="0" w:color="auto"/>
              </w:divBdr>
            </w:div>
            <w:div w:id="745150857">
              <w:marLeft w:val="0"/>
              <w:marRight w:val="0"/>
              <w:marTop w:val="0"/>
              <w:marBottom w:val="0"/>
              <w:divBdr>
                <w:top w:val="none" w:sz="0" w:space="0" w:color="auto"/>
                <w:left w:val="none" w:sz="0" w:space="0" w:color="auto"/>
                <w:bottom w:val="none" w:sz="0" w:space="0" w:color="auto"/>
                <w:right w:val="none" w:sz="0" w:space="0" w:color="auto"/>
              </w:divBdr>
            </w:div>
            <w:div w:id="586692906">
              <w:marLeft w:val="0"/>
              <w:marRight w:val="0"/>
              <w:marTop w:val="0"/>
              <w:marBottom w:val="0"/>
              <w:divBdr>
                <w:top w:val="none" w:sz="0" w:space="0" w:color="auto"/>
                <w:left w:val="none" w:sz="0" w:space="0" w:color="auto"/>
                <w:bottom w:val="none" w:sz="0" w:space="0" w:color="auto"/>
                <w:right w:val="none" w:sz="0" w:space="0" w:color="auto"/>
              </w:divBdr>
            </w:div>
            <w:div w:id="493686344">
              <w:marLeft w:val="0"/>
              <w:marRight w:val="0"/>
              <w:marTop w:val="0"/>
              <w:marBottom w:val="0"/>
              <w:divBdr>
                <w:top w:val="none" w:sz="0" w:space="0" w:color="auto"/>
                <w:left w:val="none" w:sz="0" w:space="0" w:color="auto"/>
                <w:bottom w:val="none" w:sz="0" w:space="0" w:color="auto"/>
                <w:right w:val="none" w:sz="0" w:space="0" w:color="auto"/>
              </w:divBdr>
            </w:div>
            <w:div w:id="1549100853">
              <w:marLeft w:val="0"/>
              <w:marRight w:val="0"/>
              <w:marTop w:val="0"/>
              <w:marBottom w:val="0"/>
              <w:divBdr>
                <w:top w:val="none" w:sz="0" w:space="0" w:color="auto"/>
                <w:left w:val="none" w:sz="0" w:space="0" w:color="auto"/>
                <w:bottom w:val="none" w:sz="0" w:space="0" w:color="auto"/>
                <w:right w:val="none" w:sz="0" w:space="0" w:color="auto"/>
              </w:divBdr>
            </w:div>
            <w:div w:id="2029019618">
              <w:marLeft w:val="0"/>
              <w:marRight w:val="0"/>
              <w:marTop w:val="0"/>
              <w:marBottom w:val="0"/>
              <w:divBdr>
                <w:top w:val="none" w:sz="0" w:space="0" w:color="auto"/>
                <w:left w:val="none" w:sz="0" w:space="0" w:color="auto"/>
                <w:bottom w:val="none" w:sz="0" w:space="0" w:color="auto"/>
                <w:right w:val="none" w:sz="0" w:space="0" w:color="auto"/>
              </w:divBdr>
            </w:div>
            <w:div w:id="10007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2409">
      <w:bodyDiv w:val="1"/>
      <w:marLeft w:val="0"/>
      <w:marRight w:val="0"/>
      <w:marTop w:val="0"/>
      <w:marBottom w:val="0"/>
      <w:divBdr>
        <w:top w:val="none" w:sz="0" w:space="0" w:color="auto"/>
        <w:left w:val="none" w:sz="0" w:space="0" w:color="auto"/>
        <w:bottom w:val="none" w:sz="0" w:space="0" w:color="auto"/>
        <w:right w:val="none" w:sz="0" w:space="0" w:color="auto"/>
      </w:divBdr>
    </w:div>
    <w:div w:id="2099787237">
      <w:bodyDiv w:val="1"/>
      <w:marLeft w:val="0"/>
      <w:marRight w:val="0"/>
      <w:marTop w:val="0"/>
      <w:marBottom w:val="0"/>
      <w:divBdr>
        <w:top w:val="none" w:sz="0" w:space="0" w:color="auto"/>
        <w:left w:val="none" w:sz="0" w:space="0" w:color="auto"/>
        <w:bottom w:val="none" w:sz="0" w:space="0" w:color="auto"/>
        <w:right w:val="none" w:sz="0" w:space="0" w:color="auto"/>
      </w:divBdr>
      <w:divsChild>
        <w:div w:id="1577780131">
          <w:marLeft w:val="0"/>
          <w:marRight w:val="0"/>
          <w:marTop w:val="0"/>
          <w:marBottom w:val="0"/>
          <w:divBdr>
            <w:top w:val="none" w:sz="0" w:space="0" w:color="auto"/>
            <w:left w:val="none" w:sz="0" w:space="0" w:color="auto"/>
            <w:bottom w:val="none" w:sz="0" w:space="0" w:color="auto"/>
            <w:right w:val="none" w:sz="0" w:space="0" w:color="auto"/>
          </w:divBdr>
          <w:divsChild>
            <w:div w:id="13731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584">
      <w:bodyDiv w:val="1"/>
      <w:marLeft w:val="0"/>
      <w:marRight w:val="0"/>
      <w:marTop w:val="0"/>
      <w:marBottom w:val="0"/>
      <w:divBdr>
        <w:top w:val="none" w:sz="0" w:space="0" w:color="auto"/>
        <w:left w:val="none" w:sz="0" w:space="0" w:color="auto"/>
        <w:bottom w:val="none" w:sz="0" w:space="0" w:color="auto"/>
        <w:right w:val="none" w:sz="0" w:space="0" w:color="auto"/>
      </w:divBdr>
    </w:div>
    <w:div w:id="2110002754">
      <w:bodyDiv w:val="1"/>
      <w:marLeft w:val="0"/>
      <w:marRight w:val="0"/>
      <w:marTop w:val="0"/>
      <w:marBottom w:val="0"/>
      <w:divBdr>
        <w:top w:val="none" w:sz="0" w:space="0" w:color="auto"/>
        <w:left w:val="none" w:sz="0" w:space="0" w:color="auto"/>
        <w:bottom w:val="none" w:sz="0" w:space="0" w:color="auto"/>
        <w:right w:val="none" w:sz="0" w:space="0" w:color="auto"/>
      </w:divBdr>
      <w:divsChild>
        <w:div w:id="1903984158">
          <w:marLeft w:val="0"/>
          <w:marRight w:val="0"/>
          <w:marTop w:val="0"/>
          <w:marBottom w:val="0"/>
          <w:divBdr>
            <w:top w:val="none" w:sz="0" w:space="0" w:color="auto"/>
            <w:left w:val="none" w:sz="0" w:space="0" w:color="auto"/>
            <w:bottom w:val="none" w:sz="0" w:space="0" w:color="auto"/>
            <w:right w:val="none" w:sz="0" w:space="0" w:color="auto"/>
          </w:divBdr>
          <w:divsChild>
            <w:div w:id="796728354">
              <w:marLeft w:val="0"/>
              <w:marRight w:val="0"/>
              <w:marTop w:val="0"/>
              <w:marBottom w:val="0"/>
              <w:divBdr>
                <w:top w:val="none" w:sz="0" w:space="0" w:color="auto"/>
                <w:left w:val="none" w:sz="0" w:space="0" w:color="auto"/>
                <w:bottom w:val="none" w:sz="0" w:space="0" w:color="auto"/>
                <w:right w:val="none" w:sz="0" w:space="0" w:color="auto"/>
              </w:divBdr>
            </w:div>
            <w:div w:id="1116020045">
              <w:marLeft w:val="0"/>
              <w:marRight w:val="0"/>
              <w:marTop w:val="0"/>
              <w:marBottom w:val="0"/>
              <w:divBdr>
                <w:top w:val="none" w:sz="0" w:space="0" w:color="auto"/>
                <w:left w:val="none" w:sz="0" w:space="0" w:color="auto"/>
                <w:bottom w:val="none" w:sz="0" w:space="0" w:color="auto"/>
                <w:right w:val="none" w:sz="0" w:space="0" w:color="auto"/>
              </w:divBdr>
            </w:div>
            <w:div w:id="743454684">
              <w:marLeft w:val="0"/>
              <w:marRight w:val="0"/>
              <w:marTop w:val="0"/>
              <w:marBottom w:val="0"/>
              <w:divBdr>
                <w:top w:val="none" w:sz="0" w:space="0" w:color="auto"/>
                <w:left w:val="none" w:sz="0" w:space="0" w:color="auto"/>
                <w:bottom w:val="none" w:sz="0" w:space="0" w:color="auto"/>
                <w:right w:val="none" w:sz="0" w:space="0" w:color="auto"/>
              </w:divBdr>
            </w:div>
            <w:div w:id="389229916">
              <w:marLeft w:val="0"/>
              <w:marRight w:val="0"/>
              <w:marTop w:val="0"/>
              <w:marBottom w:val="0"/>
              <w:divBdr>
                <w:top w:val="none" w:sz="0" w:space="0" w:color="auto"/>
                <w:left w:val="none" w:sz="0" w:space="0" w:color="auto"/>
                <w:bottom w:val="none" w:sz="0" w:space="0" w:color="auto"/>
                <w:right w:val="none" w:sz="0" w:space="0" w:color="auto"/>
              </w:divBdr>
            </w:div>
            <w:div w:id="1010060584">
              <w:marLeft w:val="0"/>
              <w:marRight w:val="0"/>
              <w:marTop w:val="0"/>
              <w:marBottom w:val="0"/>
              <w:divBdr>
                <w:top w:val="none" w:sz="0" w:space="0" w:color="auto"/>
                <w:left w:val="none" w:sz="0" w:space="0" w:color="auto"/>
                <w:bottom w:val="none" w:sz="0" w:space="0" w:color="auto"/>
                <w:right w:val="none" w:sz="0" w:space="0" w:color="auto"/>
              </w:divBdr>
            </w:div>
            <w:div w:id="367684823">
              <w:marLeft w:val="0"/>
              <w:marRight w:val="0"/>
              <w:marTop w:val="0"/>
              <w:marBottom w:val="0"/>
              <w:divBdr>
                <w:top w:val="none" w:sz="0" w:space="0" w:color="auto"/>
                <w:left w:val="none" w:sz="0" w:space="0" w:color="auto"/>
                <w:bottom w:val="none" w:sz="0" w:space="0" w:color="auto"/>
                <w:right w:val="none" w:sz="0" w:space="0" w:color="auto"/>
              </w:divBdr>
            </w:div>
            <w:div w:id="517499990">
              <w:marLeft w:val="0"/>
              <w:marRight w:val="0"/>
              <w:marTop w:val="0"/>
              <w:marBottom w:val="0"/>
              <w:divBdr>
                <w:top w:val="none" w:sz="0" w:space="0" w:color="auto"/>
                <w:left w:val="none" w:sz="0" w:space="0" w:color="auto"/>
                <w:bottom w:val="none" w:sz="0" w:space="0" w:color="auto"/>
                <w:right w:val="none" w:sz="0" w:space="0" w:color="auto"/>
              </w:divBdr>
            </w:div>
            <w:div w:id="1421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332">
      <w:bodyDiv w:val="1"/>
      <w:marLeft w:val="0"/>
      <w:marRight w:val="0"/>
      <w:marTop w:val="0"/>
      <w:marBottom w:val="0"/>
      <w:divBdr>
        <w:top w:val="none" w:sz="0" w:space="0" w:color="auto"/>
        <w:left w:val="none" w:sz="0" w:space="0" w:color="auto"/>
        <w:bottom w:val="none" w:sz="0" w:space="0" w:color="auto"/>
        <w:right w:val="none" w:sz="0" w:space="0" w:color="auto"/>
      </w:divBdr>
    </w:div>
    <w:div w:id="2131899837">
      <w:bodyDiv w:val="1"/>
      <w:marLeft w:val="0"/>
      <w:marRight w:val="0"/>
      <w:marTop w:val="0"/>
      <w:marBottom w:val="0"/>
      <w:divBdr>
        <w:top w:val="none" w:sz="0" w:space="0" w:color="auto"/>
        <w:left w:val="none" w:sz="0" w:space="0" w:color="auto"/>
        <w:bottom w:val="none" w:sz="0" w:space="0" w:color="auto"/>
        <w:right w:val="none" w:sz="0" w:space="0" w:color="auto"/>
      </w:divBdr>
    </w:div>
    <w:div w:id="2141529393">
      <w:bodyDiv w:val="1"/>
      <w:marLeft w:val="0"/>
      <w:marRight w:val="0"/>
      <w:marTop w:val="0"/>
      <w:marBottom w:val="0"/>
      <w:divBdr>
        <w:top w:val="none" w:sz="0" w:space="0" w:color="auto"/>
        <w:left w:val="none" w:sz="0" w:space="0" w:color="auto"/>
        <w:bottom w:val="none" w:sz="0" w:space="0" w:color="auto"/>
        <w:right w:val="none" w:sz="0" w:space="0" w:color="auto"/>
      </w:divBdr>
      <w:divsChild>
        <w:div w:id="965888992">
          <w:marLeft w:val="0"/>
          <w:marRight w:val="0"/>
          <w:marTop w:val="0"/>
          <w:marBottom w:val="0"/>
          <w:divBdr>
            <w:top w:val="none" w:sz="0" w:space="0" w:color="auto"/>
            <w:left w:val="none" w:sz="0" w:space="0" w:color="auto"/>
            <w:bottom w:val="none" w:sz="0" w:space="0" w:color="auto"/>
            <w:right w:val="none" w:sz="0" w:space="0" w:color="auto"/>
          </w:divBdr>
          <w:divsChild>
            <w:div w:id="388653110">
              <w:marLeft w:val="0"/>
              <w:marRight w:val="0"/>
              <w:marTop w:val="0"/>
              <w:marBottom w:val="0"/>
              <w:divBdr>
                <w:top w:val="none" w:sz="0" w:space="0" w:color="auto"/>
                <w:left w:val="none" w:sz="0" w:space="0" w:color="auto"/>
                <w:bottom w:val="none" w:sz="0" w:space="0" w:color="auto"/>
                <w:right w:val="none" w:sz="0" w:space="0" w:color="auto"/>
              </w:divBdr>
            </w:div>
            <w:div w:id="245580422">
              <w:marLeft w:val="0"/>
              <w:marRight w:val="0"/>
              <w:marTop w:val="0"/>
              <w:marBottom w:val="0"/>
              <w:divBdr>
                <w:top w:val="none" w:sz="0" w:space="0" w:color="auto"/>
                <w:left w:val="none" w:sz="0" w:space="0" w:color="auto"/>
                <w:bottom w:val="none" w:sz="0" w:space="0" w:color="auto"/>
                <w:right w:val="none" w:sz="0" w:space="0" w:color="auto"/>
              </w:divBdr>
            </w:div>
            <w:div w:id="914895209">
              <w:marLeft w:val="0"/>
              <w:marRight w:val="0"/>
              <w:marTop w:val="0"/>
              <w:marBottom w:val="0"/>
              <w:divBdr>
                <w:top w:val="none" w:sz="0" w:space="0" w:color="auto"/>
                <w:left w:val="none" w:sz="0" w:space="0" w:color="auto"/>
                <w:bottom w:val="none" w:sz="0" w:space="0" w:color="auto"/>
                <w:right w:val="none" w:sz="0" w:space="0" w:color="auto"/>
              </w:divBdr>
            </w:div>
            <w:div w:id="844366597">
              <w:marLeft w:val="0"/>
              <w:marRight w:val="0"/>
              <w:marTop w:val="0"/>
              <w:marBottom w:val="0"/>
              <w:divBdr>
                <w:top w:val="none" w:sz="0" w:space="0" w:color="auto"/>
                <w:left w:val="none" w:sz="0" w:space="0" w:color="auto"/>
                <w:bottom w:val="none" w:sz="0" w:space="0" w:color="auto"/>
                <w:right w:val="none" w:sz="0" w:space="0" w:color="auto"/>
              </w:divBdr>
            </w:div>
            <w:div w:id="1789198985">
              <w:marLeft w:val="0"/>
              <w:marRight w:val="0"/>
              <w:marTop w:val="0"/>
              <w:marBottom w:val="0"/>
              <w:divBdr>
                <w:top w:val="none" w:sz="0" w:space="0" w:color="auto"/>
                <w:left w:val="none" w:sz="0" w:space="0" w:color="auto"/>
                <w:bottom w:val="none" w:sz="0" w:space="0" w:color="auto"/>
                <w:right w:val="none" w:sz="0" w:space="0" w:color="auto"/>
              </w:divBdr>
            </w:div>
            <w:div w:id="1167398495">
              <w:marLeft w:val="0"/>
              <w:marRight w:val="0"/>
              <w:marTop w:val="0"/>
              <w:marBottom w:val="0"/>
              <w:divBdr>
                <w:top w:val="none" w:sz="0" w:space="0" w:color="auto"/>
                <w:left w:val="none" w:sz="0" w:space="0" w:color="auto"/>
                <w:bottom w:val="none" w:sz="0" w:space="0" w:color="auto"/>
                <w:right w:val="none" w:sz="0" w:space="0" w:color="auto"/>
              </w:divBdr>
            </w:div>
            <w:div w:id="991832836">
              <w:marLeft w:val="0"/>
              <w:marRight w:val="0"/>
              <w:marTop w:val="0"/>
              <w:marBottom w:val="0"/>
              <w:divBdr>
                <w:top w:val="none" w:sz="0" w:space="0" w:color="auto"/>
                <w:left w:val="none" w:sz="0" w:space="0" w:color="auto"/>
                <w:bottom w:val="none" w:sz="0" w:space="0" w:color="auto"/>
                <w:right w:val="none" w:sz="0" w:space="0" w:color="auto"/>
              </w:divBdr>
            </w:div>
            <w:div w:id="1525437926">
              <w:marLeft w:val="0"/>
              <w:marRight w:val="0"/>
              <w:marTop w:val="0"/>
              <w:marBottom w:val="0"/>
              <w:divBdr>
                <w:top w:val="none" w:sz="0" w:space="0" w:color="auto"/>
                <w:left w:val="none" w:sz="0" w:space="0" w:color="auto"/>
                <w:bottom w:val="none" w:sz="0" w:space="0" w:color="auto"/>
                <w:right w:val="none" w:sz="0" w:space="0" w:color="auto"/>
              </w:divBdr>
            </w:div>
            <w:div w:id="1864242043">
              <w:marLeft w:val="0"/>
              <w:marRight w:val="0"/>
              <w:marTop w:val="0"/>
              <w:marBottom w:val="0"/>
              <w:divBdr>
                <w:top w:val="none" w:sz="0" w:space="0" w:color="auto"/>
                <w:left w:val="none" w:sz="0" w:space="0" w:color="auto"/>
                <w:bottom w:val="none" w:sz="0" w:space="0" w:color="auto"/>
                <w:right w:val="none" w:sz="0" w:space="0" w:color="auto"/>
              </w:divBdr>
            </w:div>
            <w:div w:id="1680817080">
              <w:marLeft w:val="0"/>
              <w:marRight w:val="0"/>
              <w:marTop w:val="0"/>
              <w:marBottom w:val="0"/>
              <w:divBdr>
                <w:top w:val="none" w:sz="0" w:space="0" w:color="auto"/>
                <w:left w:val="none" w:sz="0" w:space="0" w:color="auto"/>
                <w:bottom w:val="none" w:sz="0" w:space="0" w:color="auto"/>
                <w:right w:val="none" w:sz="0" w:space="0" w:color="auto"/>
              </w:divBdr>
            </w:div>
            <w:div w:id="185365732">
              <w:marLeft w:val="0"/>
              <w:marRight w:val="0"/>
              <w:marTop w:val="0"/>
              <w:marBottom w:val="0"/>
              <w:divBdr>
                <w:top w:val="none" w:sz="0" w:space="0" w:color="auto"/>
                <w:left w:val="none" w:sz="0" w:space="0" w:color="auto"/>
                <w:bottom w:val="none" w:sz="0" w:space="0" w:color="auto"/>
                <w:right w:val="none" w:sz="0" w:space="0" w:color="auto"/>
              </w:divBdr>
            </w:div>
            <w:div w:id="1798177242">
              <w:marLeft w:val="0"/>
              <w:marRight w:val="0"/>
              <w:marTop w:val="0"/>
              <w:marBottom w:val="0"/>
              <w:divBdr>
                <w:top w:val="none" w:sz="0" w:space="0" w:color="auto"/>
                <w:left w:val="none" w:sz="0" w:space="0" w:color="auto"/>
                <w:bottom w:val="none" w:sz="0" w:space="0" w:color="auto"/>
                <w:right w:val="none" w:sz="0" w:space="0" w:color="auto"/>
              </w:divBdr>
            </w:div>
            <w:div w:id="2113209572">
              <w:marLeft w:val="0"/>
              <w:marRight w:val="0"/>
              <w:marTop w:val="0"/>
              <w:marBottom w:val="0"/>
              <w:divBdr>
                <w:top w:val="none" w:sz="0" w:space="0" w:color="auto"/>
                <w:left w:val="none" w:sz="0" w:space="0" w:color="auto"/>
                <w:bottom w:val="none" w:sz="0" w:space="0" w:color="auto"/>
                <w:right w:val="none" w:sz="0" w:space="0" w:color="auto"/>
              </w:divBdr>
            </w:div>
            <w:div w:id="579943851">
              <w:marLeft w:val="0"/>
              <w:marRight w:val="0"/>
              <w:marTop w:val="0"/>
              <w:marBottom w:val="0"/>
              <w:divBdr>
                <w:top w:val="none" w:sz="0" w:space="0" w:color="auto"/>
                <w:left w:val="none" w:sz="0" w:space="0" w:color="auto"/>
                <w:bottom w:val="none" w:sz="0" w:space="0" w:color="auto"/>
                <w:right w:val="none" w:sz="0" w:space="0" w:color="auto"/>
              </w:divBdr>
            </w:div>
            <w:div w:id="1504012461">
              <w:marLeft w:val="0"/>
              <w:marRight w:val="0"/>
              <w:marTop w:val="0"/>
              <w:marBottom w:val="0"/>
              <w:divBdr>
                <w:top w:val="none" w:sz="0" w:space="0" w:color="auto"/>
                <w:left w:val="none" w:sz="0" w:space="0" w:color="auto"/>
                <w:bottom w:val="none" w:sz="0" w:space="0" w:color="auto"/>
                <w:right w:val="none" w:sz="0" w:space="0" w:color="auto"/>
              </w:divBdr>
            </w:div>
            <w:div w:id="1404832723">
              <w:marLeft w:val="0"/>
              <w:marRight w:val="0"/>
              <w:marTop w:val="0"/>
              <w:marBottom w:val="0"/>
              <w:divBdr>
                <w:top w:val="none" w:sz="0" w:space="0" w:color="auto"/>
                <w:left w:val="none" w:sz="0" w:space="0" w:color="auto"/>
                <w:bottom w:val="none" w:sz="0" w:space="0" w:color="auto"/>
                <w:right w:val="none" w:sz="0" w:space="0" w:color="auto"/>
              </w:divBdr>
            </w:div>
            <w:div w:id="8607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www.java4s.com/wp-content/uploads/2013/07/spring-mvc-annotation-validation-input-screen.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java4s.com/wp-content/uploads/2013/07/Spring-MVC-execution-flow.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java4s.com/wp-content/uploads/2013/07/spring-mvc-hello-world-output2.png" TargetMode="External"/><Relationship Id="rId20" Type="http://schemas.openxmlformats.org/officeDocument/2006/relationships/hyperlink" Target="http://www.java4s.com/wp-content/uploads/2013/07/spring-mvc-annotation-validation-errors-outpu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java4s.com/wp-content/uploads/2013/07/spring-mvc-annotation-validation-output.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www.java4s.com/spring/spring-framework-installa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java4s.com/wp-content/uploads/2013/07/spring-mvc-hello-world-output1.png" TargetMode="External"/><Relationship Id="rId22" Type="http://schemas.openxmlformats.org/officeDocument/2006/relationships/hyperlink" Target="http://www.java4s.com/wp-content/uploads/2013/07/spring-mvc-annotation-validation-output-screen.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839A1-E7B4-4455-8FF2-9B67D33D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38</Pages>
  <Words>8888</Words>
  <Characters>50668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91014863</dc:creator>
  <cp:lastModifiedBy>91014863</cp:lastModifiedBy>
  <cp:revision>49</cp:revision>
  <dcterms:created xsi:type="dcterms:W3CDTF">2016-11-30T04:48:00Z</dcterms:created>
  <dcterms:modified xsi:type="dcterms:W3CDTF">2016-11-30T09:41:00Z</dcterms:modified>
</cp:coreProperties>
</file>